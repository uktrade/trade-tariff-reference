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87CD0" w14:textId="6ABAD636" w:rsidR="00902373" w:rsidRDefault="00902373" w:rsidP="00825125">
      <w:pPr>
        <w:autoSpaceDE w:val="0"/>
        <w:autoSpaceDN w:val="0"/>
        <w:adjustRightInd w:val="0"/>
        <w:spacing w:after="0" w:line="360" w:lineRule="auto"/>
        <w:jc w:val="center"/>
        <w:rPr>
          <w:ins w:id="0" w:author="David Owen (Trade)" w:date="2018-09-10T18:01:00Z"/>
          <w:rFonts w:cstheme="minorHAnsi"/>
          <w:bCs/>
          <w:sz w:val="24"/>
          <w:szCs w:val="24"/>
        </w:rPr>
      </w:pPr>
      <w:bookmarkStart w:id="1" w:name="_GoBack"/>
      <w:bookmarkEnd w:id="1"/>
      <w:ins w:id="2" w:author="David Owen (Trade)" w:date="2018-09-10T18:01:00Z">
        <w:r>
          <w:rPr>
            <w:rFonts w:cstheme="minorHAnsi"/>
            <w:b/>
            <w:bCs/>
            <w:sz w:val="24"/>
            <w:szCs w:val="24"/>
            <w:u w:val="single"/>
          </w:rPr>
          <w:t>Structure of Tariff Document</w:t>
        </w:r>
      </w:ins>
    </w:p>
    <w:p w14:paraId="4FF02459" w14:textId="77777777" w:rsidR="00902373" w:rsidRDefault="00902373" w:rsidP="00825125">
      <w:pPr>
        <w:autoSpaceDE w:val="0"/>
        <w:autoSpaceDN w:val="0"/>
        <w:adjustRightInd w:val="0"/>
        <w:spacing w:after="0" w:line="360" w:lineRule="auto"/>
        <w:jc w:val="center"/>
        <w:rPr>
          <w:ins w:id="3" w:author="David Owen (Trade)" w:date="2018-09-10T18:01:00Z"/>
          <w:rFonts w:cstheme="minorHAnsi"/>
          <w:b/>
          <w:bCs/>
          <w:sz w:val="24"/>
          <w:szCs w:val="24"/>
        </w:rPr>
      </w:pPr>
    </w:p>
    <w:p w14:paraId="70FDB4F5" w14:textId="77777777" w:rsidR="0038460C" w:rsidRDefault="0038460C" w:rsidP="0038460C">
      <w:pPr>
        <w:autoSpaceDE w:val="0"/>
        <w:autoSpaceDN w:val="0"/>
        <w:adjustRightInd w:val="0"/>
        <w:spacing w:after="0" w:line="360" w:lineRule="auto"/>
        <w:jc w:val="both"/>
        <w:rPr>
          <w:ins w:id="4" w:author="David Owen (Trade)" w:date="2018-09-10T18:01:00Z"/>
          <w:rFonts w:cstheme="minorHAnsi"/>
          <w:b/>
          <w:bCs/>
          <w:sz w:val="24"/>
          <w:szCs w:val="24"/>
        </w:rPr>
      </w:pPr>
      <w:ins w:id="5" w:author="David Owen (Trade)" w:date="2018-09-10T18:01:00Z">
        <w:r>
          <w:rPr>
            <w:rFonts w:cstheme="minorHAnsi"/>
            <w:b/>
            <w:bCs/>
            <w:sz w:val="24"/>
            <w:szCs w:val="24"/>
          </w:rPr>
          <w:t>PART ONE: Overview</w:t>
        </w:r>
      </w:ins>
    </w:p>
    <w:p w14:paraId="37551151" w14:textId="3C8EDEDA" w:rsidR="0038460C" w:rsidRDefault="0038460C" w:rsidP="0038460C">
      <w:pPr>
        <w:autoSpaceDE w:val="0"/>
        <w:autoSpaceDN w:val="0"/>
        <w:adjustRightInd w:val="0"/>
        <w:spacing w:after="0" w:line="360" w:lineRule="auto"/>
        <w:jc w:val="both"/>
        <w:rPr>
          <w:ins w:id="6" w:author="David Owen (Trade)" w:date="2018-09-10T18:04:00Z"/>
          <w:rFonts w:cstheme="minorHAnsi"/>
          <w:b/>
          <w:bCs/>
          <w:sz w:val="24"/>
          <w:szCs w:val="24"/>
        </w:rPr>
      </w:pPr>
      <w:ins w:id="7" w:author="David Owen (Trade)" w:date="2018-09-10T18:01:00Z">
        <w:r>
          <w:rPr>
            <w:rFonts w:cstheme="minorHAnsi"/>
            <w:b/>
            <w:bCs/>
            <w:sz w:val="24"/>
            <w:szCs w:val="24"/>
          </w:rPr>
          <w:t>PART TWO:  UNITED KINGDOM GOODS CLASSIFI</w:t>
        </w:r>
      </w:ins>
      <w:ins w:id="8" w:author="David Owen (Trade)" w:date="2018-09-10T18:02:00Z">
        <w:r>
          <w:rPr>
            <w:rFonts w:cstheme="minorHAnsi"/>
            <w:b/>
            <w:bCs/>
            <w:sz w:val="24"/>
            <w:szCs w:val="24"/>
          </w:rPr>
          <w:t>CATION</w:t>
        </w:r>
      </w:ins>
    </w:p>
    <w:p w14:paraId="1552B241" w14:textId="028D51D8" w:rsidR="00BF2D5F" w:rsidRDefault="0038460C" w:rsidP="0038460C">
      <w:pPr>
        <w:autoSpaceDE w:val="0"/>
        <w:autoSpaceDN w:val="0"/>
        <w:adjustRightInd w:val="0"/>
        <w:spacing w:after="0" w:line="360" w:lineRule="auto"/>
        <w:jc w:val="both"/>
        <w:rPr>
          <w:ins w:id="9" w:author="David Owen (Trade)" w:date="2018-09-10T18:02:00Z"/>
          <w:rFonts w:cstheme="minorHAnsi"/>
          <w:b/>
          <w:bCs/>
          <w:sz w:val="24"/>
          <w:szCs w:val="24"/>
        </w:rPr>
      </w:pPr>
      <w:ins w:id="10" w:author="David Owen (Trade)" w:date="2018-09-10T18:02:00Z">
        <w:r>
          <w:rPr>
            <w:rFonts w:cstheme="minorHAnsi"/>
            <w:b/>
            <w:bCs/>
            <w:sz w:val="24"/>
            <w:szCs w:val="24"/>
          </w:rPr>
          <w:t xml:space="preserve">PART THREE: </w:t>
        </w:r>
        <w:r w:rsidR="007A3CE7">
          <w:rPr>
            <w:rFonts w:cstheme="minorHAnsi"/>
            <w:b/>
            <w:bCs/>
            <w:sz w:val="24"/>
            <w:szCs w:val="24"/>
          </w:rPr>
          <w:t xml:space="preserve"> THE UNITED KINGDOM TARIFF</w:t>
        </w:r>
      </w:ins>
    </w:p>
    <w:p w14:paraId="790B0645" w14:textId="75BA599E" w:rsidR="005F3395" w:rsidRDefault="007A3CE7" w:rsidP="0038460C">
      <w:pPr>
        <w:autoSpaceDE w:val="0"/>
        <w:autoSpaceDN w:val="0"/>
        <w:adjustRightInd w:val="0"/>
        <w:spacing w:after="0" w:line="360" w:lineRule="auto"/>
        <w:jc w:val="both"/>
        <w:rPr>
          <w:ins w:id="11" w:author="David Owen (Trade)" w:date="2018-09-10T18:03:00Z"/>
          <w:rFonts w:cstheme="minorHAnsi"/>
          <w:b/>
          <w:bCs/>
          <w:sz w:val="24"/>
          <w:szCs w:val="24"/>
        </w:rPr>
      </w:pPr>
      <w:ins w:id="12" w:author="David Owen (Trade)" w:date="2018-09-10T18:02:00Z">
        <w:r>
          <w:rPr>
            <w:rFonts w:cstheme="minorHAnsi"/>
            <w:b/>
            <w:bCs/>
            <w:sz w:val="24"/>
            <w:szCs w:val="24"/>
          </w:rPr>
          <w:t>Annex I:</w:t>
        </w:r>
        <w:r>
          <w:rPr>
            <w:rFonts w:cstheme="minorHAnsi"/>
            <w:b/>
            <w:bCs/>
            <w:sz w:val="24"/>
            <w:szCs w:val="24"/>
          </w:rPr>
          <w:tab/>
        </w:r>
      </w:ins>
      <w:ins w:id="13" w:author="David Owen (Trade)" w:date="2018-09-10T18:03:00Z">
        <w:r>
          <w:rPr>
            <w:rFonts w:cstheme="minorHAnsi"/>
            <w:b/>
            <w:bCs/>
            <w:sz w:val="24"/>
            <w:szCs w:val="24"/>
          </w:rPr>
          <w:t>General Rules for Classificati</w:t>
        </w:r>
      </w:ins>
      <w:ins w:id="14" w:author="David Owen (Trade)" w:date="2018-10-03T12:03:00Z">
        <w:r w:rsidR="005F3395">
          <w:rPr>
            <w:rFonts w:cstheme="minorHAnsi"/>
            <w:b/>
            <w:bCs/>
            <w:sz w:val="24"/>
            <w:szCs w:val="24"/>
          </w:rPr>
          <w:t>on</w:t>
        </w:r>
      </w:ins>
    </w:p>
    <w:p w14:paraId="6DDAD85C" w14:textId="298C1B59" w:rsidR="007A3CE7" w:rsidRDefault="007A3CE7" w:rsidP="0038460C">
      <w:pPr>
        <w:autoSpaceDE w:val="0"/>
        <w:autoSpaceDN w:val="0"/>
        <w:adjustRightInd w:val="0"/>
        <w:spacing w:after="0" w:line="360" w:lineRule="auto"/>
        <w:jc w:val="both"/>
        <w:rPr>
          <w:ins w:id="15" w:author="David Owen (Trade)" w:date="2018-09-28T12:41:00Z"/>
          <w:rFonts w:cstheme="minorHAnsi"/>
          <w:b/>
          <w:bCs/>
          <w:sz w:val="24"/>
          <w:szCs w:val="24"/>
        </w:rPr>
      </w:pPr>
      <w:ins w:id="16" w:author="David Owen (Trade)" w:date="2018-09-10T18:03:00Z">
        <w:r>
          <w:rPr>
            <w:rFonts w:cstheme="minorHAnsi"/>
            <w:b/>
            <w:bCs/>
            <w:sz w:val="24"/>
            <w:szCs w:val="24"/>
          </w:rPr>
          <w:t>Annex II:</w:t>
        </w:r>
        <w:r>
          <w:rPr>
            <w:rFonts w:cstheme="minorHAnsi"/>
            <w:b/>
            <w:bCs/>
            <w:sz w:val="24"/>
            <w:szCs w:val="24"/>
          </w:rPr>
          <w:tab/>
          <w:t>Classification Table</w:t>
        </w:r>
      </w:ins>
    </w:p>
    <w:p w14:paraId="7F01FD12" w14:textId="140CC502" w:rsidR="00B234B3" w:rsidRDefault="00B234B3" w:rsidP="0038460C">
      <w:pPr>
        <w:autoSpaceDE w:val="0"/>
        <w:autoSpaceDN w:val="0"/>
        <w:adjustRightInd w:val="0"/>
        <w:spacing w:after="0" w:line="360" w:lineRule="auto"/>
        <w:jc w:val="both"/>
        <w:rPr>
          <w:ins w:id="17" w:author="David Owen (Trade)" w:date="2018-09-10T18:03:00Z"/>
          <w:rFonts w:cstheme="minorHAnsi"/>
          <w:b/>
          <w:bCs/>
          <w:sz w:val="24"/>
          <w:szCs w:val="24"/>
        </w:rPr>
      </w:pPr>
      <w:ins w:id="18" w:author="David Owen (Trade)" w:date="2018-09-28T12:41:00Z">
        <w:r>
          <w:rPr>
            <w:rFonts w:cstheme="minorHAnsi"/>
            <w:b/>
            <w:bCs/>
            <w:sz w:val="24"/>
            <w:szCs w:val="24"/>
          </w:rPr>
          <w:tab/>
        </w:r>
        <w:r>
          <w:rPr>
            <w:rFonts w:cstheme="minorHAnsi"/>
            <w:b/>
            <w:bCs/>
            <w:sz w:val="24"/>
            <w:szCs w:val="24"/>
          </w:rPr>
          <w:tab/>
        </w:r>
        <w:r>
          <w:rPr>
            <w:rFonts w:cstheme="minorHAnsi"/>
            <w:b/>
            <w:bCs/>
            <w:sz w:val="24"/>
            <w:szCs w:val="24"/>
          </w:rPr>
          <w:tab/>
          <w:t>(organised by section and</w:t>
        </w:r>
      </w:ins>
      <w:ins w:id="19" w:author="David Owen (Trade)" w:date="2018-09-28T12:42:00Z">
        <w:r>
          <w:rPr>
            <w:rFonts w:cstheme="minorHAnsi"/>
            <w:b/>
            <w:bCs/>
            <w:sz w:val="24"/>
            <w:szCs w:val="24"/>
          </w:rPr>
          <w:t xml:space="preserve"> chapter)</w:t>
        </w:r>
      </w:ins>
    </w:p>
    <w:p w14:paraId="1DB7D7FE" w14:textId="77777777" w:rsidR="007A3CE7" w:rsidRDefault="007A3CE7" w:rsidP="0038460C">
      <w:pPr>
        <w:autoSpaceDE w:val="0"/>
        <w:autoSpaceDN w:val="0"/>
        <w:adjustRightInd w:val="0"/>
        <w:spacing w:after="0" w:line="360" w:lineRule="auto"/>
        <w:jc w:val="both"/>
        <w:rPr>
          <w:ins w:id="20" w:author="David Owen (Trade)" w:date="2018-09-10T18:03:00Z"/>
          <w:rFonts w:cstheme="minorHAnsi"/>
          <w:b/>
          <w:bCs/>
          <w:sz w:val="24"/>
          <w:szCs w:val="24"/>
        </w:rPr>
      </w:pPr>
      <w:ins w:id="21" w:author="David Owen (Trade)" w:date="2018-09-10T18:03:00Z">
        <w:r>
          <w:rPr>
            <w:rFonts w:cstheme="minorHAnsi"/>
            <w:b/>
            <w:bCs/>
            <w:sz w:val="24"/>
            <w:szCs w:val="24"/>
          </w:rPr>
          <w:t>Annex III:</w:t>
        </w:r>
        <w:r>
          <w:rPr>
            <w:rFonts w:cstheme="minorHAnsi"/>
            <w:b/>
            <w:bCs/>
            <w:sz w:val="24"/>
            <w:szCs w:val="24"/>
          </w:rPr>
          <w:tab/>
          <w:t>Tariff Table</w:t>
        </w:r>
      </w:ins>
    </w:p>
    <w:p w14:paraId="543B3D92" w14:textId="77777777" w:rsidR="007A3CE7" w:rsidRDefault="007A3CE7" w:rsidP="0038460C">
      <w:pPr>
        <w:autoSpaceDE w:val="0"/>
        <w:autoSpaceDN w:val="0"/>
        <w:adjustRightInd w:val="0"/>
        <w:spacing w:after="0" w:line="360" w:lineRule="auto"/>
        <w:jc w:val="both"/>
        <w:rPr>
          <w:ins w:id="22" w:author="David Owen (Trade)" w:date="2018-09-10T18:03:00Z"/>
          <w:rFonts w:cstheme="minorHAnsi"/>
          <w:b/>
          <w:bCs/>
          <w:sz w:val="24"/>
          <w:szCs w:val="24"/>
        </w:rPr>
      </w:pPr>
      <w:ins w:id="23" w:author="David Owen (Trade)" w:date="2018-09-10T18:03:00Z">
        <w:r>
          <w:rPr>
            <w:rFonts w:cstheme="minorHAnsi"/>
            <w:b/>
            <w:bCs/>
            <w:sz w:val="24"/>
            <w:szCs w:val="24"/>
          </w:rPr>
          <w:t>Annex IV:</w:t>
        </w:r>
        <w:r>
          <w:rPr>
            <w:rFonts w:cstheme="minorHAnsi"/>
            <w:b/>
            <w:bCs/>
            <w:sz w:val="24"/>
            <w:szCs w:val="24"/>
          </w:rPr>
          <w:tab/>
          <w:t>Supplementary Tariff Information Table</w:t>
        </w:r>
      </w:ins>
    </w:p>
    <w:p w14:paraId="50C1F989" w14:textId="387FF47D" w:rsidR="007A3CE7" w:rsidRDefault="007A3CE7" w:rsidP="0038460C">
      <w:pPr>
        <w:autoSpaceDE w:val="0"/>
        <w:autoSpaceDN w:val="0"/>
        <w:adjustRightInd w:val="0"/>
        <w:spacing w:after="0" w:line="360" w:lineRule="auto"/>
        <w:jc w:val="both"/>
        <w:rPr>
          <w:ins w:id="24" w:author="David Owen (Trade)" w:date="2018-09-10T18:06:00Z"/>
          <w:rFonts w:cstheme="minorHAnsi"/>
          <w:b/>
          <w:bCs/>
          <w:sz w:val="24"/>
          <w:szCs w:val="24"/>
        </w:rPr>
      </w:pPr>
      <w:ins w:id="25" w:author="David Owen (Trade)" w:date="2018-09-10T18:03:00Z">
        <w:r>
          <w:rPr>
            <w:rFonts w:cstheme="minorHAnsi"/>
            <w:b/>
            <w:bCs/>
            <w:sz w:val="24"/>
            <w:szCs w:val="24"/>
          </w:rPr>
          <w:t>Annex V:</w:t>
        </w:r>
        <w:r>
          <w:rPr>
            <w:rFonts w:cstheme="minorHAnsi"/>
            <w:b/>
            <w:bCs/>
            <w:sz w:val="24"/>
            <w:szCs w:val="24"/>
          </w:rPr>
          <w:tab/>
          <w:t>Rules f</w:t>
        </w:r>
      </w:ins>
      <w:ins w:id="26" w:author="David Owen (Trade)" w:date="2018-09-10T18:04:00Z">
        <w:r>
          <w:rPr>
            <w:rFonts w:cstheme="minorHAnsi"/>
            <w:b/>
            <w:bCs/>
            <w:sz w:val="24"/>
            <w:szCs w:val="24"/>
          </w:rPr>
          <w:t>or calculation</w:t>
        </w:r>
      </w:ins>
    </w:p>
    <w:p w14:paraId="1FD3209A" w14:textId="1FCF0589" w:rsidR="00D01304" w:rsidRDefault="00B234B3" w:rsidP="0038460C">
      <w:pPr>
        <w:autoSpaceDE w:val="0"/>
        <w:autoSpaceDN w:val="0"/>
        <w:adjustRightInd w:val="0"/>
        <w:spacing w:after="0" w:line="360" w:lineRule="auto"/>
        <w:jc w:val="both"/>
        <w:rPr>
          <w:ins w:id="27" w:author="David Owen (Trade)" w:date="2018-09-10T18:06:00Z"/>
          <w:rFonts w:cstheme="minorHAnsi"/>
          <w:b/>
          <w:bCs/>
          <w:sz w:val="24"/>
          <w:szCs w:val="24"/>
        </w:rPr>
      </w:pPr>
      <w:ins w:id="28" w:author="David Owen (Trade)" w:date="2018-09-28T12:42:00Z">
        <w:r>
          <w:rPr>
            <w:rFonts w:cstheme="minorHAnsi"/>
            <w:b/>
            <w:bCs/>
            <w:sz w:val="24"/>
            <w:szCs w:val="24"/>
          </w:rPr>
          <w:tab/>
        </w:r>
      </w:ins>
      <w:ins w:id="29" w:author="David Owen (Trade)" w:date="2018-09-10T18:06:00Z">
        <w:r w:rsidR="00D01304">
          <w:rPr>
            <w:rFonts w:cstheme="minorHAnsi"/>
            <w:b/>
            <w:bCs/>
            <w:sz w:val="24"/>
            <w:szCs w:val="24"/>
          </w:rPr>
          <w:t xml:space="preserve">(to cover complex duty expressions including (if required) agricultural components </w:t>
        </w:r>
      </w:ins>
      <w:ins w:id="30" w:author="David Owen (Trade)" w:date="2018-09-28T12:42:00Z">
        <w:r>
          <w:rPr>
            <w:rFonts w:cstheme="minorHAnsi"/>
            <w:b/>
            <w:bCs/>
            <w:sz w:val="24"/>
            <w:szCs w:val="24"/>
          </w:rPr>
          <w:tab/>
        </w:r>
      </w:ins>
      <w:ins w:id="31" w:author="David Owen (Trade)" w:date="2018-09-10T18:06:00Z">
        <w:r w:rsidR="00D01304">
          <w:rPr>
            <w:rFonts w:cstheme="minorHAnsi"/>
            <w:b/>
            <w:bCs/>
            <w:sz w:val="24"/>
            <w:szCs w:val="24"/>
          </w:rPr>
          <w:t>and entry price system)</w:t>
        </w:r>
      </w:ins>
    </w:p>
    <w:p w14:paraId="0DA6633B" w14:textId="5DABFD09" w:rsidR="001F05FA" w:rsidRDefault="001F05FA" w:rsidP="0038460C">
      <w:pPr>
        <w:autoSpaceDE w:val="0"/>
        <w:autoSpaceDN w:val="0"/>
        <w:adjustRightInd w:val="0"/>
        <w:spacing w:after="0" w:line="360" w:lineRule="auto"/>
        <w:jc w:val="both"/>
        <w:rPr>
          <w:ins w:id="32" w:author="David Owen (Trade)" w:date="2018-09-10T18:04:00Z"/>
          <w:rFonts w:cstheme="minorHAnsi"/>
          <w:b/>
          <w:bCs/>
          <w:sz w:val="24"/>
          <w:szCs w:val="24"/>
        </w:rPr>
      </w:pPr>
      <w:ins w:id="33" w:author="David Owen (Trade)" w:date="2018-09-10T18:06:00Z">
        <w:r>
          <w:rPr>
            <w:rFonts w:cstheme="minorHAnsi"/>
            <w:b/>
            <w:bCs/>
            <w:sz w:val="24"/>
            <w:szCs w:val="24"/>
          </w:rPr>
          <w:tab/>
          <w:t xml:space="preserve">Appendix A: </w:t>
        </w:r>
      </w:ins>
      <w:ins w:id="34" w:author="David Owen (Trade)" w:date="2018-09-10T18:13:00Z">
        <w:r w:rsidR="001A2577">
          <w:rPr>
            <w:rFonts w:cstheme="minorHAnsi"/>
            <w:b/>
            <w:bCs/>
            <w:sz w:val="24"/>
            <w:szCs w:val="24"/>
          </w:rPr>
          <w:t>Measures of quantity</w:t>
        </w:r>
      </w:ins>
    </w:p>
    <w:p w14:paraId="012FCA01" w14:textId="69071BCA" w:rsidR="00331B4D" w:rsidRPr="00D658F9" w:rsidRDefault="00902373">
      <w:pPr>
        <w:autoSpaceDE w:val="0"/>
        <w:autoSpaceDN w:val="0"/>
        <w:adjustRightInd w:val="0"/>
        <w:spacing w:after="0" w:line="360" w:lineRule="auto"/>
        <w:ind w:firstLine="720"/>
        <w:jc w:val="both"/>
        <w:rPr>
          <w:rFonts w:cstheme="minorHAnsi"/>
          <w:b/>
          <w:bCs/>
          <w:sz w:val="24"/>
          <w:szCs w:val="24"/>
        </w:rPr>
        <w:pPrChange w:id="35" w:author="David Owen (Trade)" w:date="2018-09-10T18:04:00Z">
          <w:pPr>
            <w:autoSpaceDE w:val="0"/>
            <w:autoSpaceDN w:val="0"/>
            <w:adjustRightInd w:val="0"/>
            <w:spacing w:after="0" w:line="360" w:lineRule="auto"/>
            <w:jc w:val="center"/>
          </w:pPr>
        </w:pPrChange>
      </w:pPr>
      <w:ins w:id="36" w:author="David Owen (Trade)" w:date="2018-09-10T18:01:00Z">
        <w:r>
          <w:rPr>
            <w:rFonts w:cstheme="minorHAnsi"/>
            <w:b/>
            <w:bCs/>
            <w:sz w:val="24"/>
            <w:szCs w:val="24"/>
          </w:rPr>
          <w:br w:type="column"/>
        </w:r>
      </w:ins>
      <w:r w:rsidR="00331B4D" w:rsidRPr="00D658F9">
        <w:rPr>
          <w:rFonts w:cstheme="minorHAnsi"/>
          <w:b/>
          <w:bCs/>
          <w:sz w:val="24"/>
          <w:szCs w:val="24"/>
        </w:rPr>
        <w:lastRenderedPageBreak/>
        <w:t xml:space="preserve">THE </w:t>
      </w:r>
      <w:r w:rsidR="003C3E3D" w:rsidRPr="00D658F9">
        <w:rPr>
          <w:rFonts w:cstheme="minorHAnsi"/>
          <w:b/>
          <w:bCs/>
          <w:sz w:val="24"/>
          <w:szCs w:val="24"/>
        </w:rPr>
        <w:t xml:space="preserve">CUSTOMS </w:t>
      </w:r>
      <w:r w:rsidR="00331B4D" w:rsidRPr="00D658F9">
        <w:rPr>
          <w:rFonts w:cstheme="minorHAnsi"/>
          <w:b/>
          <w:bCs/>
          <w:sz w:val="24"/>
          <w:szCs w:val="24"/>
        </w:rPr>
        <w:t>TARIFF OF THE UNITED KINGDOM</w:t>
      </w:r>
    </w:p>
    <w:p w14:paraId="75542763" w14:textId="32E89CE5" w:rsidR="003C3E3D" w:rsidRPr="00D658F9" w:rsidRDefault="003C3E3D" w:rsidP="00825125">
      <w:pPr>
        <w:autoSpaceDE w:val="0"/>
        <w:autoSpaceDN w:val="0"/>
        <w:adjustRightInd w:val="0"/>
        <w:spacing w:after="0" w:line="360" w:lineRule="auto"/>
        <w:jc w:val="center"/>
        <w:rPr>
          <w:rFonts w:cstheme="minorHAnsi"/>
          <w:b/>
          <w:bCs/>
          <w:sz w:val="24"/>
          <w:szCs w:val="24"/>
        </w:rPr>
      </w:pPr>
      <w:r w:rsidRPr="00D658F9">
        <w:rPr>
          <w:rFonts w:cstheme="minorHAnsi"/>
          <w:b/>
          <w:bCs/>
          <w:sz w:val="24"/>
          <w:szCs w:val="24"/>
        </w:rPr>
        <w:t xml:space="preserve">Version 1.0 of </w:t>
      </w:r>
      <w:r w:rsidR="00035566" w:rsidRPr="00D658F9">
        <w:rPr>
          <w:rFonts w:cstheme="minorHAnsi"/>
          <w:b/>
          <w:bCs/>
          <w:sz w:val="24"/>
          <w:szCs w:val="24"/>
        </w:rPr>
        <w:t xml:space="preserve">xx </w:t>
      </w:r>
      <w:proofErr w:type="spellStart"/>
      <w:r w:rsidR="00035566" w:rsidRPr="00D658F9">
        <w:rPr>
          <w:rFonts w:cstheme="minorHAnsi"/>
          <w:b/>
          <w:bCs/>
          <w:sz w:val="24"/>
          <w:szCs w:val="24"/>
        </w:rPr>
        <w:t>yyy</w:t>
      </w:r>
      <w:proofErr w:type="spellEnd"/>
      <w:r w:rsidR="00035566" w:rsidRPr="00D658F9">
        <w:rPr>
          <w:rFonts w:cstheme="minorHAnsi"/>
          <w:b/>
          <w:bCs/>
          <w:sz w:val="24"/>
          <w:szCs w:val="24"/>
        </w:rPr>
        <w:t xml:space="preserve"> 201</w:t>
      </w:r>
      <w:r w:rsidR="00147439">
        <w:rPr>
          <w:rFonts w:cstheme="minorHAnsi"/>
          <w:b/>
          <w:bCs/>
          <w:sz w:val="24"/>
          <w:szCs w:val="24"/>
        </w:rPr>
        <w:t>9</w:t>
      </w:r>
    </w:p>
    <w:p w14:paraId="24630558" w14:textId="688B9C04" w:rsidR="00C7244C" w:rsidRPr="00D658F9" w:rsidRDefault="00C7244C" w:rsidP="00825125">
      <w:pPr>
        <w:pStyle w:val="Partheading"/>
      </w:pPr>
      <w:r w:rsidRPr="00D658F9">
        <w:t xml:space="preserve">PART ONE: </w:t>
      </w:r>
      <w:r w:rsidR="00E329EF" w:rsidRPr="00D658F9">
        <w:t>OVERVIEW</w:t>
      </w:r>
    </w:p>
    <w:p w14:paraId="4EED2FC7" w14:textId="44511C7A" w:rsidR="00677E08" w:rsidRDefault="003B0723" w:rsidP="003B0723">
      <w:pPr>
        <w:pStyle w:val="ListParagraph"/>
        <w:numPr>
          <w:ilvl w:val="0"/>
          <w:numId w:val="30"/>
        </w:numPr>
        <w:spacing w:line="360" w:lineRule="auto"/>
        <w:rPr>
          <w:ins w:id="37" w:author="David Owen (Trade)" w:date="2018-10-07T18:16:00Z"/>
          <w:rFonts w:cstheme="minorHAnsi"/>
          <w:sz w:val="24"/>
          <w:szCs w:val="24"/>
        </w:rPr>
      </w:pPr>
      <w:ins w:id="38" w:author="David Owen (Trade)" w:date="2018-10-07T18:15:00Z">
        <w:r>
          <w:rPr>
            <w:rFonts w:cstheme="minorHAnsi"/>
            <w:sz w:val="24"/>
            <w:szCs w:val="24"/>
          </w:rPr>
          <w:t>This d</w:t>
        </w:r>
      </w:ins>
      <w:ins w:id="39" w:author="David Owen (Trade)" w:date="2018-10-07T18:16:00Z">
        <w:r>
          <w:rPr>
            <w:rFonts w:cstheme="minorHAnsi"/>
            <w:sz w:val="24"/>
            <w:szCs w:val="24"/>
          </w:rPr>
          <w:t xml:space="preserve">ocument is </w:t>
        </w:r>
        <w:r w:rsidR="00EF6617">
          <w:rPr>
            <w:rFonts w:cstheme="minorHAnsi"/>
            <w:sz w:val="24"/>
            <w:szCs w:val="24"/>
          </w:rPr>
          <w:t xml:space="preserve">the UK Tariff to which the following </w:t>
        </w:r>
      </w:ins>
      <w:ins w:id="40" w:author="David Owen (Trade)" w:date="2018-10-07T18:29:00Z">
        <w:r w:rsidR="00FD0701">
          <w:rPr>
            <w:rFonts w:cstheme="minorHAnsi"/>
            <w:sz w:val="24"/>
            <w:szCs w:val="24"/>
          </w:rPr>
          <w:t xml:space="preserve">regulations under Part </w:t>
        </w:r>
        <w:r w:rsidR="0009717E">
          <w:rPr>
            <w:rFonts w:cstheme="minorHAnsi"/>
            <w:sz w:val="24"/>
            <w:szCs w:val="24"/>
          </w:rPr>
          <w:t>1</w:t>
        </w:r>
        <w:r w:rsidR="00FD0701">
          <w:rPr>
            <w:rFonts w:cstheme="minorHAnsi"/>
            <w:sz w:val="24"/>
            <w:szCs w:val="24"/>
          </w:rPr>
          <w:t xml:space="preserve"> of the Taxation (Cross-border Trade) Act </w:t>
        </w:r>
      </w:ins>
      <w:ins w:id="41" w:author="David Owen (Trade)" w:date="2018-10-07T18:16:00Z">
        <w:r w:rsidR="00EF6617">
          <w:rPr>
            <w:rFonts w:cstheme="minorHAnsi"/>
            <w:sz w:val="24"/>
            <w:szCs w:val="24"/>
          </w:rPr>
          <w:t>refer:</w:t>
        </w:r>
      </w:ins>
    </w:p>
    <w:p w14:paraId="33985525" w14:textId="7E653CF5" w:rsidR="00EF6617" w:rsidRDefault="00EF6617" w:rsidP="00EF6617">
      <w:pPr>
        <w:pStyle w:val="ListParagraph"/>
        <w:numPr>
          <w:ilvl w:val="1"/>
          <w:numId w:val="30"/>
        </w:numPr>
        <w:spacing w:line="360" w:lineRule="auto"/>
        <w:rPr>
          <w:ins w:id="42" w:author="David Owen (Trade)" w:date="2018-10-07T18:17:00Z"/>
          <w:rFonts w:cstheme="minorHAnsi"/>
          <w:sz w:val="24"/>
          <w:szCs w:val="24"/>
        </w:rPr>
      </w:pPr>
      <w:ins w:id="43" w:author="David Owen (Trade)" w:date="2018-10-07T18:17:00Z">
        <w:r>
          <w:rPr>
            <w:rFonts w:cstheme="minorHAnsi"/>
            <w:sz w:val="24"/>
            <w:szCs w:val="24"/>
          </w:rPr>
          <w:t>The C</w:t>
        </w:r>
        <w:r w:rsidR="00C157A0">
          <w:rPr>
            <w:rFonts w:cstheme="minorHAnsi"/>
            <w:sz w:val="24"/>
            <w:szCs w:val="24"/>
          </w:rPr>
          <w:t>ustoms Tariff (Establishment) Regulations 2019;</w:t>
        </w:r>
      </w:ins>
    </w:p>
    <w:p w14:paraId="0CE07905" w14:textId="2B599E97" w:rsidR="00C157A0" w:rsidRDefault="00C157A0" w:rsidP="00EF6617">
      <w:pPr>
        <w:pStyle w:val="ListParagraph"/>
        <w:numPr>
          <w:ilvl w:val="1"/>
          <w:numId w:val="30"/>
        </w:numPr>
        <w:spacing w:line="360" w:lineRule="auto"/>
        <w:rPr>
          <w:ins w:id="44" w:author="David Owen (Trade)" w:date="2018-10-07T18:28:00Z"/>
          <w:rFonts w:cstheme="minorHAnsi"/>
          <w:sz w:val="24"/>
          <w:szCs w:val="24"/>
        </w:rPr>
      </w:pPr>
      <w:ins w:id="45" w:author="David Owen (Trade)" w:date="2018-10-07T18:18:00Z">
        <w:r>
          <w:rPr>
            <w:rFonts w:cstheme="minorHAnsi"/>
            <w:sz w:val="24"/>
            <w:szCs w:val="24"/>
          </w:rPr>
          <w:t>The Customs (Suspension of Dut</w:t>
        </w:r>
      </w:ins>
      <w:ins w:id="46" w:author="David Owen (Trade)" w:date="2018-10-07T18:28:00Z">
        <w:r w:rsidR="00A4405B">
          <w:rPr>
            <w:rFonts w:cstheme="minorHAnsi"/>
            <w:sz w:val="24"/>
            <w:szCs w:val="24"/>
          </w:rPr>
          <w:t>y</w:t>
        </w:r>
      </w:ins>
      <w:ins w:id="47" w:author="David Owen (Trade)" w:date="2018-10-07T18:18:00Z">
        <w:r>
          <w:rPr>
            <w:rFonts w:cstheme="minorHAnsi"/>
            <w:sz w:val="24"/>
            <w:szCs w:val="24"/>
          </w:rPr>
          <w:t>) Regulations 2019;</w:t>
        </w:r>
      </w:ins>
    </w:p>
    <w:p w14:paraId="2825D588" w14:textId="37BE90CF" w:rsidR="00A4405B" w:rsidRDefault="00A4405B" w:rsidP="00EF6617">
      <w:pPr>
        <w:pStyle w:val="ListParagraph"/>
        <w:numPr>
          <w:ilvl w:val="1"/>
          <w:numId w:val="30"/>
        </w:numPr>
        <w:spacing w:line="360" w:lineRule="auto"/>
        <w:rPr>
          <w:ins w:id="48" w:author="David Owen (Trade)" w:date="2018-10-07T18:18:00Z"/>
          <w:rFonts w:cstheme="minorHAnsi"/>
          <w:sz w:val="24"/>
          <w:szCs w:val="24"/>
        </w:rPr>
      </w:pPr>
      <w:ins w:id="49" w:author="David Owen (Trade)" w:date="2018-10-07T18:28:00Z">
        <w:r>
          <w:rPr>
            <w:rFonts w:cstheme="minorHAnsi"/>
            <w:sz w:val="24"/>
            <w:szCs w:val="24"/>
          </w:rPr>
          <w:t>The Customs (Miscellaneous</w:t>
        </w:r>
        <w:r w:rsidR="00D91DEC">
          <w:rPr>
            <w:rFonts w:cstheme="minorHAnsi"/>
            <w:sz w:val="24"/>
            <w:szCs w:val="24"/>
          </w:rPr>
          <w:t xml:space="preserve"> Reliefs) Regulations 2019;</w:t>
        </w:r>
      </w:ins>
    </w:p>
    <w:p w14:paraId="74F23591" w14:textId="77777777" w:rsidR="00C157A0" w:rsidRDefault="00C157A0" w:rsidP="00D91DEC">
      <w:pPr>
        <w:pStyle w:val="ListParagraph"/>
        <w:spacing w:line="360" w:lineRule="auto"/>
        <w:ind w:left="1440"/>
        <w:rPr>
          <w:ins w:id="50" w:author="David Owen (Trade)" w:date="2018-10-07T18:16:00Z"/>
          <w:rFonts w:cstheme="minorHAnsi"/>
          <w:sz w:val="24"/>
          <w:szCs w:val="24"/>
        </w:rPr>
        <w:pPrChange w:id="51" w:author="David Owen (Trade)" w:date="2018-10-07T18:28:00Z">
          <w:pPr>
            <w:pStyle w:val="ListParagraph"/>
            <w:numPr>
              <w:numId w:val="30"/>
            </w:numPr>
            <w:spacing w:line="360" w:lineRule="auto"/>
            <w:ind w:hanging="360"/>
          </w:pPr>
        </w:pPrChange>
      </w:pPr>
    </w:p>
    <w:p w14:paraId="1282620C" w14:textId="18400C26" w:rsidR="00230E84" w:rsidRDefault="0009717E" w:rsidP="00230E84">
      <w:pPr>
        <w:pStyle w:val="ListParagraph"/>
        <w:numPr>
          <w:ilvl w:val="0"/>
          <w:numId w:val="30"/>
        </w:numPr>
        <w:spacing w:line="360" w:lineRule="auto"/>
        <w:rPr>
          <w:ins w:id="52" w:author="David Owen (Trade)" w:date="2018-10-07T18:32:00Z"/>
          <w:rFonts w:cstheme="minorHAnsi"/>
          <w:sz w:val="24"/>
          <w:szCs w:val="24"/>
        </w:rPr>
      </w:pPr>
      <w:ins w:id="53" w:author="David Owen (Trade)" w:date="2018-10-07T18:30:00Z">
        <w:r>
          <w:rPr>
            <w:rFonts w:cstheme="minorHAnsi"/>
            <w:sz w:val="24"/>
            <w:szCs w:val="24"/>
          </w:rPr>
          <w:t>Part Two of this document and the associated annexes</w:t>
        </w:r>
      </w:ins>
      <w:ins w:id="54" w:author="David Owen (Trade)" w:date="2018-10-07T18:32:00Z">
        <w:r w:rsidR="00230E84">
          <w:rPr>
            <w:rFonts w:cstheme="minorHAnsi"/>
            <w:sz w:val="24"/>
            <w:szCs w:val="24"/>
          </w:rPr>
          <w:t xml:space="preserve"> defines the UK Good</w:t>
        </w:r>
      </w:ins>
      <w:ins w:id="55" w:author="David Owen (Trade)" w:date="2018-10-07T18:35:00Z">
        <w:r w:rsidR="00390418">
          <w:rPr>
            <w:rFonts w:cstheme="minorHAnsi"/>
            <w:sz w:val="24"/>
            <w:szCs w:val="24"/>
          </w:rPr>
          <w:t>s</w:t>
        </w:r>
      </w:ins>
      <w:ins w:id="56" w:author="David Owen (Trade)" w:date="2018-10-07T18:32:00Z">
        <w:r w:rsidR="00230E84">
          <w:rPr>
            <w:rFonts w:cstheme="minorHAnsi"/>
            <w:sz w:val="24"/>
            <w:szCs w:val="24"/>
          </w:rPr>
          <w:t xml:space="preserve"> Classification, a system that:</w:t>
        </w:r>
      </w:ins>
    </w:p>
    <w:p w14:paraId="23B29191" w14:textId="4858C04C" w:rsidR="00230E84" w:rsidRDefault="00230E84" w:rsidP="00A81462">
      <w:pPr>
        <w:pStyle w:val="ListParagraph"/>
        <w:numPr>
          <w:ilvl w:val="0"/>
          <w:numId w:val="32"/>
        </w:numPr>
        <w:spacing w:line="360" w:lineRule="auto"/>
        <w:rPr>
          <w:ins w:id="57" w:author="David Owen (Trade)" w:date="2018-10-07T18:34:00Z"/>
          <w:rFonts w:cstheme="minorHAnsi"/>
          <w:sz w:val="24"/>
          <w:szCs w:val="24"/>
        </w:rPr>
      </w:pPr>
      <w:ins w:id="58" w:author="David Owen (Trade)" w:date="2018-10-07T18:33:00Z">
        <w:r w:rsidRPr="00A81462">
          <w:rPr>
            <w:rFonts w:cstheme="minorHAnsi"/>
            <w:sz w:val="24"/>
            <w:szCs w:val="24"/>
            <w:rPrChange w:id="59" w:author="David Owen (Trade)" w:date="2018-10-07T18:34:00Z">
              <w:rPr/>
            </w:rPrChange>
          </w:rPr>
          <w:t>classifies goods according to their nature, origin or any other factor,</w:t>
        </w:r>
      </w:ins>
    </w:p>
    <w:p w14:paraId="14872F3C" w14:textId="5484A436" w:rsidR="00230E84" w:rsidRPr="00A81462" w:rsidRDefault="00230E84" w:rsidP="00A81462">
      <w:pPr>
        <w:pStyle w:val="ListParagraph"/>
        <w:numPr>
          <w:ilvl w:val="0"/>
          <w:numId w:val="32"/>
        </w:numPr>
        <w:spacing w:line="360" w:lineRule="auto"/>
        <w:rPr>
          <w:ins w:id="60" w:author="David Owen (Trade)" w:date="2018-10-07T18:33:00Z"/>
          <w:rFonts w:cstheme="minorHAnsi"/>
          <w:sz w:val="24"/>
          <w:szCs w:val="24"/>
          <w:rPrChange w:id="61" w:author="David Owen (Trade)" w:date="2018-10-07T18:35:00Z">
            <w:rPr>
              <w:ins w:id="62" w:author="David Owen (Trade)" w:date="2018-10-07T18:33:00Z"/>
            </w:rPr>
          </w:rPrChange>
        </w:rPr>
        <w:pPrChange w:id="63" w:author="David Owen (Trade)" w:date="2018-10-07T18:35:00Z">
          <w:pPr>
            <w:pStyle w:val="ListParagraph"/>
            <w:numPr>
              <w:numId w:val="30"/>
            </w:numPr>
            <w:spacing w:line="360" w:lineRule="auto"/>
            <w:ind w:hanging="360"/>
          </w:pPr>
        </w:pPrChange>
      </w:pPr>
      <w:ins w:id="64" w:author="David Owen (Trade)" w:date="2018-10-07T18:33:00Z">
        <w:r w:rsidRPr="00A81462">
          <w:rPr>
            <w:rFonts w:cstheme="minorHAnsi"/>
            <w:sz w:val="24"/>
            <w:szCs w:val="24"/>
            <w:rPrChange w:id="65" w:author="David Owen (Trade)" w:date="2018-10-07T18:35:00Z">
              <w:rPr/>
            </w:rPrChange>
          </w:rPr>
          <w:t>gives codes to the goods as so classified.</w:t>
        </w:r>
      </w:ins>
    </w:p>
    <w:p w14:paraId="7F412BC2" w14:textId="77777777" w:rsidR="00230E84" w:rsidRDefault="00230E84" w:rsidP="00230E84">
      <w:pPr>
        <w:pStyle w:val="ListParagraph"/>
        <w:spacing w:line="360" w:lineRule="auto"/>
        <w:rPr>
          <w:ins w:id="66" w:author="David Owen (Trade)" w:date="2018-10-07T18:32:00Z"/>
          <w:rFonts w:cstheme="minorHAnsi"/>
          <w:sz w:val="24"/>
          <w:szCs w:val="24"/>
        </w:rPr>
        <w:pPrChange w:id="67" w:author="David Owen (Trade)" w:date="2018-10-07T18:33:00Z">
          <w:pPr>
            <w:pStyle w:val="ListParagraph"/>
            <w:numPr>
              <w:numId w:val="30"/>
            </w:numPr>
            <w:spacing w:line="360" w:lineRule="auto"/>
            <w:ind w:hanging="360"/>
          </w:pPr>
        </w:pPrChange>
      </w:pPr>
    </w:p>
    <w:p w14:paraId="134F9E95" w14:textId="433B8B77" w:rsidR="00230E84" w:rsidRDefault="00230E84" w:rsidP="00230E84">
      <w:pPr>
        <w:pStyle w:val="ListParagraph"/>
        <w:numPr>
          <w:ilvl w:val="0"/>
          <w:numId w:val="30"/>
        </w:numPr>
        <w:spacing w:line="360" w:lineRule="auto"/>
        <w:rPr>
          <w:ins w:id="68" w:author="David Owen (Trade)" w:date="2018-10-07T18:35:00Z"/>
          <w:rFonts w:cstheme="minorHAnsi"/>
          <w:sz w:val="24"/>
          <w:szCs w:val="24"/>
        </w:rPr>
      </w:pPr>
      <w:ins w:id="69" w:author="David Owen (Trade)" w:date="2018-10-07T18:33:00Z">
        <w:r>
          <w:rPr>
            <w:rFonts w:cstheme="minorHAnsi"/>
            <w:sz w:val="24"/>
            <w:szCs w:val="24"/>
          </w:rPr>
          <w:t>Part Three of this document</w:t>
        </w:r>
      </w:ins>
      <w:ins w:id="70" w:author="David Owen (Trade)" w:date="2018-10-07T18:34:00Z">
        <w:r w:rsidR="008C4DD5">
          <w:rPr>
            <w:rFonts w:cstheme="minorHAnsi"/>
            <w:sz w:val="24"/>
            <w:szCs w:val="24"/>
          </w:rPr>
          <w:t xml:space="preserve"> and the associated annexes</w:t>
        </w:r>
      </w:ins>
      <w:ins w:id="71" w:author="David Owen (Trade)" w:date="2018-10-07T18:35:00Z">
        <w:r w:rsidR="00A81462">
          <w:rPr>
            <w:rFonts w:cstheme="minorHAnsi"/>
            <w:sz w:val="24"/>
            <w:szCs w:val="24"/>
          </w:rPr>
          <w:t xml:space="preserve"> </w:t>
        </w:r>
        <w:r w:rsidR="00390418">
          <w:rPr>
            <w:rFonts w:cstheme="minorHAnsi"/>
            <w:sz w:val="24"/>
            <w:szCs w:val="24"/>
          </w:rPr>
          <w:t>completes the UK customs tariff by</w:t>
        </w:r>
      </w:ins>
      <w:ins w:id="72" w:author="David Owen (Trade)" w:date="2018-10-07T18:36:00Z">
        <w:r w:rsidR="00874DEB">
          <w:rPr>
            <w:rFonts w:cstheme="minorHAnsi"/>
            <w:sz w:val="24"/>
            <w:szCs w:val="24"/>
          </w:rPr>
          <w:t xml:space="preserve"> specifying</w:t>
        </w:r>
      </w:ins>
      <w:ins w:id="73" w:author="David Owen (Trade)" w:date="2018-10-07T18:35:00Z">
        <w:r w:rsidR="00390418">
          <w:rPr>
            <w:rFonts w:cstheme="minorHAnsi"/>
            <w:sz w:val="24"/>
            <w:szCs w:val="24"/>
          </w:rPr>
          <w:t>:</w:t>
        </w:r>
      </w:ins>
    </w:p>
    <w:p w14:paraId="618C0C59" w14:textId="5AF0A580" w:rsidR="00390418" w:rsidRDefault="00390418" w:rsidP="00874DEB">
      <w:pPr>
        <w:pStyle w:val="ListParagraph"/>
        <w:numPr>
          <w:ilvl w:val="0"/>
          <w:numId w:val="33"/>
        </w:numPr>
        <w:spacing w:line="360" w:lineRule="auto"/>
        <w:rPr>
          <w:ins w:id="74" w:author="David Owen (Trade)" w:date="2018-10-07T18:36:00Z"/>
          <w:rFonts w:cstheme="minorHAnsi"/>
          <w:sz w:val="24"/>
          <w:szCs w:val="24"/>
        </w:rPr>
      </w:pPr>
      <w:ins w:id="75" w:author="David Owen (Trade)" w:date="2018-10-07T18:35:00Z">
        <w:r w:rsidRPr="00390418">
          <w:rPr>
            <w:rFonts w:cstheme="minorHAnsi"/>
            <w:sz w:val="24"/>
            <w:szCs w:val="24"/>
          </w:rPr>
          <w:t>the rate of import duty applicable to goods falling within</w:t>
        </w:r>
      </w:ins>
      <w:ins w:id="76" w:author="David Owen (Trade)" w:date="2018-10-07T18:36:00Z">
        <w:r w:rsidR="00874DEB">
          <w:rPr>
            <w:rFonts w:cstheme="minorHAnsi"/>
            <w:sz w:val="24"/>
            <w:szCs w:val="24"/>
          </w:rPr>
          <w:t xml:space="preserve"> </w:t>
        </w:r>
      </w:ins>
      <w:ins w:id="77" w:author="David Owen (Trade)" w:date="2018-10-07T18:35:00Z">
        <w:r w:rsidRPr="00874DEB">
          <w:rPr>
            <w:rFonts w:cstheme="minorHAnsi"/>
            <w:sz w:val="24"/>
            <w:szCs w:val="24"/>
            <w:rPrChange w:id="78" w:author="David Owen (Trade)" w:date="2018-10-07T18:36:00Z">
              <w:rPr/>
            </w:rPrChange>
          </w:rPr>
          <w:t>th</w:t>
        </w:r>
      </w:ins>
      <w:ins w:id="79" w:author="David Owen (Trade)" w:date="2018-10-07T18:36:00Z">
        <w:r w:rsidRPr="00874DEB">
          <w:rPr>
            <w:rFonts w:cstheme="minorHAnsi"/>
            <w:sz w:val="24"/>
            <w:szCs w:val="24"/>
            <w:rPrChange w:id="80" w:author="David Owen (Trade)" w:date="2018-10-07T18:36:00Z">
              <w:rPr/>
            </w:rPrChange>
          </w:rPr>
          <w:t>e</w:t>
        </w:r>
      </w:ins>
      <w:ins w:id="81" w:author="David Owen (Trade)" w:date="2018-10-07T18:35:00Z">
        <w:r w:rsidRPr="00874DEB">
          <w:rPr>
            <w:rFonts w:cstheme="minorHAnsi"/>
            <w:sz w:val="24"/>
            <w:szCs w:val="24"/>
            <w:rPrChange w:id="82" w:author="David Owen (Trade)" w:date="2018-10-07T18:36:00Z">
              <w:rPr/>
            </w:rPrChange>
          </w:rPr>
          <w:t xml:space="preserve"> codes </w:t>
        </w:r>
      </w:ins>
      <w:ins w:id="83" w:author="David Owen (Trade)" w:date="2018-10-07T18:36:00Z">
        <w:r w:rsidR="00874DEB">
          <w:rPr>
            <w:rFonts w:cstheme="minorHAnsi"/>
            <w:sz w:val="24"/>
            <w:szCs w:val="24"/>
          </w:rPr>
          <w:t>defined by the UK Goods C</w:t>
        </w:r>
      </w:ins>
      <w:ins w:id="84" w:author="David Owen (Trade)" w:date="2018-10-07T18:37:00Z">
        <w:r w:rsidR="00C1056F">
          <w:rPr>
            <w:rFonts w:cstheme="minorHAnsi"/>
            <w:sz w:val="24"/>
            <w:szCs w:val="24"/>
          </w:rPr>
          <w:t>la</w:t>
        </w:r>
      </w:ins>
      <w:ins w:id="85" w:author="David Owen (Trade)" w:date="2018-10-07T18:36:00Z">
        <w:r w:rsidR="00874DEB">
          <w:rPr>
            <w:rFonts w:cstheme="minorHAnsi"/>
            <w:sz w:val="24"/>
            <w:szCs w:val="24"/>
          </w:rPr>
          <w:t>ssification</w:t>
        </w:r>
        <w:r w:rsidR="00085F6F">
          <w:rPr>
            <w:rFonts w:cstheme="minorHAnsi"/>
            <w:sz w:val="24"/>
            <w:szCs w:val="24"/>
          </w:rPr>
          <w:t xml:space="preserve"> </w:t>
        </w:r>
      </w:ins>
      <w:ins w:id="86" w:author="David Owen (Trade)" w:date="2018-10-07T18:35:00Z">
        <w:r w:rsidRPr="00874DEB">
          <w:rPr>
            <w:rFonts w:cstheme="minorHAnsi"/>
            <w:sz w:val="24"/>
            <w:szCs w:val="24"/>
            <w:rPrChange w:id="87" w:author="David Owen (Trade)" w:date="2018-10-07T18:36:00Z">
              <w:rPr/>
            </w:rPrChange>
          </w:rPr>
          <w:t>(whether by a formula or otherwise), and</w:t>
        </w:r>
      </w:ins>
    </w:p>
    <w:p w14:paraId="1FAF650B" w14:textId="56F1755C" w:rsidR="00390418" w:rsidRDefault="00390418" w:rsidP="00390418">
      <w:pPr>
        <w:pStyle w:val="ListParagraph"/>
        <w:numPr>
          <w:ilvl w:val="0"/>
          <w:numId w:val="33"/>
        </w:numPr>
        <w:spacing w:line="360" w:lineRule="auto"/>
        <w:rPr>
          <w:ins w:id="88" w:author="David Owen (Trade)" w:date="2018-10-07T18:37:00Z"/>
          <w:rFonts w:cstheme="minorHAnsi"/>
          <w:sz w:val="24"/>
          <w:szCs w:val="24"/>
        </w:rPr>
      </w:pPr>
      <w:ins w:id="89" w:author="David Owen (Trade)" w:date="2018-10-07T18:35:00Z">
        <w:r w:rsidRPr="00085F6F">
          <w:rPr>
            <w:rFonts w:cstheme="minorHAnsi"/>
            <w:sz w:val="24"/>
            <w:szCs w:val="24"/>
            <w:rPrChange w:id="90" w:author="David Owen (Trade)" w:date="2018-10-07T18:36:00Z">
              <w:rPr/>
            </w:rPrChange>
          </w:rPr>
          <w:t>rules for determining the amount of import duty applicable to</w:t>
        </w:r>
      </w:ins>
      <w:ins w:id="91" w:author="David Owen (Trade)" w:date="2018-10-07T18:36:00Z">
        <w:r w:rsidR="00085F6F">
          <w:rPr>
            <w:rFonts w:cstheme="minorHAnsi"/>
            <w:sz w:val="24"/>
            <w:szCs w:val="24"/>
          </w:rPr>
          <w:t xml:space="preserve"> </w:t>
        </w:r>
      </w:ins>
      <w:ins w:id="92" w:author="David Owen (Trade)" w:date="2018-10-07T18:35:00Z">
        <w:r w:rsidRPr="00085F6F">
          <w:rPr>
            <w:rFonts w:cstheme="minorHAnsi"/>
            <w:sz w:val="24"/>
            <w:szCs w:val="24"/>
          </w:rPr>
          <w:t>those goods.</w:t>
        </w:r>
      </w:ins>
    </w:p>
    <w:p w14:paraId="08302CA8" w14:textId="77777777" w:rsidR="00085F6F" w:rsidRPr="00085F6F" w:rsidRDefault="00085F6F" w:rsidP="00085F6F">
      <w:pPr>
        <w:pStyle w:val="ListParagraph"/>
        <w:spacing w:line="360" w:lineRule="auto"/>
        <w:ind w:left="1440"/>
        <w:rPr>
          <w:ins w:id="93" w:author="David Owen (Trade)" w:date="2018-10-07T18:35:00Z"/>
          <w:rFonts w:cstheme="minorHAnsi"/>
          <w:sz w:val="24"/>
          <w:szCs w:val="24"/>
        </w:rPr>
        <w:pPrChange w:id="94" w:author="David Owen (Trade)" w:date="2018-10-07T18:37:00Z">
          <w:pPr>
            <w:pStyle w:val="ListParagraph"/>
            <w:numPr>
              <w:numId w:val="30"/>
            </w:numPr>
            <w:spacing w:line="360" w:lineRule="auto"/>
            <w:ind w:hanging="360"/>
          </w:pPr>
        </w:pPrChange>
      </w:pPr>
    </w:p>
    <w:p w14:paraId="567A0FB5" w14:textId="77777777" w:rsidR="00390418" w:rsidRDefault="00390418" w:rsidP="00230E84">
      <w:pPr>
        <w:pStyle w:val="ListParagraph"/>
        <w:numPr>
          <w:ilvl w:val="0"/>
          <w:numId w:val="30"/>
        </w:numPr>
        <w:spacing w:line="360" w:lineRule="auto"/>
        <w:rPr>
          <w:ins w:id="95" w:author="David Owen (Trade)" w:date="2018-10-07T18:32:00Z"/>
          <w:rFonts w:cstheme="minorHAnsi"/>
          <w:sz w:val="24"/>
          <w:szCs w:val="24"/>
        </w:rPr>
      </w:pPr>
    </w:p>
    <w:p w14:paraId="17632046" w14:textId="50D9D2A1" w:rsidR="00230E84" w:rsidRDefault="00230E84" w:rsidP="00230E84">
      <w:pPr>
        <w:pStyle w:val="ListParagraph"/>
        <w:spacing w:line="360" w:lineRule="auto"/>
        <w:ind w:left="1440"/>
        <w:rPr>
          <w:ins w:id="96" w:author="David Owen (Trade)" w:date="2018-10-07T18:32:00Z"/>
          <w:rFonts w:cstheme="minorHAnsi"/>
          <w:sz w:val="24"/>
          <w:szCs w:val="24"/>
        </w:rPr>
      </w:pPr>
    </w:p>
    <w:p w14:paraId="4F7242FA" w14:textId="77777777" w:rsidR="00230E84" w:rsidRPr="00230E84" w:rsidRDefault="00230E84" w:rsidP="00230E84">
      <w:pPr>
        <w:pStyle w:val="ListParagraph"/>
        <w:spacing w:line="360" w:lineRule="auto"/>
        <w:ind w:left="1440"/>
        <w:rPr>
          <w:rFonts w:cstheme="minorHAnsi"/>
          <w:sz w:val="24"/>
          <w:szCs w:val="24"/>
          <w:rPrChange w:id="97" w:author="David Owen (Trade)" w:date="2018-10-07T18:32:00Z">
            <w:rPr/>
          </w:rPrChange>
        </w:rPr>
        <w:pPrChange w:id="98" w:author="David Owen (Trade)" w:date="2018-10-07T18:32:00Z">
          <w:pPr>
            <w:spacing w:line="360" w:lineRule="auto"/>
          </w:pPr>
        </w:pPrChange>
      </w:pPr>
    </w:p>
    <w:p w14:paraId="7BB8381E" w14:textId="2D877160" w:rsidR="00E329EF" w:rsidRPr="00D658F9" w:rsidRDefault="00677E08" w:rsidP="00825125">
      <w:pPr>
        <w:pStyle w:val="Partheading"/>
      </w:pPr>
      <w:r w:rsidRPr="00D658F9">
        <w:br w:type="column"/>
      </w:r>
      <w:r w:rsidR="00E329EF" w:rsidRPr="00D658F9">
        <w:lastRenderedPageBreak/>
        <w:t>PART TWO: THE UNITED KINGDOM GOODS CLASSIFICATION</w:t>
      </w:r>
    </w:p>
    <w:p w14:paraId="40152EE4" w14:textId="77777777" w:rsidR="00825125" w:rsidRPr="00D658F9" w:rsidRDefault="00825125" w:rsidP="00825125">
      <w:pPr>
        <w:pStyle w:val="Partheading"/>
        <w:jc w:val="left"/>
      </w:pPr>
    </w:p>
    <w:p w14:paraId="55FE9712" w14:textId="1C220171" w:rsidR="00DD789F" w:rsidRPr="00D658F9" w:rsidRDefault="00CF7E74" w:rsidP="00825125">
      <w:pPr>
        <w:pStyle w:val="ListParagraph"/>
        <w:numPr>
          <w:ilvl w:val="0"/>
          <w:numId w:val="3"/>
        </w:numPr>
        <w:autoSpaceDE w:val="0"/>
        <w:autoSpaceDN w:val="0"/>
        <w:adjustRightInd w:val="0"/>
        <w:spacing w:after="0" w:line="360" w:lineRule="auto"/>
        <w:jc w:val="both"/>
        <w:rPr>
          <w:rFonts w:cstheme="minorHAnsi"/>
          <w:bCs/>
          <w:sz w:val="24"/>
          <w:szCs w:val="24"/>
        </w:rPr>
      </w:pPr>
      <w:bookmarkStart w:id="99" w:name="_Ref524099631"/>
      <w:r w:rsidRPr="00D658F9">
        <w:rPr>
          <w:rFonts w:cstheme="minorHAnsi"/>
          <w:bCs/>
          <w:sz w:val="24"/>
          <w:szCs w:val="24"/>
        </w:rPr>
        <w:t>The U</w:t>
      </w:r>
      <w:r w:rsidR="00ED5A1D" w:rsidRPr="00D658F9">
        <w:rPr>
          <w:rFonts w:cstheme="minorHAnsi"/>
          <w:bCs/>
          <w:sz w:val="24"/>
          <w:szCs w:val="24"/>
        </w:rPr>
        <w:t xml:space="preserve">nited </w:t>
      </w:r>
      <w:r w:rsidRPr="00D658F9">
        <w:rPr>
          <w:rFonts w:cstheme="minorHAnsi"/>
          <w:bCs/>
          <w:sz w:val="24"/>
          <w:szCs w:val="24"/>
        </w:rPr>
        <w:t>K</w:t>
      </w:r>
      <w:r w:rsidR="00ED5A1D" w:rsidRPr="00D658F9">
        <w:rPr>
          <w:rFonts w:cstheme="minorHAnsi"/>
          <w:bCs/>
          <w:sz w:val="24"/>
          <w:szCs w:val="24"/>
        </w:rPr>
        <w:t>ingdom</w:t>
      </w:r>
      <w:r w:rsidRPr="00D658F9">
        <w:rPr>
          <w:rFonts w:cstheme="minorHAnsi"/>
          <w:bCs/>
          <w:sz w:val="24"/>
          <w:szCs w:val="24"/>
        </w:rPr>
        <w:t xml:space="preserve"> Goods Classification </w:t>
      </w:r>
      <w:r w:rsidR="00C66720" w:rsidRPr="00D658F9">
        <w:rPr>
          <w:rFonts w:cstheme="minorHAnsi"/>
          <w:bCs/>
          <w:sz w:val="24"/>
          <w:szCs w:val="24"/>
        </w:rPr>
        <w:t xml:space="preserve">(UKGC) </w:t>
      </w:r>
      <w:r w:rsidRPr="00D658F9">
        <w:rPr>
          <w:rFonts w:cstheme="minorHAnsi"/>
          <w:bCs/>
          <w:sz w:val="24"/>
          <w:szCs w:val="24"/>
        </w:rPr>
        <w:t xml:space="preserve">is a system of classification of goods for the purposes of </w:t>
      </w:r>
      <w:r w:rsidR="001F14AF" w:rsidRPr="00D658F9">
        <w:rPr>
          <w:rFonts w:cstheme="minorHAnsi"/>
          <w:bCs/>
          <w:sz w:val="24"/>
          <w:szCs w:val="24"/>
        </w:rPr>
        <w:t xml:space="preserve">levying import duty </w:t>
      </w:r>
      <w:r w:rsidR="00ED5A1D" w:rsidRPr="00D658F9">
        <w:rPr>
          <w:rFonts w:cstheme="minorHAnsi"/>
          <w:bCs/>
          <w:sz w:val="24"/>
          <w:szCs w:val="24"/>
        </w:rPr>
        <w:t>on goods imported into the United Kingdom.</w:t>
      </w:r>
      <w:bookmarkEnd w:id="99"/>
    </w:p>
    <w:p w14:paraId="5F9E1B19" w14:textId="77777777" w:rsidR="00825125" w:rsidRPr="00D658F9" w:rsidRDefault="00825125" w:rsidP="00825125">
      <w:pPr>
        <w:pStyle w:val="ListParagraph"/>
        <w:autoSpaceDE w:val="0"/>
        <w:autoSpaceDN w:val="0"/>
        <w:adjustRightInd w:val="0"/>
        <w:spacing w:after="0" w:line="360" w:lineRule="auto"/>
        <w:ind w:left="360"/>
        <w:jc w:val="both"/>
        <w:rPr>
          <w:rFonts w:cstheme="minorHAnsi"/>
          <w:bCs/>
          <w:sz w:val="24"/>
          <w:szCs w:val="24"/>
        </w:rPr>
      </w:pPr>
    </w:p>
    <w:p w14:paraId="2EC2AF41" w14:textId="51DCFBDB" w:rsidR="00ED5A1D" w:rsidRPr="00D658F9" w:rsidRDefault="00C66720"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Under the UKGC, each class of goods is allocated a code.</w:t>
      </w:r>
    </w:p>
    <w:p w14:paraId="25B6D4B4" w14:textId="77777777" w:rsidR="00825125" w:rsidRPr="00D658F9" w:rsidRDefault="00825125" w:rsidP="00825125">
      <w:pPr>
        <w:autoSpaceDE w:val="0"/>
        <w:autoSpaceDN w:val="0"/>
        <w:adjustRightInd w:val="0"/>
        <w:spacing w:after="0" w:line="360" w:lineRule="auto"/>
        <w:jc w:val="both"/>
        <w:rPr>
          <w:rFonts w:cstheme="minorHAnsi"/>
          <w:bCs/>
          <w:sz w:val="24"/>
          <w:szCs w:val="24"/>
        </w:rPr>
      </w:pPr>
    </w:p>
    <w:p w14:paraId="415A3C16" w14:textId="4B9A7C09" w:rsidR="000142DB" w:rsidRPr="00D658F9" w:rsidRDefault="00910122"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 xml:space="preserve">The codes </w:t>
      </w:r>
      <w:r w:rsidR="00574E1B" w:rsidRPr="00D658F9">
        <w:rPr>
          <w:rFonts w:cstheme="minorHAnsi"/>
          <w:bCs/>
          <w:sz w:val="24"/>
          <w:szCs w:val="24"/>
        </w:rPr>
        <w:t>are listed in the Classification Table</w:t>
      </w:r>
      <w:r w:rsidR="00AC57CA">
        <w:rPr>
          <w:rFonts w:cstheme="minorHAnsi"/>
          <w:bCs/>
          <w:sz w:val="24"/>
          <w:szCs w:val="24"/>
        </w:rPr>
        <w:t>, which appears at Annex II</w:t>
      </w:r>
      <w:r w:rsidR="00574E1B" w:rsidRPr="00D658F9">
        <w:rPr>
          <w:rFonts w:cstheme="minorHAnsi"/>
          <w:bCs/>
          <w:sz w:val="24"/>
          <w:szCs w:val="24"/>
        </w:rPr>
        <w:t>.</w:t>
      </w:r>
    </w:p>
    <w:p w14:paraId="2257589D" w14:textId="77777777" w:rsidR="00825125" w:rsidRPr="00D658F9" w:rsidRDefault="00825125" w:rsidP="00825125">
      <w:pPr>
        <w:autoSpaceDE w:val="0"/>
        <w:autoSpaceDN w:val="0"/>
        <w:adjustRightInd w:val="0"/>
        <w:spacing w:after="0" w:line="360" w:lineRule="auto"/>
        <w:jc w:val="both"/>
        <w:rPr>
          <w:rFonts w:cstheme="minorHAnsi"/>
          <w:bCs/>
          <w:sz w:val="24"/>
          <w:szCs w:val="24"/>
        </w:rPr>
      </w:pPr>
    </w:p>
    <w:p w14:paraId="217CCE12" w14:textId="77777777" w:rsidR="00B06A35" w:rsidRPr="00D658F9" w:rsidRDefault="00574E1B"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For convenience, the Classification Table is organised into</w:t>
      </w:r>
      <w:r w:rsidR="00B06A35" w:rsidRPr="00D658F9">
        <w:rPr>
          <w:rFonts w:cstheme="minorHAnsi"/>
          <w:bCs/>
          <w:sz w:val="24"/>
          <w:szCs w:val="24"/>
        </w:rPr>
        <w:t>:</w:t>
      </w:r>
    </w:p>
    <w:p w14:paraId="05E2F36D" w14:textId="77777777" w:rsidR="00B06A35" w:rsidRPr="00D658F9" w:rsidRDefault="00574E1B" w:rsidP="00825125">
      <w:pPr>
        <w:pStyle w:val="ListParagraph"/>
        <w:numPr>
          <w:ilvl w:val="1"/>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Sections</w:t>
      </w:r>
      <w:r w:rsidR="00B06A35" w:rsidRPr="00D658F9">
        <w:rPr>
          <w:rFonts w:cstheme="minorHAnsi"/>
          <w:bCs/>
          <w:sz w:val="24"/>
          <w:szCs w:val="24"/>
        </w:rPr>
        <w:t>;</w:t>
      </w:r>
    </w:p>
    <w:p w14:paraId="24CDFFAA" w14:textId="5A5D9BB7" w:rsidR="00B06A35" w:rsidRPr="00D658F9" w:rsidRDefault="00574E1B" w:rsidP="00825125">
      <w:pPr>
        <w:pStyle w:val="ListParagraph"/>
        <w:numPr>
          <w:ilvl w:val="1"/>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Chapters and</w:t>
      </w:r>
      <w:r w:rsidR="00C73211" w:rsidRPr="00D658F9">
        <w:rPr>
          <w:rFonts w:cstheme="minorHAnsi"/>
          <w:bCs/>
          <w:sz w:val="24"/>
          <w:szCs w:val="24"/>
        </w:rPr>
        <w:t>,</w:t>
      </w:r>
    </w:p>
    <w:p w14:paraId="1907632C" w14:textId="44896545" w:rsidR="00B06A35" w:rsidRPr="00D658F9" w:rsidRDefault="00574E1B" w:rsidP="00825125">
      <w:pPr>
        <w:pStyle w:val="ListParagraph"/>
        <w:numPr>
          <w:ilvl w:val="1"/>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 xml:space="preserve">in some cases, </w:t>
      </w:r>
      <w:r w:rsidR="00000B41" w:rsidRPr="00D658F9">
        <w:rPr>
          <w:rFonts w:cstheme="minorHAnsi"/>
          <w:bCs/>
          <w:sz w:val="24"/>
          <w:szCs w:val="24"/>
        </w:rPr>
        <w:t>s</w:t>
      </w:r>
      <w:r w:rsidRPr="00D658F9">
        <w:rPr>
          <w:rFonts w:cstheme="minorHAnsi"/>
          <w:bCs/>
          <w:sz w:val="24"/>
          <w:szCs w:val="24"/>
        </w:rPr>
        <w:t>ub</w:t>
      </w:r>
      <w:r w:rsidR="00000B41" w:rsidRPr="00D658F9">
        <w:rPr>
          <w:rFonts w:cstheme="minorHAnsi"/>
          <w:bCs/>
          <w:sz w:val="24"/>
          <w:szCs w:val="24"/>
        </w:rPr>
        <w:t>-C</w:t>
      </w:r>
      <w:r w:rsidRPr="00D658F9">
        <w:rPr>
          <w:rFonts w:cstheme="minorHAnsi"/>
          <w:bCs/>
          <w:sz w:val="24"/>
          <w:szCs w:val="24"/>
        </w:rPr>
        <w:t>hapters,</w:t>
      </w:r>
    </w:p>
    <w:p w14:paraId="69DDF0D9" w14:textId="07B4B174" w:rsidR="00574E1B" w:rsidRPr="00D658F9" w:rsidRDefault="00574E1B" w:rsidP="00825125">
      <w:pPr>
        <w:autoSpaceDE w:val="0"/>
        <w:autoSpaceDN w:val="0"/>
        <w:adjustRightInd w:val="0"/>
        <w:spacing w:after="0" w:line="360" w:lineRule="auto"/>
        <w:ind w:left="360"/>
        <w:jc w:val="both"/>
        <w:rPr>
          <w:rFonts w:cstheme="minorHAnsi"/>
          <w:bCs/>
          <w:sz w:val="24"/>
          <w:szCs w:val="24"/>
        </w:rPr>
      </w:pPr>
      <w:r w:rsidRPr="00D658F9">
        <w:rPr>
          <w:rFonts w:cstheme="minorHAnsi"/>
          <w:bCs/>
          <w:sz w:val="24"/>
          <w:szCs w:val="24"/>
        </w:rPr>
        <w:t>so labelled.</w:t>
      </w:r>
    </w:p>
    <w:p w14:paraId="3A0873B3" w14:textId="77777777" w:rsidR="00825125" w:rsidRPr="00D658F9" w:rsidRDefault="00825125" w:rsidP="00825125">
      <w:pPr>
        <w:autoSpaceDE w:val="0"/>
        <w:autoSpaceDN w:val="0"/>
        <w:adjustRightInd w:val="0"/>
        <w:spacing w:after="0" w:line="360" w:lineRule="auto"/>
        <w:jc w:val="both"/>
        <w:rPr>
          <w:rFonts w:cstheme="minorHAnsi"/>
          <w:bCs/>
          <w:sz w:val="24"/>
          <w:szCs w:val="24"/>
        </w:rPr>
      </w:pPr>
    </w:p>
    <w:p w14:paraId="639948D7" w14:textId="259406FE" w:rsidR="00613C48" w:rsidRPr="00D658F9" w:rsidRDefault="0082212E"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 xml:space="preserve">The Classification Table is </w:t>
      </w:r>
      <w:r w:rsidR="005746A9" w:rsidRPr="00D658F9">
        <w:rPr>
          <w:rFonts w:cstheme="minorHAnsi"/>
          <w:bCs/>
          <w:sz w:val="24"/>
          <w:szCs w:val="24"/>
        </w:rPr>
        <w:t>further organised into headings</w:t>
      </w:r>
      <w:r w:rsidR="0044289B" w:rsidRPr="00D658F9">
        <w:rPr>
          <w:rFonts w:cstheme="minorHAnsi"/>
          <w:bCs/>
          <w:sz w:val="24"/>
          <w:szCs w:val="24"/>
        </w:rPr>
        <w:t>, so labelled</w:t>
      </w:r>
      <w:r w:rsidR="00016803" w:rsidRPr="00D658F9">
        <w:rPr>
          <w:rFonts w:cstheme="minorHAnsi"/>
          <w:bCs/>
          <w:sz w:val="24"/>
          <w:szCs w:val="24"/>
        </w:rPr>
        <w:t>.</w:t>
      </w:r>
      <w:r w:rsidR="00D63155" w:rsidRPr="00D658F9">
        <w:rPr>
          <w:rFonts w:cstheme="minorHAnsi"/>
          <w:bCs/>
          <w:sz w:val="24"/>
          <w:szCs w:val="24"/>
        </w:rPr>
        <w:t xml:space="preserve">  </w:t>
      </w:r>
    </w:p>
    <w:p w14:paraId="3ADD13C4" w14:textId="77777777" w:rsidR="00825125" w:rsidRPr="00D658F9" w:rsidRDefault="00825125" w:rsidP="00825125">
      <w:pPr>
        <w:pStyle w:val="ListParagraph"/>
        <w:autoSpaceDE w:val="0"/>
        <w:autoSpaceDN w:val="0"/>
        <w:adjustRightInd w:val="0"/>
        <w:spacing w:after="0" w:line="360" w:lineRule="auto"/>
        <w:ind w:left="360"/>
        <w:jc w:val="both"/>
        <w:rPr>
          <w:rFonts w:cstheme="minorHAnsi"/>
          <w:bCs/>
          <w:sz w:val="24"/>
          <w:szCs w:val="24"/>
        </w:rPr>
      </w:pPr>
    </w:p>
    <w:p w14:paraId="34E40912" w14:textId="4E4C29B5" w:rsidR="00B82531" w:rsidRPr="00D658F9" w:rsidRDefault="00B82531"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 xml:space="preserve">Each heading is identified </w:t>
      </w:r>
      <w:r w:rsidR="0042560D" w:rsidRPr="00D658F9">
        <w:rPr>
          <w:rFonts w:cstheme="minorHAnsi"/>
          <w:bCs/>
          <w:sz w:val="24"/>
          <w:szCs w:val="24"/>
        </w:rPr>
        <w:t xml:space="preserve">by </w:t>
      </w:r>
      <w:r w:rsidRPr="00D658F9">
        <w:rPr>
          <w:rFonts w:cstheme="minorHAnsi"/>
          <w:bCs/>
          <w:sz w:val="24"/>
          <w:szCs w:val="24"/>
        </w:rPr>
        <w:t xml:space="preserve">four digits, the first two indicating the Chapter number and the second two the numerical order in which the heading appears within that Chapter. </w:t>
      </w:r>
      <w:r w:rsidR="00431300" w:rsidRPr="00D658F9">
        <w:rPr>
          <w:rFonts w:cstheme="minorHAnsi"/>
          <w:bCs/>
          <w:sz w:val="24"/>
          <w:szCs w:val="24"/>
        </w:rPr>
        <w:t xml:space="preserve"> These digits form the first four digits of the heading code.</w:t>
      </w:r>
    </w:p>
    <w:p w14:paraId="5AE8E6FC" w14:textId="77777777" w:rsidR="00825125" w:rsidRPr="00D658F9" w:rsidRDefault="00825125" w:rsidP="00825125">
      <w:pPr>
        <w:autoSpaceDE w:val="0"/>
        <w:autoSpaceDN w:val="0"/>
        <w:adjustRightInd w:val="0"/>
        <w:spacing w:after="0" w:line="360" w:lineRule="auto"/>
        <w:jc w:val="both"/>
        <w:rPr>
          <w:rFonts w:cstheme="minorHAnsi"/>
          <w:bCs/>
          <w:sz w:val="24"/>
          <w:szCs w:val="24"/>
        </w:rPr>
      </w:pPr>
    </w:p>
    <w:p w14:paraId="40C8A863" w14:textId="4DF8A463" w:rsidR="00613C48" w:rsidRPr="00D658F9" w:rsidRDefault="00D63155"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Headings may be subdivided</w:t>
      </w:r>
      <w:r w:rsidR="007E285E" w:rsidRPr="00D658F9">
        <w:rPr>
          <w:rFonts w:cstheme="minorHAnsi"/>
          <w:bCs/>
          <w:sz w:val="24"/>
          <w:szCs w:val="24"/>
        </w:rPr>
        <w:t>,</w:t>
      </w:r>
      <w:r w:rsidR="0044289B" w:rsidRPr="00D658F9">
        <w:rPr>
          <w:rFonts w:cstheme="minorHAnsi"/>
          <w:bCs/>
          <w:sz w:val="24"/>
          <w:szCs w:val="24"/>
        </w:rPr>
        <w:t xml:space="preserve"> any number of times</w:t>
      </w:r>
      <w:r w:rsidR="00294B00" w:rsidRPr="00D658F9">
        <w:rPr>
          <w:rFonts w:cstheme="minorHAnsi"/>
          <w:bCs/>
          <w:sz w:val="24"/>
          <w:szCs w:val="24"/>
        </w:rPr>
        <w:t>, into sub</w:t>
      </w:r>
      <w:r w:rsidR="00C67DA7" w:rsidRPr="00D658F9">
        <w:rPr>
          <w:rFonts w:cstheme="minorHAnsi"/>
          <w:bCs/>
          <w:sz w:val="24"/>
          <w:szCs w:val="24"/>
        </w:rPr>
        <w:t>headings</w:t>
      </w:r>
      <w:r w:rsidR="00671A3D" w:rsidRPr="00D658F9">
        <w:rPr>
          <w:rFonts w:cstheme="minorHAnsi"/>
          <w:bCs/>
          <w:sz w:val="24"/>
          <w:szCs w:val="24"/>
        </w:rPr>
        <w:t>.</w:t>
      </w:r>
    </w:p>
    <w:p w14:paraId="56C749DF" w14:textId="77777777" w:rsidR="00825125" w:rsidRPr="00D658F9" w:rsidRDefault="00825125" w:rsidP="00825125">
      <w:pPr>
        <w:autoSpaceDE w:val="0"/>
        <w:autoSpaceDN w:val="0"/>
        <w:adjustRightInd w:val="0"/>
        <w:spacing w:after="0" w:line="360" w:lineRule="auto"/>
        <w:jc w:val="both"/>
        <w:rPr>
          <w:rFonts w:cstheme="minorHAnsi"/>
          <w:bCs/>
          <w:sz w:val="24"/>
          <w:szCs w:val="24"/>
        </w:rPr>
      </w:pPr>
    </w:p>
    <w:p w14:paraId="12B1023F" w14:textId="19D2B296" w:rsidR="00825125" w:rsidRPr="00D658F9" w:rsidRDefault="00AD231A"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Any sub</w:t>
      </w:r>
      <w:r w:rsidR="00C67DA7" w:rsidRPr="00D658F9">
        <w:rPr>
          <w:rFonts w:cstheme="minorHAnsi"/>
          <w:bCs/>
          <w:sz w:val="24"/>
          <w:szCs w:val="24"/>
        </w:rPr>
        <w:t>heading</w:t>
      </w:r>
      <w:r w:rsidRPr="00D658F9">
        <w:rPr>
          <w:rFonts w:cstheme="minorHAnsi"/>
          <w:bCs/>
          <w:sz w:val="24"/>
          <w:szCs w:val="24"/>
        </w:rPr>
        <w:t xml:space="preserve"> will either have a numerical code, or itself be subdivided.</w:t>
      </w:r>
    </w:p>
    <w:p w14:paraId="4319DF03" w14:textId="77777777" w:rsidR="00825125" w:rsidRPr="00D658F9" w:rsidRDefault="00825125" w:rsidP="00825125">
      <w:pPr>
        <w:autoSpaceDE w:val="0"/>
        <w:autoSpaceDN w:val="0"/>
        <w:adjustRightInd w:val="0"/>
        <w:spacing w:after="0" w:line="360" w:lineRule="auto"/>
        <w:jc w:val="both"/>
        <w:rPr>
          <w:rFonts w:cstheme="minorHAnsi"/>
          <w:bCs/>
          <w:sz w:val="24"/>
          <w:szCs w:val="24"/>
        </w:rPr>
      </w:pPr>
    </w:p>
    <w:p w14:paraId="73A796B7" w14:textId="4E914EE1" w:rsidR="00545DA5" w:rsidRPr="00D658F9" w:rsidRDefault="001E0C70"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 xml:space="preserve">The first four digits of </w:t>
      </w:r>
      <w:r w:rsidR="00896382" w:rsidRPr="00D658F9">
        <w:rPr>
          <w:rFonts w:cstheme="minorHAnsi"/>
          <w:bCs/>
          <w:sz w:val="24"/>
          <w:szCs w:val="24"/>
        </w:rPr>
        <w:t xml:space="preserve">a </w:t>
      </w:r>
      <w:r w:rsidRPr="00D658F9">
        <w:rPr>
          <w:rFonts w:cstheme="minorHAnsi"/>
          <w:bCs/>
          <w:sz w:val="24"/>
          <w:szCs w:val="24"/>
        </w:rPr>
        <w:t xml:space="preserve">code </w:t>
      </w:r>
      <w:r w:rsidR="00896382" w:rsidRPr="00D658F9">
        <w:rPr>
          <w:rFonts w:cstheme="minorHAnsi"/>
          <w:bCs/>
          <w:sz w:val="24"/>
          <w:szCs w:val="24"/>
        </w:rPr>
        <w:t>associated with a sub</w:t>
      </w:r>
      <w:r w:rsidR="00C67DA7" w:rsidRPr="00D658F9">
        <w:rPr>
          <w:rFonts w:cstheme="minorHAnsi"/>
          <w:bCs/>
          <w:sz w:val="24"/>
          <w:szCs w:val="24"/>
        </w:rPr>
        <w:t>heading</w:t>
      </w:r>
      <w:r w:rsidR="00896382" w:rsidRPr="00D658F9">
        <w:rPr>
          <w:rFonts w:cstheme="minorHAnsi"/>
          <w:bCs/>
          <w:sz w:val="24"/>
          <w:szCs w:val="24"/>
        </w:rPr>
        <w:t xml:space="preserve"> </w:t>
      </w:r>
      <w:r w:rsidRPr="00D658F9">
        <w:rPr>
          <w:rFonts w:cstheme="minorHAnsi"/>
          <w:bCs/>
          <w:sz w:val="24"/>
          <w:szCs w:val="24"/>
        </w:rPr>
        <w:t>indicate the heading within which the sub</w:t>
      </w:r>
      <w:r w:rsidR="00C67DA7" w:rsidRPr="00D658F9">
        <w:rPr>
          <w:rFonts w:cstheme="minorHAnsi"/>
          <w:bCs/>
          <w:sz w:val="24"/>
          <w:szCs w:val="24"/>
        </w:rPr>
        <w:t>heading</w:t>
      </w:r>
      <w:r w:rsidRPr="00D658F9">
        <w:rPr>
          <w:rFonts w:cstheme="minorHAnsi"/>
          <w:bCs/>
          <w:sz w:val="24"/>
          <w:szCs w:val="24"/>
        </w:rPr>
        <w:t xml:space="preserve"> falls.</w:t>
      </w:r>
    </w:p>
    <w:p w14:paraId="378BEF5F" w14:textId="77777777" w:rsidR="00825125" w:rsidRPr="00D658F9" w:rsidRDefault="00825125" w:rsidP="00825125">
      <w:pPr>
        <w:autoSpaceDE w:val="0"/>
        <w:autoSpaceDN w:val="0"/>
        <w:adjustRightInd w:val="0"/>
        <w:spacing w:after="0" w:line="360" w:lineRule="auto"/>
        <w:jc w:val="both"/>
        <w:rPr>
          <w:rFonts w:cstheme="minorHAnsi"/>
          <w:bCs/>
          <w:sz w:val="24"/>
          <w:szCs w:val="24"/>
        </w:rPr>
      </w:pPr>
    </w:p>
    <w:p w14:paraId="09D04C6E" w14:textId="360B7DD4" w:rsidR="00C111F5" w:rsidRPr="00D658F9" w:rsidRDefault="001C490C"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w:t>
      </w:r>
      <w:r w:rsidR="00545DA5" w:rsidRPr="00D658F9">
        <w:rPr>
          <w:rFonts w:cstheme="minorHAnsi"/>
          <w:bCs/>
          <w:sz w:val="24"/>
          <w:szCs w:val="24"/>
        </w:rPr>
        <w:t xml:space="preserve">A </w:t>
      </w:r>
      <w:r w:rsidR="00C24785" w:rsidRPr="00D658F9">
        <w:rPr>
          <w:rFonts w:cstheme="minorHAnsi"/>
          <w:bCs/>
          <w:sz w:val="24"/>
          <w:szCs w:val="24"/>
        </w:rPr>
        <w:t>sub</w:t>
      </w:r>
      <w:r w:rsidR="00C67DA7" w:rsidRPr="00D658F9">
        <w:rPr>
          <w:rFonts w:cstheme="minorHAnsi"/>
          <w:bCs/>
          <w:sz w:val="24"/>
          <w:szCs w:val="24"/>
        </w:rPr>
        <w:t>heading</w:t>
      </w:r>
      <w:r w:rsidR="00C24785" w:rsidRPr="00D658F9">
        <w:rPr>
          <w:rFonts w:cstheme="minorHAnsi"/>
          <w:bCs/>
          <w:sz w:val="24"/>
          <w:szCs w:val="24"/>
        </w:rPr>
        <w:t xml:space="preserve"> </w:t>
      </w:r>
      <w:r w:rsidR="00545DA5" w:rsidRPr="00D658F9">
        <w:rPr>
          <w:rFonts w:cstheme="minorHAnsi"/>
          <w:bCs/>
          <w:sz w:val="24"/>
          <w:szCs w:val="24"/>
        </w:rPr>
        <w:t xml:space="preserve">code, </w:t>
      </w:r>
      <w:r w:rsidR="009F0F45" w:rsidRPr="00D658F9">
        <w:rPr>
          <w:rFonts w:cstheme="minorHAnsi"/>
          <w:bCs/>
          <w:sz w:val="24"/>
          <w:szCs w:val="24"/>
        </w:rPr>
        <w:t>t</w:t>
      </w:r>
      <w:r w:rsidR="00545DA5" w:rsidRPr="00D658F9">
        <w:rPr>
          <w:rFonts w:cstheme="minorHAnsi"/>
          <w:bCs/>
          <w:sz w:val="24"/>
          <w:szCs w:val="24"/>
        </w:rPr>
        <w:t xml:space="preserve">he rightmost digits of which are </w:t>
      </w:r>
      <w:r w:rsidR="009F0F45" w:rsidRPr="00D658F9">
        <w:rPr>
          <w:rFonts w:cstheme="minorHAnsi"/>
          <w:bCs/>
          <w:sz w:val="24"/>
          <w:szCs w:val="24"/>
        </w:rPr>
        <w:t xml:space="preserve">zero, may be truncated to drop some or </w:t>
      </w:r>
      <w:proofErr w:type="gramStart"/>
      <w:r w:rsidR="009F0F45" w:rsidRPr="00D658F9">
        <w:rPr>
          <w:rFonts w:cstheme="minorHAnsi"/>
          <w:bCs/>
          <w:sz w:val="24"/>
          <w:szCs w:val="24"/>
        </w:rPr>
        <w:t>all of</w:t>
      </w:r>
      <w:proofErr w:type="gramEnd"/>
      <w:r w:rsidR="009F0F45" w:rsidRPr="00D658F9">
        <w:rPr>
          <w:rFonts w:cstheme="minorHAnsi"/>
          <w:bCs/>
          <w:sz w:val="24"/>
          <w:szCs w:val="24"/>
        </w:rPr>
        <w:t xml:space="preserve"> the zeroes</w:t>
      </w:r>
      <w:r w:rsidR="00E4330F" w:rsidRPr="00D658F9">
        <w:rPr>
          <w:rFonts w:cstheme="minorHAnsi"/>
          <w:bCs/>
          <w:sz w:val="24"/>
          <w:szCs w:val="24"/>
        </w:rPr>
        <w:t xml:space="preserve"> to the right.  The code and its truncated form</w:t>
      </w:r>
      <w:r w:rsidR="00526310" w:rsidRPr="00D658F9">
        <w:rPr>
          <w:rFonts w:cstheme="minorHAnsi"/>
          <w:bCs/>
          <w:sz w:val="24"/>
          <w:szCs w:val="24"/>
        </w:rPr>
        <w:t>(s)</w:t>
      </w:r>
      <w:r w:rsidR="00E4330F" w:rsidRPr="00D658F9">
        <w:rPr>
          <w:rFonts w:cstheme="minorHAnsi"/>
          <w:bCs/>
          <w:sz w:val="24"/>
          <w:szCs w:val="24"/>
        </w:rPr>
        <w:t xml:space="preserve"> are equivalent and interchangeable.</w:t>
      </w:r>
      <w:r w:rsidRPr="00D658F9">
        <w:rPr>
          <w:rFonts w:cstheme="minorHAnsi"/>
          <w:bCs/>
          <w:sz w:val="24"/>
          <w:szCs w:val="24"/>
        </w:rPr>
        <w:t>]</w:t>
      </w:r>
    </w:p>
    <w:p w14:paraId="71E6F9EA" w14:textId="77777777" w:rsidR="00825125" w:rsidRPr="00D658F9" w:rsidRDefault="00825125" w:rsidP="00825125">
      <w:pPr>
        <w:autoSpaceDE w:val="0"/>
        <w:autoSpaceDN w:val="0"/>
        <w:adjustRightInd w:val="0"/>
        <w:spacing w:after="0" w:line="360" w:lineRule="auto"/>
        <w:jc w:val="both"/>
        <w:rPr>
          <w:rFonts w:cstheme="minorHAnsi"/>
          <w:bCs/>
          <w:sz w:val="24"/>
          <w:szCs w:val="24"/>
        </w:rPr>
      </w:pPr>
    </w:p>
    <w:p w14:paraId="68031527" w14:textId="50D2B202" w:rsidR="00466B38" w:rsidRPr="00D658F9" w:rsidRDefault="00B50DA8"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lastRenderedPageBreak/>
        <w:t>The level of a sub</w:t>
      </w:r>
      <w:r w:rsidR="000867F7" w:rsidRPr="00D658F9">
        <w:rPr>
          <w:rFonts w:cstheme="minorHAnsi"/>
          <w:bCs/>
          <w:sz w:val="24"/>
          <w:szCs w:val="24"/>
        </w:rPr>
        <w:t>heading</w:t>
      </w:r>
      <w:r w:rsidRPr="00D658F9">
        <w:rPr>
          <w:rFonts w:cstheme="minorHAnsi"/>
          <w:bCs/>
          <w:sz w:val="24"/>
          <w:szCs w:val="24"/>
        </w:rPr>
        <w:t xml:space="preserve"> is the number of times that a heading has been divided </w:t>
      </w:r>
      <w:r w:rsidR="00A41117" w:rsidRPr="00D658F9">
        <w:rPr>
          <w:rFonts w:cstheme="minorHAnsi"/>
          <w:bCs/>
          <w:sz w:val="24"/>
          <w:szCs w:val="24"/>
        </w:rPr>
        <w:t>to reach that sub</w:t>
      </w:r>
      <w:r w:rsidR="000867F7" w:rsidRPr="00D658F9">
        <w:rPr>
          <w:rFonts w:cstheme="minorHAnsi"/>
          <w:bCs/>
          <w:sz w:val="24"/>
          <w:szCs w:val="24"/>
        </w:rPr>
        <w:t>heading</w:t>
      </w:r>
      <w:r w:rsidR="00A41117" w:rsidRPr="00D658F9">
        <w:rPr>
          <w:rFonts w:cstheme="minorHAnsi"/>
          <w:bCs/>
          <w:sz w:val="24"/>
          <w:szCs w:val="24"/>
        </w:rPr>
        <w:t>.  A heading is ta</w:t>
      </w:r>
      <w:r w:rsidR="00B96768" w:rsidRPr="00D658F9">
        <w:rPr>
          <w:rFonts w:cstheme="minorHAnsi"/>
          <w:bCs/>
          <w:sz w:val="24"/>
          <w:szCs w:val="24"/>
        </w:rPr>
        <w:t>ken</w:t>
      </w:r>
      <w:r w:rsidR="00A41117" w:rsidRPr="00D658F9">
        <w:rPr>
          <w:rFonts w:cstheme="minorHAnsi"/>
          <w:bCs/>
          <w:sz w:val="24"/>
          <w:szCs w:val="24"/>
        </w:rPr>
        <w:t xml:space="preserve"> to be at level zero.</w:t>
      </w:r>
      <w:r w:rsidR="00566745" w:rsidRPr="00D658F9">
        <w:rPr>
          <w:rFonts w:cstheme="minorHAnsi"/>
          <w:bCs/>
          <w:sz w:val="24"/>
          <w:szCs w:val="24"/>
        </w:rPr>
        <w:t xml:space="preserve">  </w:t>
      </w:r>
      <w:r w:rsidR="00D220EF" w:rsidRPr="00D658F9">
        <w:rPr>
          <w:rFonts w:cstheme="minorHAnsi"/>
          <w:bCs/>
          <w:sz w:val="24"/>
          <w:szCs w:val="24"/>
        </w:rPr>
        <w:t>A level is a “higher” if it involves fewer divisions than another level</w:t>
      </w:r>
      <w:r w:rsidR="002F4203" w:rsidRPr="00D658F9">
        <w:rPr>
          <w:rFonts w:cstheme="minorHAnsi"/>
          <w:bCs/>
          <w:sz w:val="24"/>
          <w:szCs w:val="24"/>
        </w:rPr>
        <w:t>.  Therefore</w:t>
      </w:r>
      <w:r w:rsidR="00D220EF" w:rsidRPr="00D658F9">
        <w:rPr>
          <w:rFonts w:cstheme="minorHAnsi"/>
          <w:bCs/>
          <w:sz w:val="24"/>
          <w:szCs w:val="24"/>
        </w:rPr>
        <w:t xml:space="preserve"> level 0 is the highest level</w:t>
      </w:r>
      <w:r w:rsidR="00B444C2" w:rsidRPr="00D658F9">
        <w:rPr>
          <w:rFonts w:cstheme="minorHAnsi"/>
          <w:bCs/>
          <w:sz w:val="24"/>
          <w:szCs w:val="24"/>
        </w:rPr>
        <w:t xml:space="preserve">, level 1 the next highest, </w:t>
      </w:r>
      <w:r w:rsidR="006F048F" w:rsidRPr="00D658F9">
        <w:rPr>
          <w:rFonts w:cstheme="minorHAnsi"/>
          <w:bCs/>
          <w:sz w:val="24"/>
          <w:szCs w:val="24"/>
        </w:rPr>
        <w:t>and so on</w:t>
      </w:r>
      <w:r w:rsidR="00B444C2" w:rsidRPr="00D658F9">
        <w:rPr>
          <w:rFonts w:cstheme="minorHAnsi"/>
          <w:bCs/>
          <w:sz w:val="24"/>
          <w:szCs w:val="24"/>
        </w:rPr>
        <w:t>.</w:t>
      </w:r>
    </w:p>
    <w:p w14:paraId="3E03E240" w14:textId="77777777" w:rsidR="00825125" w:rsidRPr="00D658F9" w:rsidRDefault="00825125" w:rsidP="00825125">
      <w:pPr>
        <w:pStyle w:val="ListParagraph"/>
        <w:autoSpaceDE w:val="0"/>
        <w:autoSpaceDN w:val="0"/>
        <w:adjustRightInd w:val="0"/>
        <w:spacing w:after="0" w:line="360" w:lineRule="auto"/>
        <w:ind w:left="360"/>
        <w:jc w:val="both"/>
        <w:rPr>
          <w:rFonts w:cstheme="minorHAnsi"/>
          <w:bCs/>
          <w:sz w:val="24"/>
          <w:szCs w:val="24"/>
        </w:rPr>
      </w:pPr>
    </w:p>
    <w:p w14:paraId="10F83B5E" w14:textId="6BC2EE5A" w:rsidR="00E939B0" w:rsidRPr="00D658F9" w:rsidRDefault="00894518"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 xml:space="preserve">For each heading and </w:t>
      </w:r>
      <w:r w:rsidR="007A13D5" w:rsidRPr="00D658F9">
        <w:rPr>
          <w:rFonts w:cstheme="minorHAnsi"/>
          <w:bCs/>
          <w:sz w:val="24"/>
          <w:szCs w:val="24"/>
        </w:rPr>
        <w:t>for each sub</w:t>
      </w:r>
      <w:r w:rsidR="000867F7" w:rsidRPr="00D658F9">
        <w:rPr>
          <w:rFonts w:cstheme="minorHAnsi"/>
          <w:bCs/>
          <w:sz w:val="24"/>
          <w:szCs w:val="24"/>
        </w:rPr>
        <w:t>heading</w:t>
      </w:r>
      <w:r w:rsidR="007A13D5" w:rsidRPr="00D658F9">
        <w:rPr>
          <w:rFonts w:cstheme="minorHAnsi"/>
          <w:bCs/>
          <w:sz w:val="24"/>
          <w:szCs w:val="24"/>
        </w:rPr>
        <w:t xml:space="preserve"> that has a code</w:t>
      </w:r>
      <w:r w:rsidRPr="00D658F9">
        <w:rPr>
          <w:rFonts w:cstheme="minorHAnsi"/>
          <w:bCs/>
          <w:sz w:val="24"/>
          <w:szCs w:val="24"/>
        </w:rPr>
        <w:t>, the Classification Table sets out:</w:t>
      </w:r>
    </w:p>
    <w:p w14:paraId="0FA43583" w14:textId="5A3D972F" w:rsidR="00894518" w:rsidRPr="00D658F9" w:rsidRDefault="005C20A5" w:rsidP="00825125">
      <w:pPr>
        <w:pStyle w:val="ListParagraph"/>
        <w:numPr>
          <w:ilvl w:val="1"/>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a</w:t>
      </w:r>
      <w:r w:rsidR="00894518" w:rsidRPr="00D658F9">
        <w:rPr>
          <w:rFonts w:cstheme="minorHAnsi"/>
          <w:bCs/>
          <w:sz w:val="24"/>
          <w:szCs w:val="24"/>
        </w:rPr>
        <w:t xml:space="preserve"> code;</w:t>
      </w:r>
    </w:p>
    <w:p w14:paraId="16E0BC80" w14:textId="142D0214" w:rsidR="00894518" w:rsidRPr="00D658F9" w:rsidRDefault="00894518" w:rsidP="00825125">
      <w:pPr>
        <w:pStyle w:val="ListParagraph"/>
        <w:numPr>
          <w:ilvl w:val="1"/>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text that</w:t>
      </w:r>
      <w:r w:rsidR="005C20A5" w:rsidRPr="00D658F9">
        <w:rPr>
          <w:rFonts w:cstheme="minorHAnsi"/>
          <w:bCs/>
          <w:sz w:val="24"/>
          <w:szCs w:val="24"/>
        </w:rPr>
        <w:t>, through the application of the rules of classification,</w:t>
      </w:r>
      <w:r w:rsidRPr="00D658F9">
        <w:rPr>
          <w:rFonts w:cstheme="minorHAnsi"/>
          <w:bCs/>
          <w:sz w:val="24"/>
          <w:szCs w:val="24"/>
        </w:rPr>
        <w:t xml:space="preserve"> de</w:t>
      </w:r>
      <w:r w:rsidR="005C20A5" w:rsidRPr="00D658F9">
        <w:rPr>
          <w:rFonts w:cstheme="minorHAnsi"/>
          <w:bCs/>
          <w:sz w:val="24"/>
          <w:szCs w:val="24"/>
        </w:rPr>
        <w:t>termine</w:t>
      </w:r>
      <w:r w:rsidRPr="00D658F9">
        <w:rPr>
          <w:rFonts w:cstheme="minorHAnsi"/>
          <w:bCs/>
          <w:sz w:val="24"/>
          <w:szCs w:val="24"/>
        </w:rPr>
        <w:t xml:space="preserve">s the goods </w:t>
      </w:r>
      <w:r w:rsidR="005C20A5" w:rsidRPr="00D658F9">
        <w:rPr>
          <w:rFonts w:cstheme="minorHAnsi"/>
          <w:bCs/>
          <w:sz w:val="24"/>
          <w:szCs w:val="24"/>
        </w:rPr>
        <w:t>that</w:t>
      </w:r>
      <w:r w:rsidRPr="00D658F9">
        <w:rPr>
          <w:rFonts w:cstheme="minorHAnsi"/>
          <w:bCs/>
          <w:sz w:val="24"/>
          <w:szCs w:val="24"/>
        </w:rPr>
        <w:t xml:space="preserve"> </w:t>
      </w:r>
      <w:r w:rsidR="005C20A5" w:rsidRPr="00D658F9">
        <w:rPr>
          <w:rFonts w:cstheme="minorHAnsi"/>
          <w:bCs/>
          <w:sz w:val="24"/>
          <w:szCs w:val="24"/>
        </w:rPr>
        <w:t xml:space="preserve">fall within </w:t>
      </w:r>
      <w:r w:rsidRPr="00D658F9">
        <w:rPr>
          <w:rFonts w:cstheme="minorHAnsi"/>
          <w:bCs/>
          <w:sz w:val="24"/>
          <w:szCs w:val="24"/>
        </w:rPr>
        <w:t>that code</w:t>
      </w:r>
      <w:r w:rsidR="005C20A5" w:rsidRPr="00D658F9">
        <w:rPr>
          <w:rFonts w:cstheme="minorHAnsi"/>
          <w:bCs/>
          <w:sz w:val="24"/>
          <w:szCs w:val="24"/>
        </w:rPr>
        <w:t>.</w:t>
      </w:r>
    </w:p>
    <w:p w14:paraId="1DB57A88" w14:textId="77777777" w:rsidR="00825125" w:rsidRPr="00D658F9" w:rsidRDefault="00825125" w:rsidP="00825125">
      <w:pPr>
        <w:pStyle w:val="ListParagraph"/>
        <w:autoSpaceDE w:val="0"/>
        <w:autoSpaceDN w:val="0"/>
        <w:adjustRightInd w:val="0"/>
        <w:spacing w:after="0" w:line="360" w:lineRule="auto"/>
        <w:ind w:left="1080"/>
        <w:jc w:val="both"/>
        <w:rPr>
          <w:rFonts w:cstheme="minorHAnsi"/>
          <w:bCs/>
          <w:sz w:val="24"/>
          <w:szCs w:val="24"/>
        </w:rPr>
      </w:pPr>
    </w:p>
    <w:p w14:paraId="51490FE6" w14:textId="562A6EE6" w:rsidR="00A43712" w:rsidRPr="00D658F9" w:rsidRDefault="00A43712"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 xml:space="preserve">[Option: Where </w:t>
      </w:r>
      <w:r w:rsidR="00820B99" w:rsidRPr="00D658F9">
        <w:rPr>
          <w:rFonts w:cstheme="minorHAnsi"/>
          <w:bCs/>
          <w:sz w:val="24"/>
          <w:szCs w:val="24"/>
        </w:rPr>
        <w:t xml:space="preserve">the text in the Classification Table reads “Other”, this is to be taken as “other than </w:t>
      </w:r>
      <w:r w:rsidR="00BA0AFA" w:rsidRPr="00D658F9">
        <w:rPr>
          <w:rFonts w:cstheme="minorHAnsi"/>
          <w:bCs/>
          <w:sz w:val="24"/>
          <w:szCs w:val="24"/>
        </w:rPr>
        <w:t xml:space="preserve">goods </w:t>
      </w:r>
      <w:r w:rsidR="00E829FE" w:rsidRPr="00D658F9">
        <w:rPr>
          <w:rFonts w:cstheme="minorHAnsi"/>
          <w:bCs/>
          <w:sz w:val="24"/>
          <w:szCs w:val="24"/>
        </w:rPr>
        <w:t xml:space="preserve">at the same level within the </w:t>
      </w:r>
      <w:r w:rsidR="00F33248" w:rsidRPr="00D658F9">
        <w:rPr>
          <w:rFonts w:cstheme="minorHAnsi"/>
          <w:bCs/>
          <w:sz w:val="24"/>
          <w:szCs w:val="24"/>
        </w:rPr>
        <w:t>identical</w:t>
      </w:r>
      <w:r w:rsidR="00E829FE" w:rsidRPr="00D658F9">
        <w:rPr>
          <w:rFonts w:cstheme="minorHAnsi"/>
          <w:bCs/>
          <w:sz w:val="24"/>
          <w:szCs w:val="24"/>
        </w:rPr>
        <w:t xml:space="preserve"> subheading</w:t>
      </w:r>
      <w:r w:rsidR="00DD18E3" w:rsidRPr="00D658F9">
        <w:rPr>
          <w:rFonts w:cstheme="minorHAnsi"/>
          <w:bCs/>
          <w:sz w:val="24"/>
          <w:szCs w:val="24"/>
        </w:rPr>
        <w:t>(s)</w:t>
      </w:r>
      <w:r w:rsidR="00C63AA7" w:rsidRPr="00D658F9">
        <w:rPr>
          <w:rFonts w:cstheme="minorHAnsi"/>
          <w:bCs/>
          <w:sz w:val="24"/>
          <w:szCs w:val="24"/>
        </w:rPr>
        <w:t>”.</w:t>
      </w:r>
      <w:r w:rsidR="000D53E3" w:rsidRPr="00D658F9">
        <w:rPr>
          <w:rFonts w:cstheme="minorHAnsi"/>
          <w:bCs/>
          <w:sz w:val="24"/>
          <w:szCs w:val="24"/>
        </w:rPr>
        <w:t>]</w:t>
      </w:r>
    </w:p>
    <w:p w14:paraId="34ED4FF0" w14:textId="77777777" w:rsidR="00825125" w:rsidRPr="00D658F9" w:rsidRDefault="00825125" w:rsidP="00825125">
      <w:pPr>
        <w:pStyle w:val="ListParagraph"/>
        <w:autoSpaceDE w:val="0"/>
        <w:autoSpaceDN w:val="0"/>
        <w:adjustRightInd w:val="0"/>
        <w:spacing w:after="0" w:line="360" w:lineRule="auto"/>
        <w:ind w:left="360"/>
        <w:jc w:val="both"/>
        <w:rPr>
          <w:rFonts w:cstheme="minorHAnsi"/>
          <w:bCs/>
          <w:sz w:val="24"/>
          <w:szCs w:val="24"/>
        </w:rPr>
      </w:pPr>
    </w:p>
    <w:p w14:paraId="01391F09" w14:textId="0F2070A0" w:rsidR="00F827F3" w:rsidRPr="00D658F9" w:rsidRDefault="00F827F3"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 xml:space="preserve">[further explanation dependent upon </w:t>
      </w:r>
      <w:r w:rsidR="006F048F" w:rsidRPr="00D658F9">
        <w:rPr>
          <w:rFonts w:cstheme="minorHAnsi"/>
          <w:bCs/>
          <w:sz w:val="24"/>
          <w:szCs w:val="24"/>
        </w:rPr>
        <w:t>what presentation is chosen]</w:t>
      </w:r>
    </w:p>
    <w:p w14:paraId="6A8D53B5" w14:textId="77777777" w:rsidR="00825125" w:rsidRPr="00D658F9" w:rsidRDefault="00825125" w:rsidP="00825125">
      <w:pPr>
        <w:autoSpaceDE w:val="0"/>
        <w:autoSpaceDN w:val="0"/>
        <w:adjustRightInd w:val="0"/>
        <w:spacing w:after="0" w:line="360" w:lineRule="auto"/>
        <w:jc w:val="both"/>
        <w:rPr>
          <w:rFonts w:cstheme="minorHAnsi"/>
          <w:bCs/>
          <w:sz w:val="24"/>
          <w:szCs w:val="24"/>
        </w:rPr>
      </w:pPr>
    </w:p>
    <w:p w14:paraId="121D1950" w14:textId="3229B65C" w:rsidR="00A444A1" w:rsidRPr="00D658F9" w:rsidRDefault="00A444A1"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 xml:space="preserve">The Rules of Classification </w:t>
      </w:r>
      <w:r w:rsidR="00C8761F" w:rsidRPr="00D658F9">
        <w:rPr>
          <w:rFonts w:cstheme="minorHAnsi"/>
          <w:bCs/>
          <w:sz w:val="24"/>
          <w:szCs w:val="24"/>
        </w:rPr>
        <w:t xml:space="preserve">determine </w:t>
      </w:r>
      <w:r w:rsidR="00F75B78" w:rsidRPr="00D658F9">
        <w:rPr>
          <w:rFonts w:cstheme="minorHAnsi"/>
          <w:bCs/>
          <w:sz w:val="24"/>
          <w:szCs w:val="24"/>
        </w:rPr>
        <w:t>into which class any goods should be classified.</w:t>
      </w:r>
    </w:p>
    <w:p w14:paraId="0545BF51" w14:textId="77777777" w:rsidR="00825125" w:rsidRPr="00D658F9" w:rsidRDefault="00825125" w:rsidP="00825125">
      <w:pPr>
        <w:autoSpaceDE w:val="0"/>
        <w:autoSpaceDN w:val="0"/>
        <w:adjustRightInd w:val="0"/>
        <w:spacing w:after="0" w:line="360" w:lineRule="auto"/>
        <w:jc w:val="both"/>
        <w:rPr>
          <w:rFonts w:cstheme="minorHAnsi"/>
          <w:bCs/>
          <w:sz w:val="24"/>
          <w:szCs w:val="24"/>
        </w:rPr>
      </w:pPr>
    </w:p>
    <w:p w14:paraId="4F089937" w14:textId="60C75893" w:rsidR="00F75B78" w:rsidRPr="00D658F9" w:rsidRDefault="00274718" w:rsidP="00825125">
      <w:pPr>
        <w:pStyle w:val="ListParagraph"/>
        <w:numPr>
          <w:ilvl w:val="0"/>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The Rules of Classification consist of:</w:t>
      </w:r>
    </w:p>
    <w:p w14:paraId="5A9DE65A" w14:textId="023B8F60" w:rsidR="000D14A6" w:rsidRPr="00D658F9" w:rsidRDefault="000D14A6" w:rsidP="00825125">
      <w:pPr>
        <w:pStyle w:val="ListParagraph"/>
        <w:numPr>
          <w:ilvl w:val="1"/>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the general rules for interpretation</w:t>
      </w:r>
      <w:r w:rsidR="001D30D7" w:rsidRPr="00D658F9">
        <w:rPr>
          <w:rFonts w:cstheme="minorHAnsi"/>
          <w:bCs/>
          <w:sz w:val="24"/>
          <w:szCs w:val="24"/>
        </w:rPr>
        <w:t xml:space="preserve"> (see Annex I)</w:t>
      </w:r>
      <w:r w:rsidR="0079395B" w:rsidRPr="00D658F9">
        <w:rPr>
          <w:rFonts w:cstheme="minorHAnsi"/>
          <w:bCs/>
          <w:sz w:val="24"/>
          <w:szCs w:val="24"/>
        </w:rPr>
        <w:t xml:space="preserve">, </w:t>
      </w:r>
      <w:r w:rsidR="001E3803" w:rsidRPr="00D658F9">
        <w:rPr>
          <w:rFonts w:cstheme="minorHAnsi"/>
          <w:bCs/>
          <w:sz w:val="24"/>
          <w:szCs w:val="24"/>
        </w:rPr>
        <w:t>including the</w:t>
      </w:r>
      <w:r w:rsidR="0016493D" w:rsidRPr="00D658F9">
        <w:rPr>
          <w:rFonts w:cstheme="minorHAnsi"/>
          <w:bCs/>
          <w:sz w:val="24"/>
          <w:szCs w:val="24"/>
        </w:rPr>
        <w:t xml:space="preserve"> </w:t>
      </w:r>
      <w:r w:rsidR="001E3803" w:rsidRPr="00D658F9">
        <w:rPr>
          <w:rFonts w:cstheme="minorHAnsi"/>
          <w:bCs/>
          <w:sz w:val="24"/>
          <w:szCs w:val="24"/>
        </w:rPr>
        <w:t xml:space="preserve">Section Notes, Chapter Notes and </w:t>
      </w:r>
      <w:r w:rsidR="00DD7309" w:rsidRPr="00D658F9">
        <w:rPr>
          <w:rFonts w:cstheme="minorHAnsi"/>
          <w:bCs/>
          <w:sz w:val="24"/>
          <w:szCs w:val="24"/>
        </w:rPr>
        <w:t>Subheading Notes to which these general rules give effect;</w:t>
      </w:r>
    </w:p>
    <w:p w14:paraId="4AB73686" w14:textId="3AE03BEF" w:rsidR="000D14A6" w:rsidRPr="00D658F9" w:rsidRDefault="00B77EE3" w:rsidP="00825125">
      <w:pPr>
        <w:pStyle w:val="ListParagraph"/>
        <w:numPr>
          <w:ilvl w:val="1"/>
          <w:numId w:val="3"/>
        </w:numPr>
        <w:autoSpaceDE w:val="0"/>
        <w:autoSpaceDN w:val="0"/>
        <w:adjustRightInd w:val="0"/>
        <w:spacing w:after="0" w:line="360" w:lineRule="auto"/>
        <w:jc w:val="both"/>
        <w:rPr>
          <w:rFonts w:cstheme="minorHAnsi"/>
          <w:bCs/>
          <w:sz w:val="24"/>
          <w:szCs w:val="24"/>
        </w:rPr>
      </w:pPr>
      <w:r w:rsidRPr="00D658F9">
        <w:rPr>
          <w:rFonts w:cstheme="minorHAnsi"/>
          <w:bCs/>
          <w:sz w:val="24"/>
          <w:szCs w:val="24"/>
        </w:rPr>
        <w:t>additional rules of classification.</w:t>
      </w:r>
    </w:p>
    <w:p w14:paraId="47680C40" w14:textId="1C60A2C4" w:rsidR="00825125" w:rsidRPr="00AC7739" w:rsidRDefault="00825125" w:rsidP="00AC7739">
      <w:pPr>
        <w:autoSpaceDE w:val="0"/>
        <w:autoSpaceDN w:val="0"/>
        <w:adjustRightInd w:val="0"/>
        <w:spacing w:after="0" w:line="360" w:lineRule="auto"/>
        <w:jc w:val="both"/>
        <w:rPr>
          <w:rFonts w:cstheme="minorHAnsi"/>
          <w:bCs/>
          <w:sz w:val="24"/>
          <w:szCs w:val="24"/>
          <w:rPrChange w:id="100" w:author="David Owen (Trade)" w:date="2018-10-07T16:09:00Z">
            <w:rPr/>
          </w:rPrChange>
        </w:rPr>
        <w:pPrChange w:id="101" w:author="David Owen (Trade)" w:date="2018-10-07T16:09:00Z">
          <w:pPr>
            <w:pStyle w:val="ListParagraph"/>
            <w:autoSpaceDE w:val="0"/>
            <w:autoSpaceDN w:val="0"/>
            <w:adjustRightInd w:val="0"/>
            <w:spacing w:after="0" w:line="360" w:lineRule="auto"/>
            <w:ind w:left="1080"/>
            <w:jc w:val="both"/>
          </w:pPr>
        </w:pPrChange>
      </w:pPr>
    </w:p>
    <w:p w14:paraId="6A43ACC0" w14:textId="0C105B9F" w:rsidR="001543FB" w:rsidRPr="00D658F9" w:rsidDel="00A8429C" w:rsidRDefault="001543FB" w:rsidP="001925C0">
      <w:pPr>
        <w:pStyle w:val="ListParagraph"/>
        <w:numPr>
          <w:ilvl w:val="0"/>
          <w:numId w:val="3"/>
        </w:numPr>
        <w:autoSpaceDE w:val="0"/>
        <w:autoSpaceDN w:val="0"/>
        <w:adjustRightInd w:val="0"/>
        <w:spacing w:after="0" w:line="360" w:lineRule="auto"/>
        <w:jc w:val="both"/>
        <w:rPr>
          <w:del w:id="102" w:author="David Owen (Trade)" w:date="2018-10-07T16:11:00Z"/>
          <w:rFonts w:cstheme="minorHAnsi"/>
          <w:bCs/>
          <w:sz w:val="24"/>
          <w:szCs w:val="24"/>
        </w:rPr>
      </w:pPr>
    </w:p>
    <w:p w14:paraId="5F1F3A00" w14:textId="6A978860" w:rsidR="002E7E8D" w:rsidRPr="00D658F9" w:rsidRDefault="00CB02A6" w:rsidP="00825125">
      <w:pPr>
        <w:pStyle w:val="Partheading"/>
      </w:pPr>
      <w:del w:id="103" w:author="David Owen (Trade)" w:date="2018-10-07T16:11:00Z">
        <w:r w:rsidRPr="00D658F9" w:rsidDel="00A8429C">
          <w:br w:type="column"/>
        </w:r>
      </w:del>
      <w:r w:rsidR="002E7E8D" w:rsidRPr="00D658F9">
        <w:lastRenderedPageBreak/>
        <w:t xml:space="preserve">PART THREE: THE </w:t>
      </w:r>
      <w:r w:rsidR="002F4203" w:rsidRPr="00D658F9">
        <w:t>UK TARIFF</w:t>
      </w:r>
    </w:p>
    <w:p w14:paraId="6A3E2809" w14:textId="289FA3FE" w:rsidR="00CD3697" w:rsidRPr="00D658F9" w:rsidRDefault="009360E0" w:rsidP="00825125">
      <w:pPr>
        <w:pStyle w:val="ListParagraph"/>
        <w:numPr>
          <w:ilvl w:val="0"/>
          <w:numId w:val="4"/>
        </w:numPr>
        <w:spacing w:line="360" w:lineRule="auto"/>
        <w:rPr>
          <w:ins w:id="104" w:author="David Owen (Trade)" w:date="2018-09-07T16:09:00Z"/>
          <w:rFonts w:cstheme="minorHAnsi"/>
          <w:sz w:val="24"/>
          <w:szCs w:val="24"/>
        </w:rPr>
      </w:pPr>
      <w:ins w:id="105" w:author="David Owen (Trade)" w:date="2018-09-07T16:08:00Z">
        <w:r w:rsidRPr="00D658F9">
          <w:rPr>
            <w:rFonts w:cstheme="minorHAnsi"/>
            <w:sz w:val="24"/>
            <w:szCs w:val="24"/>
          </w:rPr>
          <w:t>For the purposes of th</w:t>
        </w:r>
      </w:ins>
      <w:ins w:id="106" w:author="David Owen (Trade)" w:date="2018-09-07T16:09:00Z">
        <w:r w:rsidR="00CD3697" w:rsidRPr="00D658F9">
          <w:rPr>
            <w:rFonts w:cstheme="minorHAnsi"/>
            <w:sz w:val="24"/>
            <w:szCs w:val="24"/>
          </w:rPr>
          <w:t>e Customs Tariff of the United Kingdo</w:t>
        </w:r>
      </w:ins>
      <w:ins w:id="107" w:author="David Owen (Trade)" w:date="2018-09-10T14:48:00Z">
        <w:r w:rsidR="00776840">
          <w:rPr>
            <w:rFonts w:cstheme="minorHAnsi"/>
            <w:sz w:val="24"/>
            <w:szCs w:val="24"/>
          </w:rPr>
          <w:t>m:</w:t>
        </w:r>
      </w:ins>
    </w:p>
    <w:p w14:paraId="5EB657D7" w14:textId="7659DC1A" w:rsidR="00100E93" w:rsidRPr="00D658F9" w:rsidRDefault="00CD3697" w:rsidP="00825125">
      <w:pPr>
        <w:pStyle w:val="ListParagraph"/>
        <w:numPr>
          <w:ilvl w:val="1"/>
          <w:numId w:val="4"/>
        </w:numPr>
        <w:spacing w:line="360" w:lineRule="auto"/>
        <w:rPr>
          <w:ins w:id="108" w:author="David Owen (Trade)" w:date="2018-09-07T16:09:00Z"/>
          <w:rFonts w:cstheme="minorHAnsi"/>
          <w:sz w:val="24"/>
          <w:szCs w:val="24"/>
        </w:rPr>
      </w:pPr>
      <w:ins w:id="109" w:author="David Owen (Trade)" w:date="2018-09-07T16:09:00Z">
        <w:r w:rsidRPr="00D658F9">
          <w:rPr>
            <w:rFonts w:cstheme="minorHAnsi"/>
            <w:sz w:val="24"/>
            <w:szCs w:val="24"/>
          </w:rPr>
          <w:t>t</w:t>
        </w:r>
      </w:ins>
      <w:ins w:id="110" w:author="David Owen (Trade)" w:date="2018-09-07T14:48:00Z">
        <w:r w:rsidR="00100E93" w:rsidRPr="00D658F9">
          <w:rPr>
            <w:rFonts w:cstheme="minorHAnsi"/>
            <w:sz w:val="24"/>
            <w:szCs w:val="24"/>
          </w:rPr>
          <w:t xml:space="preserve">he </w:t>
        </w:r>
      </w:ins>
      <w:ins w:id="111" w:author="David Owen (Trade)" w:date="2018-09-07T16:28:00Z">
        <w:r w:rsidR="008C31DB" w:rsidRPr="00D658F9">
          <w:rPr>
            <w:rFonts w:cstheme="minorHAnsi"/>
            <w:sz w:val="24"/>
            <w:szCs w:val="24"/>
          </w:rPr>
          <w:t>“</w:t>
        </w:r>
      </w:ins>
      <w:ins w:id="112" w:author="David Owen (Trade)" w:date="2018-09-07T14:48:00Z">
        <w:r w:rsidR="00100E93" w:rsidRPr="00D658F9">
          <w:rPr>
            <w:rFonts w:cstheme="minorHAnsi"/>
            <w:sz w:val="24"/>
            <w:szCs w:val="24"/>
          </w:rPr>
          <w:t>Tariff Table</w:t>
        </w:r>
      </w:ins>
      <w:ins w:id="113" w:author="David Owen (Trade)" w:date="2018-09-07T16:28:00Z">
        <w:r w:rsidR="008C31DB" w:rsidRPr="00D658F9">
          <w:rPr>
            <w:rFonts w:cstheme="minorHAnsi"/>
            <w:sz w:val="24"/>
            <w:szCs w:val="24"/>
          </w:rPr>
          <w:t>”</w:t>
        </w:r>
      </w:ins>
      <w:ins w:id="114" w:author="David Owen (Trade)" w:date="2018-09-07T14:48:00Z">
        <w:r w:rsidR="00100E93" w:rsidRPr="00D658F9">
          <w:rPr>
            <w:rFonts w:cstheme="minorHAnsi"/>
            <w:sz w:val="24"/>
            <w:szCs w:val="24"/>
          </w:rPr>
          <w:t xml:space="preserve"> is the table that appears at Annex I</w:t>
        </w:r>
      </w:ins>
      <w:ins w:id="115" w:author="David Owen (Trade)" w:date="2018-09-10T14:56:00Z">
        <w:r w:rsidR="000C4DEB">
          <w:rPr>
            <w:rFonts w:cstheme="minorHAnsi"/>
            <w:sz w:val="24"/>
            <w:szCs w:val="24"/>
          </w:rPr>
          <w:t>I</w:t>
        </w:r>
      </w:ins>
      <w:ins w:id="116" w:author="David Owen (Trade)" w:date="2018-09-07T14:48:00Z">
        <w:r w:rsidR="00100E93" w:rsidRPr="00D658F9">
          <w:rPr>
            <w:rFonts w:cstheme="minorHAnsi"/>
            <w:sz w:val="24"/>
            <w:szCs w:val="24"/>
          </w:rPr>
          <w:t>I</w:t>
        </w:r>
      </w:ins>
      <w:ins w:id="117" w:author="David Owen (Trade)" w:date="2018-09-07T16:09:00Z">
        <w:r w:rsidRPr="00D658F9">
          <w:rPr>
            <w:rFonts w:cstheme="minorHAnsi"/>
            <w:sz w:val="24"/>
            <w:szCs w:val="24"/>
          </w:rPr>
          <w:t>;</w:t>
        </w:r>
      </w:ins>
    </w:p>
    <w:p w14:paraId="47A1D0B7" w14:textId="54FDDF0B" w:rsidR="002866D6" w:rsidRPr="00D658F9" w:rsidRDefault="00CD3697" w:rsidP="00825125">
      <w:pPr>
        <w:pStyle w:val="ListParagraph"/>
        <w:numPr>
          <w:ilvl w:val="1"/>
          <w:numId w:val="4"/>
        </w:numPr>
        <w:spacing w:line="360" w:lineRule="auto"/>
        <w:rPr>
          <w:ins w:id="118" w:author="David Owen (Trade)" w:date="2018-09-07T16:09:00Z"/>
          <w:rFonts w:cstheme="minorHAnsi"/>
          <w:sz w:val="24"/>
          <w:szCs w:val="24"/>
        </w:rPr>
      </w:pPr>
      <w:ins w:id="119" w:author="David Owen (Trade)" w:date="2018-09-07T16:09:00Z">
        <w:r w:rsidRPr="00D658F9">
          <w:rPr>
            <w:rFonts w:cstheme="minorHAnsi"/>
            <w:sz w:val="24"/>
            <w:szCs w:val="24"/>
          </w:rPr>
          <w:t>t</w:t>
        </w:r>
      </w:ins>
      <w:ins w:id="120" w:author="David Owen (Trade)" w:date="2018-09-07T15:28:00Z">
        <w:r w:rsidR="002866D6" w:rsidRPr="00D658F9">
          <w:rPr>
            <w:rFonts w:cstheme="minorHAnsi"/>
            <w:sz w:val="24"/>
            <w:szCs w:val="24"/>
          </w:rPr>
          <w:t xml:space="preserve">he </w:t>
        </w:r>
      </w:ins>
      <w:ins w:id="121" w:author="David Owen (Trade)" w:date="2018-09-07T16:28:00Z">
        <w:r w:rsidR="008C31DB" w:rsidRPr="00D658F9">
          <w:rPr>
            <w:rFonts w:cstheme="minorHAnsi"/>
            <w:sz w:val="24"/>
            <w:szCs w:val="24"/>
          </w:rPr>
          <w:t>“</w:t>
        </w:r>
      </w:ins>
      <w:ins w:id="122" w:author="David Owen (Trade)" w:date="2018-09-07T15:28:00Z">
        <w:r w:rsidR="002866D6" w:rsidRPr="00D658F9">
          <w:rPr>
            <w:rFonts w:cstheme="minorHAnsi"/>
            <w:sz w:val="24"/>
            <w:szCs w:val="24"/>
          </w:rPr>
          <w:t>Supplementary Tariff Information Table</w:t>
        </w:r>
      </w:ins>
      <w:ins w:id="123" w:author="David Owen (Trade)" w:date="2018-09-07T16:28:00Z">
        <w:r w:rsidR="008C31DB" w:rsidRPr="00D658F9">
          <w:rPr>
            <w:rFonts w:cstheme="minorHAnsi"/>
            <w:sz w:val="24"/>
            <w:szCs w:val="24"/>
          </w:rPr>
          <w:t>”</w:t>
        </w:r>
      </w:ins>
      <w:ins w:id="124" w:author="David Owen (Trade)" w:date="2018-09-07T15:28:00Z">
        <w:r w:rsidR="002866D6" w:rsidRPr="00D658F9">
          <w:rPr>
            <w:rFonts w:cstheme="minorHAnsi"/>
            <w:sz w:val="24"/>
            <w:szCs w:val="24"/>
          </w:rPr>
          <w:t xml:space="preserve"> is the table that appears at Annex I</w:t>
        </w:r>
      </w:ins>
      <w:ins w:id="125" w:author="David Owen (Trade)" w:date="2018-09-10T14:56:00Z">
        <w:r w:rsidR="000C4DEB">
          <w:rPr>
            <w:rFonts w:cstheme="minorHAnsi"/>
            <w:sz w:val="24"/>
            <w:szCs w:val="24"/>
          </w:rPr>
          <w:t>V</w:t>
        </w:r>
      </w:ins>
      <w:ins w:id="126" w:author="David Owen (Trade)" w:date="2018-09-07T16:09:00Z">
        <w:r w:rsidRPr="00D658F9">
          <w:rPr>
            <w:rFonts w:cstheme="minorHAnsi"/>
            <w:sz w:val="24"/>
            <w:szCs w:val="24"/>
          </w:rPr>
          <w:t>;</w:t>
        </w:r>
      </w:ins>
    </w:p>
    <w:p w14:paraId="7A18F2CC" w14:textId="2A629857" w:rsidR="00CD3697" w:rsidRPr="00D658F9" w:rsidRDefault="00CD3697" w:rsidP="00825125">
      <w:pPr>
        <w:pStyle w:val="ListParagraph"/>
        <w:numPr>
          <w:ilvl w:val="1"/>
          <w:numId w:val="4"/>
        </w:numPr>
        <w:spacing w:line="360" w:lineRule="auto"/>
        <w:rPr>
          <w:ins w:id="127" w:author="David Owen (Trade)" w:date="2018-09-07T16:10:00Z"/>
          <w:rFonts w:cstheme="minorHAnsi"/>
          <w:sz w:val="24"/>
          <w:szCs w:val="24"/>
        </w:rPr>
      </w:pPr>
      <w:ins w:id="128" w:author="David Owen (Trade)" w:date="2018-09-07T16:09:00Z">
        <w:r w:rsidRPr="00D658F9">
          <w:rPr>
            <w:rFonts w:cstheme="minorHAnsi"/>
            <w:sz w:val="24"/>
            <w:szCs w:val="24"/>
          </w:rPr>
          <w:t xml:space="preserve">the </w:t>
        </w:r>
      </w:ins>
      <w:ins w:id="129" w:author="David Owen (Trade)" w:date="2018-09-07T16:28:00Z">
        <w:r w:rsidR="008C31DB" w:rsidRPr="00D658F9">
          <w:rPr>
            <w:rFonts w:cstheme="minorHAnsi"/>
            <w:sz w:val="24"/>
            <w:szCs w:val="24"/>
          </w:rPr>
          <w:t>“</w:t>
        </w:r>
      </w:ins>
      <w:ins w:id="130" w:author="David Owen (Trade)" w:date="2018-09-07T16:09:00Z">
        <w:r w:rsidRPr="00D658F9">
          <w:rPr>
            <w:rFonts w:cstheme="minorHAnsi"/>
            <w:sz w:val="24"/>
            <w:szCs w:val="24"/>
          </w:rPr>
          <w:t>Rules of Calculation</w:t>
        </w:r>
      </w:ins>
      <w:ins w:id="131" w:author="David Owen (Trade)" w:date="2018-09-07T16:28:00Z">
        <w:r w:rsidR="008C31DB" w:rsidRPr="00D658F9">
          <w:rPr>
            <w:rFonts w:cstheme="minorHAnsi"/>
            <w:sz w:val="24"/>
            <w:szCs w:val="24"/>
          </w:rPr>
          <w:t>”</w:t>
        </w:r>
      </w:ins>
      <w:ins w:id="132" w:author="David Owen (Trade)" w:date="2018-09-07T16:09:00Z">
        <w:r w:rsidRPr="00D658F9">
          <w:rPr>
            <w:rFonts w:cstheme="minorHAnsi"/>
            <w:sz w:val="24"/>
            <w:szCs w:val="24"/>
          </w:rPr>
          <w:t xml:space="preserve"> </w:t>
        </w:r>
        <w:r w:rsidR="007968AA" w:rsidRPr="00D658F9">
          <w:rPr>
            <w:rFonts w:cstheme="minorHAnsi"/>
            <w:sz w:val="24"/>
            <w:szCs w:val="24"/>
          </w:rPr>
          <w:t xml:space="preserve">are </w:t>
        </w:r>
      </w:ins>
      <w:ins w:id="133" w:author="David Owen (Trade)" w:date="2018-09-07T16:10:00Z">
        <w:r w:rsidR="007968AA" w:rsidRPr="00D658F9">
          <w:rPr>
            <w:rFonts w:cstheme="minorHAnsi"/>
            <w:sz w:val="24"/>
            <w:szCs w:val="24"/>
          </w:rPr>
          <w:t>those rules set out in Annex V and its appendices;</w:t>
        </w:r>
      </w:ins>
    </w:p>
    <w:p w14:paraId="4B9B2D5C" w14:textId="25E58032" w:rsidR="007968AA" w:rsidRPr="00D658F9" w:rsidRDefault="007968AA" w:rsidP="00825125">
      <w:pPr>
        <w:pStyle w:val="ListParagraph"/>
        <w:numPr>
          <w:ilvl w:val="1"/>
          <w:numId w:val="4"/>
        </w:numPr>
        <w:spacing w:line="360" w:lineRule="auto"/>
        <w:rPr>
          <w:ins w:id="134" w:author="David Owen (Trade)" w:date="2018-09-07T16:30:00Z"/>
          <w:rFonts w:cstheme="minorHAnsi"/>
          <w:sz w:val="24"/>
          <w:szCs w:val="24"/>
        </w:rPr>
      </w:pPr>
      <w:ins w:id="135" w:author="David Owen (Trade)" w:date="2018-09-07T16:10:00Z">
        <w:r w:rsidRPr="00D658F9">
          <w:rPr>
            <w:rFonts w:cstheme="minorHAnsi"/>
            <w:sz w:val="24"/>
            <w:szCs w:val="24"/>
          </w:rPr>
          <w:t xml:space="preserve">a </w:t>
        </w:r>
      </w:ins>
      <w:ins w:id="136" w:author="David Owen (Trade)" w:date="2018-09-07T16:28:00Z">
        <w:r w:rsidR="008C31DB" w:rsidRPr="00D658F9">
          <w:rPr>
            <w:rFonts w:cstheme="minorHAnsi"/>
            <w:sz w:val="24"/>
            <w:szCs w:val="24"/>
          </w:rPr>
          <w:t>“D</w:t>
        </w:r>
      </w:ins>
      <w:ins w:id="137" w:author="David Owen (Trade)" w:date="2018-09-07T16:10:00Z">
        <w:r w:rsidRPr="00D658F9">
          <w:rPr>
            <w:rFonts w:cstheme="minorHAnsi"/>
            <w:sz w:val="24"/>
            <w:szCs w:val="24"/>
          </w:rPr>
          <w:t xml:space="preserve">uty </w:t>
        </w:r>
      </w:ins>
      <w:ins w:id="138" w:author="David Owen (Trade)" w:date="2018-09-07T16:28:00Z">
        <w:r w:rsidR="008C31DB" w:rsidRPr="00D658F9">
          <w:rPr>
            <w:rFonts w:cstheme="minorHAnsi"/>
            <w:sz w:val="24"/>
            <w:szCs w:val="24"/>
          </w:rPr>
          <w:t>E</w:t>
        </w:r>
      </w:ins>
      <w:ins w:id="139" w:author="David Owen (Trade)" w:date="2018-09-07T16:10:00Z">
        <w:r w:rsidRPr="00D658F9">
          <w:rPr>
            <w:rFonts w:cstheme="minorHAnsi"/>
            <w:sz w:val="24"/>
            <w:szCs w:val="24"/>
          </w:rPr>
          <w:t>xpression</w:t>
        </w:r>
      </w:ins>
      <w:ins w:id="140" w:author="David Owen (Trade)" w:date="2018-09-07T16:28:00Z">
        <w:r w:rsidR="008C31DB" w:rsidRPr="00D658F9">
          <w:rPr>
            <w:rFonts w:cstheme="minorHAnsi"/>
            <w:sz w:val="24"/>
            <w:szCs w:val="24"/>
          </w:rPr>
          <w:t>”</w:t>
        </w:r>
      </w:ins>
      <w:ins w:id="141" w:author="David Owen (Trade)" w:date="2018-09-07T16:10:00Z">
        <w:r w:rsidRPr="00D658F9">
          <w:rPr>
            <w:rFonts w:cstheme="minorHAnsi"/>
            <w:sz w:val="24"/>
            <w:szCs w:val="24"/>
          </w:rPr>
          <w:t xml:space="preserve"> is any </w:t>
        </w:r>
      </w:ins>
      <w:ins w:id="142" w:author="David Owen (Trade)" w:date="2018-09-07T16:11:00Z">
        <w:r w:rsidR="00E67BBB" w:rsidRPr="00D658F9">
          <w:rPr>
            <w:rFonts w:cstheme="minorHAnsi"/>
            <w:sz w:val="24"/>
            <w:szCs w:val="24"/>
          </w:rPr>
          <w:t xml:space="preserve">alphanumeric information </w:t>
        </w:r>
        <w:r w:rsidR="00995384" w:rsidRPr="00D658F9">
          <w:rPr>
            <w:rFonts w:cstheme="minorHAnsi"/>
            <w:sz w:val="24"/>
            <w:szCs w:val="24"/>
          </w:rPr>
          <w:t>appearing in column [3] of the Tariff Table or the Supplementary Tariff Information Table</w:t>
        </w:r>
      </w:ins>
      <w:ins w:id="143" w:author="David Owen (Trade)" w:date="2018-09-07T16:28:00Z">
        <w:r w:rsidR="008C31DB" w:rsidRPr="00D658F9">
          <w:rPr>
            <w:rFonts w:cstheme="minorHAnsi"/>
            <w:sz w:val="24"/>
            <w:szCs w:val="24"/>
          </w:rPr>
          <w:t>;</w:t>
        </w:r>
      </w:ins>
    </w:p>
    <w:p w14:paraId="7073B216" w14:textId="4DF4CB97" w:rsidR="0050398C" w:rsidRPr="00D658F9" w:rsidRDefault="0050398C" w:rsidP="00825125">
      <w:pPr>
        <w:pStyle w:val="ListParagraph"/>
        <w:numPr>
          <w:ilvl w:val="1"/>
          <w:numId w:val="4"/>
        </w:numPr>
        <w:spacing w:line="360" w:lineRule="auto"/>
        <w:rPr>
          <w:ins w:id="144" w:author="David Owen (Trade)" w:date="2018-09-07T16:28:00Z"/>
          <w:rFonts w:cstheme="minorHAnsi"/>
          <w:sz w:val="24"/>
          <w:szCs w:val="24"/>
        </w:rPr>
      </w:pPr>
      <w:ins w:id="145" w:author="David Owen (Trade)" w:date="2018-09-07T16:30:00Z">
        <w:r w:rsidRPr="00D658F9">
          <w:rPr>
            <w:rFonts w:cstheme="minorHAnsi"/>
            <w:sz w:val="24"/>
            <w:szCs w:val="24"/>
          </w:rPr>
          <w:t xml:space="preserve">a “standard case” is as defined in </w:t>
        </w:r>
        <w:r w:rsidR="007510B6" w:rsidRPr="00D658F9">
          <w:rPr>
            <w:rFonts w:cstheme="minorHAnsi"/>
            <w:sz w:val="24"/>
            <w:szCs w:val="24"/>
          </w:rPr>
          <w:t xml:space="preserve">section 8(8) of the </w:t>
        </w:r>
      </w:ins>
      <w:ins w:id="146" w:author="David Owen (Trade)" w:date="2018-09-07T16:31:00Z">
        <w:r w:rsidR="007510B6" w:rsidRPr="00D658F9">
          <w:rPr>
            <w:rFonts w:cstheme="minorHAnsi"/>
            <w:sz w:val="24"/>
            <w:szCs w:val="24"/>
          </w:rPr>
          <w:t>Taxation (Cross-border Trade) Act</w:t>
        </w:r>
        <w:r w:rsidR="00E7707C" w:rsidRPr="00D658F9">
          <w:rPr>
            <w:rFonts w:cstheme="minorHAnsi"/>
            <w:sz w:val="24"/>
            <w:szCs w:val="24"/>
          </w:rPr>
          <w:t xml:space="preserve"> 2018;</w:t>
        </w:r>
      </w:ins>
    </w:p>
    <w:p w14:paraId="552595B6" w14:textId="74BA308D" w:rsidR="008C31DB" w:rsidRPr="00D658F9" w:rsidRDefault="008C31DB">
      <w:pPr>
        <w:pStyle w:val="ListParagraph"/>
        <w:numPr>
          <w:ilvl w:val="1"/>
          <w:numId w:val="4"/>
        </w:numPr>
        <w:spacing w:line="360" w:lineRule="auto"/>
        <w:rPr>
          <w:ins w:id="147" w:author="David Owen (Trade)" w:date="2018-09-07T14:48:00Z"/>
          <w:rFonts w:cstheme="minorHAnsi"/>
          <w:sz w:val="24"/>
          <w:szCs w:val="24"/>
        </w:rPr>
        <w:pPrChange w:id="148" w:author="David Owen (Trade)" w:date="2018-09-07T16:09:00Z">
          <w:pPr>
            <w:pStyle w:val="ListParagraph"/>
            <w:numPr>
              <w:numId w:val="4"/>
            </w:numPr>
            <w:ind w:left="360" w:hanging="360"/>
          </w:pPr>
        </w:pPrChange>
      </w:pPr>
      <w:ins w:id="149" w:author="David Owen (Trade)" w:date="2018-09-07T16:28:00Z">
        <w:r w:rsidRPr="00D658F9">
          <w:rPr>
            <w:rFonts w:cstheme="minorHAnsi"/>
            <w:sz w:val="24"/>
            <w:szCs w:val="24"/>
          </w:rPr>
          <w:t xml:space="preserve">the “rate of </w:t>
        </w:r>
        <w:r w:rsidR="001C65FC" w:rsidRPr="00D658F9">
          <w:rPr>
            <w:rFonts w:cstheme="minorHAnsi"/>
            <w:sz w:val="24"/>
            <w:szCs w:val="24"/>
          </w:rPr>
          <w:t xml:space="preserve">import duty applicable” </w:t>
        </w:r>
      </w:ins>
      <w:ins w:id="150" w:author="David Owen (Trade)" w:date="2018-09-07T16:29:00Z">
        <w:r w:rsidR="001C65FC" w:rsidRPr="00D658F9">
          <w:rPr>
            <w:rFonts w:cstheme="minorHAnsi"/>
            <w:sz w:val="24"/>
            <w:szCs w:val="24"/>
          </w:rPr>
          <w:t>or “</w:t>
        </w:r>
        <w:r w:rsidR="0050398C" w:rsidRPr="00D658F9">
          <w:rPr>
            <w:rFonts w:cstheme="minorHAnsi"/>
            <w:sz w:val="24"/>
            <w:szCs w:val="24"/>
          </w:rPr>
          <w:t>T</w:t>
        </w:r>
        <w:r w:rsidR="001C65FC" w:rsidRPr="00D658F9">
          <w:rPr>
            <w:rFonts w:cstheme="minorHAnsi"/>
            <w:sz w:val="24"/>
            <w:szCs w:val="24"/>
          </w:rPr>
          <w:t xml:space="preserve">ariff </w:t>
        </w:r>
        <w:r w:rsidR="0050398C" w:rsidRPr="00D658F9">
          <w:rPr>
            <w:rFonts w:cstheme="minorHAnsi"/>
            <w:sz w:val="24"/>
            <w:szCs w:val="24"/>
          </w:rPr>
          <w:t>R</w:t>
        </w:r>
        <w:r w:rsidR="001C65FC" w:rsidRPr="00D658F9">
          <w:rPr>
            <w:rFonts w:cstheme="minorHAnsi"/>
            <w:sz w:val="24"/>
            <w:szCs w:val="24"/>
          </w:rPr>
          <w:t xml:space="preserve">ate” </w:t>
        </w:r>
      </w:ins>
      <w:ins w:id="151" w:author="David Owen (Trade)" w:date="2018-09-07T16:28:00Z">
        <w:r w:rsidR="001C65FC" w:rsidRPr="00D658F9">
          <w:rPr>
            <w:rFonts w:cstheme="minorHAnsi"/>
            <w:sz w:val="24"/>
            <w:szCs w:val="24"/>
          </w:rPr>
          <w:t xml:space="preserve">is the amount of import </w:t>
        </w:r>
      </w:ins>
      <w:ins w:id="152" w:author="David Owen (Trade)" w:date="2018-09-07T16:29:00Z">
        <w:r w:rsidR="001C65FC" w:rsidRPr="00D658F9">
          <w:rPr>
            <w:rFonts w:cstheme="minorHAnsi"/>
            <w:sz w:val="24"/>
            <w:szCs w:val="24"/>
          </w:rPr>
          <w:t>duty applicable expressed as a percentage of the value of the goods in question [possible reference to valuation regulations].</w:t>
        </w:r>
      </w:ins>
    </w:p>
    <w:p w14:paraId="0C6DEB9B" w14:textId="77777777" w:rsidR="00100E93" w:rsidRPr="00D658F9" w:rsidRDefault="00100E93">
      <w:pPr>
        <w:pStyle w:val="ListParagraph"/>
        <w:spacing w:line="360" w:lineRule="auto"/>
        <w:ind w:left="360"/>
        <w:rPr>
          <w:ins w:id="153" w:author="David Owen (Trade)" w:date="2018-09-07T14:48:00Z"/>
          <w:rFonts w:cstheme="minorHAnsi"/>
          <w:sz w:val="24"/>
          <w:szCs w:val="24"/>
        </w:rPr>
        <w:pPrChange w:id="154" w:author="David Owen (Trade)" w:date="2018-09-07T14:48:00Z">
          <w:pPr>
            <w:pStyle w:val="ListParagraph"/>
            <w:numPr>
              <w:numId w:val="4"/>
            </w:numPr>
            <w:ind w:left="360" w:hanging="360"/>
          </w:pPr>
        </w:pPrChange>
      </w:pPr>
    </w:p>
    <w:p w14:paraId="4A16EE45" w14:textId="423349B8" w:rsidR="00E43D40" w:rsidRPr="00D658F9" w:rsidRDefault="00C6303B" w:rsidP="00825125">
      <w:pPr>
        <w:pStyle w:val="ListParagraph"/>
        <w:numPr>
          <w:ilvl w:val="0"/>
          <w:numId w:val="4"/>
        </w:numPr>
        <w:spacing w:line="360" w:lineRule="auto"/>
        <w:rPr>
          <w:ins w:id="155" w:author="David Owen (Trade)" w:date="2018-09-07T15:36:00Z"/>
          <w:rFonts w:cstheme="minorHAnsi"/>
          <w:sz w:val="24"/>
          <w:szCs w:val="24"/>
        </w:rPr>
      </w:pPr>
      <w:bookmarkStart w:id="156" w:name="_Ref524099603"/>
      <w:r w:rsidRPr="00D658F9">
        <w:rPr>
          <w:rFonts w:cstheme="minorHAnsi"/>
          <w:sz w:val="24"/>
          <w:szCs w:val="24"/>
        </w:rPr>
        <w:t xml:space="preserve">The </w:t>
      </w:r>
      <w:ins w:id="157" w:author="David Owen (Trade)" w:date="2018-09-06T16:48:00Z">
        <w:r w:rsidR="005141AE" w:rsidRPr="00D658F9">
          <w:rPr>
            <w:rFonts w:cstheme="minorHAnsi"/>
            <w:sz w:val="24"/>
            <w:szCs w:val="24"/>
          </w:rPr>
          <w:t xml:space="preserve">amount of import duty </w:t>
        </w:r>
      </w:ins>
      <w:del w:id="158" w:author="David Owen (Trade)" w:date="2018-09-06T16:48:00Z">
        <w:r w:rsidRPr="00D658F9" w:rsidDel="005141AE">
          <w:rPr>
            <w:rFonts w:cstheme="minorHAnsi"/>
            <w:sz w:val="24"/>
            <w:szCs w:val="24"/>
          </w:rPr>
          <w:delText xml:space="preserve">customs duties </w:delText>
        </w:r>
      </w:del>
      <w:r w:rsidRPr="00D658F9">
        <w:rPr>
          <w:rFonts w:cstheme="minorHAnsi"/>
          <w:sz w:val="24"/>
          <w:szCs w:val="24"/>
        </w:rPr>
        <w:t xml:space="preserve">applicable to imported goods originating in countries which are Contracting Parties to the General Agreement on Tariffs and Trade or with which the </w:t>
      </w:r>
      <w:del w:id="159" w:author="David Owen (Trade)" w:date="2018-09-06T16:48:00Z">
        <w:r w:rsidRPr="00D658F9" w:rsidDel="005141AE">
          <w:rPr>
            <w:rFonts w:cstheme="minorHAnsi"/>
            <w:sz w:val="24"/>
            <w:szCs w:val="24"/>
          </w:rPr>
          <w:delText xml:space="preserve">European Union </w:delText>
        </w:r>
      </w:del>
      <w:ins w:id="160" w:author="David Owen (Trade)" w:date="2018-09-06T16:48:00Z">
        <w:r w:rsidR="005141AE" w:rsidRPr="00D658F9">
          <w:rPr>
            <w:rFonts w:cstheme="minorHAnsi"/>
            <w:sz w:val="24"/>
            <w:szCs w:val="24"/>
          </w:rPr>
          <w:t xml:space="preserve">United Kingdom </w:t>
        </w:r>
      </w:ins>
      <w:r w:rsidRPr="00D658F9">
        <w:rPr>
          <w:rFonts w:cstheme="minorHAnsi"/>
          <w:sz w:val="24"/>
          <w:szCs w:val="24"/>
        </w:rPr>
        <w:t>has concluded agreements containing the most-</w:t>
      </w:r>
      <w:del w:id="161" w:author="David Owen (Trade)" w:date="2018-09-06T16:48:00Z">
        <w:r w:rsidRPr="00D658F9" w:rsidDel="006400CD">
          <w:rPr>
            <w:rFonts w:cstheme="minorHAnsi"/>
            <w:sz w:val="24"/>
            <w:szCs w:val="24"/>
          </w:rPr>
          <w:delText xml:space="preserve"> </w:delText>
        </w:r>
      </w:del>
      <w:r w:rsidRPr="00D658F9">
        <w:rPr>
          <w:rFonts w:cstheme="minorHAnsi"/>
          <w:sz w:val="24"/>
          <w:szCs w:val="24"/>
        </w:rPr>
        <w:t xml:space="preserve">favoured-nation tariff clause shall be </w:t>
      </w:r>
      <w:ins w:id="162" w:author="David Owen (Trade)" w:date="2018-09-07T15:24:00Z">
        <w:r w:rsidR="00E43D40" w:rsidRPr="00D658F9">
          <w:rPr>
            <w:rFonts w:cstheme="minorHAnsi"/>
            <w:sz w:val="24"/>
            <w:szCs w:val="24"/>
          </w:rPr>
          <w:t>as follows:</w:t>
        </w:r>
      </w:ins>
      <w:bookmarkEnd w:id="156"/>
    </w:p>
    <w:p w14:paraId="449FFA99" w14:textId="4D63908A" w:rsidR="005B3F79" w:rsidRPr="00D658F9" w:rsidRDefault="005B3F79" w:rsidP="00825125">
      <w:pPr>
        <w:pStyle w:val="ListParagraph"/>
        <w:numPr>
          <w:ilvl w:val="1"/>
          <w:numId w:val="4"/>
        </w:numPr>
        <w:spacing w:line="360" w:lineRule="auto"/>
        <w:rPr>
          <w:ins w:id="163" w:author="David Owen (Trade)" w:date="2018-09-07T15:37:00Z"/>
          <w:rFonts w:cstheme="minorHAnsi"/>
          <w:sz w:val="24"/>
          <w:szCs w:val="24"/>
        </w:rPr>
      </w:pPr>
      <w:ins w:id="164" w:author="David Owen (Trade)" w:date="2018-09-07T15:36:00Z">
        <w:r w:rsidRPr="00D658F9">
          <w:rPr>
            <w:rFonts w:cstheme="minorHAnsi"/>
            <w:sz w:val="24"/>
            <w:szCs w:val="24"/>
          </w:rPr>
          <w:t xml:space="preserve">in standard case, </w:t>
        </w:r>
        <w:r w:rsidR="00F15FD5" w:rsidRPr="00D658F9">
          <w:rPr>
            <w:rFonts w:cstheme="minorHAnsi"/>
            <w:sz w:val="24"/>
            <w:szCs w:val="24"/>
          </w:rPr>
          <w:t>as provided</w:t>
        </w:r>
      </w:ins>
      <w:ins w:id="165" w:author="David Owen (Trade)" w:date="2018-09-07T15:37:00Z">
        <w:r w:rsidR="00F15FD5" w:rsidRPr="00D658F9">
          <w:rPr>
            <w:rFonts w:cstheme="minorHAnsi"/>
            <w:sz w:val="24"/>
            <w:szCs w:val="24"/>
          </w:rPr>
          <w:t xml:space="preserve"> by paragraph </w:t>
        </w:r>
      </w:ins>
      <w:ins w:id="166" w:author="David Owen (Trade)" w:date="2018-09-07T15:43:00Z">
        <w:r w:rsidR="0072135F" w:rsidRPr="00D658F9">
          <w:rPr>
            <w:rFonts w:cstheme="minorHAnsi"/>
            <w:sz w:val="24"/>
            <w:szCs w:val="24"/>
          </w:rPr>
          <w:fldChar w:fldCharType="begin"/>
        </w:r>
        <w:r w:rsidR="0072135F" w:rsidRPr="00D658F9">
          <w:rPr>
            <w:rFonts w:cstheme="minorHAnsi"/>
            <w:sz w:val="24"/>
            <w:szCs w:val="24"/>
          </w:rPr>
          <w:instrText xml:space="preserve"> REF _Ref524098347 \r \h </w:instrText>
        </w:r>
      </w:ins>
      <w:r w:rsidR="000B4916" w:rsidRPr="00D658F9">
        <w:rPr>
          <w:rFonts w:cstheme="minorHAnsi"/>
          <w:sz w:val="24"/>
          <w:szCs w:val="24"/>
        </w:rPr>
        <w:instrText xml:space="preserve"> \* MERGEFORMAT </w:instrText>
      </w:r>
      <w:r w:rsidR="0072135F" w:rsidRPr="00D658F9">
        <w:rPr>
          <w:rFonts w:cstheme="minorHAnsi"/>
          <w:sz w:val="24"/>
          <w:szCs w:val="24"/>
        </w:rPr>
      </w:r>
      <w:r w:rsidR="0072135F" w:rsidRPr="00D658F9">
        <w:rPr>
          <w:rFonts w:cstheme="minorHAnsi"/>
          <w:sz w:val="24"/>
          <w:szCs w:val="24"/>
          <w:rPrChange w:id="167" w:author="David Owen (Trade)" w:date="2018-09-07T17:30:00Z">
            <w:rPr>
              <w:rFonts w:cstheme="minorHAnsi"/>
              <w:sz w:val="24"/>
              <w:szCs w:val="24"/>
            </w:rPr>
          </w:rPrChange>
        </w:rPr>
        <w:fldChar w:fldCharType="separate"/>
      </w:r>
      <w:ins w:id="168" w:author="David Owen (Trade)" w:date="2018-09-07T15:43:00Z">
        <w:r w:rsidR="0072135F" w:rsidRPr="00D658F9">
          <w:rPr>
            <w:rFonts w:cstheme="minorHAnsi"/>
            <w:sz w:val="24"/>
            <w:szCs w:val="24"/>
          </w:rPr>
          <w:t>4</w:t>
        </w:r>
        <w:r w:rsidR="0072135F" w:rsidRPr="00D658F9">
          <w:rPr>
            <w:rFonts w:cstheme="minorHAnsi"/>
            <w:sz w:val="24"/>
            <w:szCs w:val="24"/>
          </w:rPr>
          <w:fldChar w:fldCharType="end"/>
        </w:r>
        <w:r w:rsidR="0034278F" w:rsidRPr="00D658F9">
          <w:rPr>
            <w:rFonts w:cstheme="minorHAnsi"/>
            <w:sz w:val="24"/>
            <w:szCs w:val="24"/>
          </w:rPr>
          <w:t>;</w:t>
        </w:r>
      </w:ins>
    </w:p>
    <w:p w14:paraId="5FA58CCE" w14:textId="228E1CDB" w:rsidR="00F15FD5" w:rsidRPr="00D658F9" w:rsidRDefault="001A0E6D" w:rsidP="00825125">
      <w:pPr>
        <w:pStyle w:val="ListParagraph"/>
        <w:numPr>
          <w:ilvl w:val="1"/>
          <w:numId w:val="4"/>
        </w:numPr>
        <w:spacing w:line="360" w:lineRule="auto"/>
        <w:rPr>
          <w:ins w:id="169" w:author="David Owen (Trade)" w:date="2018-09-07T15:56:00Z"/>
          <w:rFonts w:cstheme="minorHAnsi"/>
          <w:sz w:val="24"/>
          <w:szCs w:val="24"/>
        </w:rPr>
      </w:pPr>
      <w:ins w:id="170" w:author="David Owen (Trade)" w:date="2018-09-07T15:39:00Z">
        <w:r w:rsidRPr="00D658F9">
          <w:rPr>
            <w:rFonts w:cstheme="minorHAnsi"/>
            <w:sz w:val="24"/>
            <w:szCs w:val="24"/>
          </w:rPr>
          <w:t>where column [4] of the Tariff Table shows that the legislation giving force to the provision is the  [Customs (Suspension of Duty) Regulations 2019], the amount of import duty applicable shall</w:t>
        </w:r>
      </w:ins>
      <w:ins w:id="171" w:author="David Owen (Trade)" w:date="2018-09-07T15:42:00Z">
        <w:r w:rsidR="007507D1" w:rsidRPr="00D658F9">
          <w:rPr>
            <w:rFonts w:cstheme="minorHAnsi"/>
            <w:sz w:val="24"/>
            <w:szCs w:val="24"/>
          </w:rPr>
          <w:t>,</w:t>
        </w:r>
      </w:ins>
      <w:ins w:id="172" w:author="David Owen (Trade)" w:date="2018-09-07T15:39:00Z">
        <w:r w:rsidRPr="00D658F9">
          <w:rPr>
            <w:rFonts w:cstheme="minorHAnsi"/>
            <w:sz w:val="24"/>
            <w:szCs w:val="24"/>
          </w:rPr>
          <w:t xml:space="preserve"> </w:t>
        </w:r>
      </w:ins>
      <w:ins w:id="173" w:author="David Owen (Trade)" w:date="2018-09-07T15:42:00Z">
        <w:r w:rsidR="007507D1" w:rsidRPr="00D658F9">
          <w:rPr>
            <w:rFonts w:cstheme="minorHAnsi"/>
            <w:sz w:val="24"/>
            <w:szCs w:val="24"/>
          </w:rPr>
          <w:t>as provided by</w:t>
        </w:r>
      </w:ins>
      <w:ins w:id="174" w:author="David Owen (Trade)" w:date="2018-09-07T15:41:00Z">
        <w:r w:rsidR="003B6B85" w:rsidRPr="00D658F9">
          <w:rPr>
            <w:rFonts w:cstheme="minorHAnsi"/>
            <w:sz w:val="24"/>
            <w:szCs w:val="24"/>
          </w:rPr>
          <w:t xml:space="preserve"> those regulations</w:t>
        </w:r>
      </w:ins>
      <w:ins w:id="175" w:author="David Owen (Trade)" w:date="2018-09-07T15:42:00Z">
        <w:r w:rsidR="007507D1" w:rsidRPr="00D658F9">
          <w:rPr>
            <w:rFonts w:cstheme="minorHAnsi"/>
            <w:sz w:val="24"/>
            <w:szCs w:val="24"/>
          </w:rPr>
          <w:t>,</w:t>
        </w:r>
      </w:ins>
      <w:ins w:id="176" w:author="David Owen (Trade)" w:date="2018-09-07T15:41:00Z">
        <w:r w:rsidR="003B6B85" w:rsidRPr="00D658F9">
          <w:rPr>
            <w:rFonts w:cstheme="minorHAnsi"/>
            <w:sz w:val="24"/>
            <w:szCs w:val="24"/>
          </w:rPr>
          <w:t xml:space="preserve"> </w:t>
        </w:r>
      </w:ins>
      <w:ins w:id="177" w:author="David Owen (Trade)" w:date="2018-09-07T15:42:00Z">
        <w:r w:rsidR="003F52F1" w:rsidRPr="00D658F9">
          <w:rPr>
            <w:rFonts w:cstheme="minorHAnsi"/>
            <w:sz w:val="24"/>
            <w:szCs w:val="24"/>
          </w:rPr>
          <w:t xml:space="preserve">be, </w:t>
        </w:r>
        <w:r w:rsidR="007507D1" w:rsidRPr="00D658F9">
          <w:rPr>
            <w:rFonts w:cstheme="minorHAnsi"/>
            <w:sz w:val="24"/>
            <w:szCs w:val="24"/>
          </w:rPr>
          <w:t xml:space="preserve">up to and including but not beyond the date is shown in column [5] of the Tariff Table, </w:t>
        </w:r>
      </w:ins>
      <w:ins w:id="178" w:author="David Owen (Trade)" w:date="2018-09-07T15:39:00Z">
        <w:r w:rsidRPr="00D658F9">
          <w:rPr>
            <w:rFonts w:cstheme="minorHAnsi"/>
            <w:sz w:val="24"/>
            <w:szCs w:val="24"/>
          </w:rPr>
          <w:t xml:space="preserve">the amount of duty determined by applying the </w:t>
        </w:r>
      </w:ins>
      <w:ins w:id="179" w:author="David Owen (Trade)" w:date="2018-09-07T16:10:00Z">
        <w:r w:rsidR="007968AA" w:rsidRPr="00D658F9">
          <w:rPr>
            <w:rFonts w:cstheme="minorHAnsi"/>
            <w:sz w:val="24"/>
            <w:szCs w:val="24"/>
          </w:rPr>
          <w:t>R</w:t>
        </w:r>
      </w:ins>
      <w:ins w:id="180" w:author="David Owen (Trade)" w:date="2018-09-07T15:39:00Z">
        <w:r w:rsidRPr="00D658F9">
          <w:rPr>
            <w:rFonts w:cstheme="minorHAnsi"/>
            <w:sz w:val="24"/>
            <w:szCs w:val="24"/>
          </w:rPr>
          <w:t xml:space="preserve">ules of </w:t>
        </w:r>
      </w:ins>
      <w:ins w:id="181" w:author="David Owen (Trade)" w:date="2018-09-07T16:10:00Z">
        <w:r w:rsidR="007968AA" w:rsidRPr="00D658F9">
          <w:rPr>
            <w:rFonts w:cstheme="minorHAnsi"/>
            <w:sz w:val="24"/>
            <w:szCs w:val="24"/>
          </w:rPr>
          <w:t>C</w:t>
        </w:r>
      </w:ins>
      <w:ins w:id="182" w:author="David Owen (Trade)" w:date="2018-09-07T15:39:00Z">
        <w:r w:rsidRPr="00D658F9">
          <w:rPr>
            <w:rFonts w:cstheme="minorHAnsi"/>
            <w:sz w:val="24"/>
            <w:szCs w:val="24"/>
          </w:rPr>
          <w:t>alculation to the duty expression in column [3] of the Tariff Table</w:t>
        </w:r>
      </w:ins>
      <w:ins w:id="183" w:author="David Owen (Trade)" w:date="2018-09-07T15:56:00Z">
        <w:r w:rsidR="00C02193" w:rsidRPr="00D658F9">
          <w:rPr>
            <w:rFonts w:cstheme="minorHAnsi"/>
            <w:sz w:val="24"/>
            <w:szCs w:val="24"/>
          </w:rPr>
          <w:t>;</w:t>
        </w:r>
      </w:ins>
    </w:p>
    <w:p w14:paraId="2694E73A" w14:textId="019D2231" w:rsidR="00C02193" w:rsidRPr="00D658F9" w:rsidRDefault="00C02193" w:rsidP="00825125">
      <w:pPr>
        <w:pStyle w:val="ListParagraph"/>
        <w:numPr>
          <w:ilvl w:val="1"/>
          <w:numId w:val="4"/>
        </w:numPr>
        <w:spacing w:line="360" w:lineRule="auto"/>
        <w:rPr>
          <w:ins w:id="184" w:author="David Owen (Trade)" w:date="2018-09-07T15:38:00Z"/>
          <w:rFonts w:cstheme="minorHAnsi"/>
          <w:sz w:val="24"/>
          <w:szCs w:val="24"/>
        </w:rPr>
      </w:pPr>
      <w:ins w:id="185" w:author="David Owen (Trade)" w:date="2018-09-07T15:57:00Z">
        <w:r w:rsidRPr="00D658F9">
          <w:rPr>
            <w:rFonts w:cstheme="minorHAnsi"/>
            <w:sz w:val="24"/>
            <w:szCs w:val="24"/>
          </w:rPr>
          <w:t xml:space="preserve">where column [4] of the Tariff Table shows that the legislation giving force to the provision is </w:t>
        </w:r>
        <w:proofErr w:type="gramStart"/>
        <w:r w:rsidRPr="00D658F9">
          <w:rPr>
            <w:rFonts w:cstheme="minorHAnsi"/>
            <w:sz w:val="24"/>
            <w:szCs w:val="24"/>
          </w:rPr>
          <w:t>the  [</w:t>
        </w:r>
        <w:proofErr w:type="gramEnd"/>
        <w:r w:rsidRPr="00D658F9">
          <w:rPr>
            <w:rFonts w:cstheme="minorHAnsi"/>
            <w:sz w:val="24"/>
            <w:szCs w:val="24"/>
          </w:rPr>
          <w:t>Customs (Miscellaneous Reliefs) Regulations 2019 – Section G], the amount of import duty applicable shall, as provided by those regulations, be the amount of duty determined by applying the rules of calculation to the duty expression in column [3] of the Tariff Table</w:t>
        </w:r>
        <w:r w:rsidR="00687BEA" w:rsidRPr="00D658F9">
          <w:rPr>
            <w:rFonts w:cstheme="minorHAnsi"/>
            <w:sz w:val="24"/>
            <w:szCs w:val="24"/>
          </w:rPr>
          <w:t>.</w:t>
        </w:r>
      </w:ins>
    </w:p>
    <w:p w14:paraId="65FC5EEF" w14:textId="77777777" w:rsidR="00AF294A" w:rsidRPr="00D658F9" w:rsidRDefault="00AF294A">
      <w:pPr>
        <w:pStyle w:val="ListParagraph"/>
        <w:spacing w:line="360" w:lineRule="auto"/>
        <w:ind w:left="1080"/>
        <w:rPr>
          <w:ins w:id="186" w:author="David Owen (Trade)" w:date="2018-09-07T15:24:00Z"/>
          <w:rFonts w:cstheme="minorHAnsi"/>
          <w:sz w:val="24"/>
          <w:szCs w:val="24"/>
        </w:rPr>
        <w:pPrChange w:id="187" w:author="David Owen (Trade)" w:date="2018-09-07T15:38:00Z">
          <w:pPr>
            <w:pStyle w:val="ListParagraph"/>
            <w:numPr>
              <w:numId w:val="4"/>
            </w:numPr>
            <w:ind w:left="360" w:hanging="360"/>
          </w:pPr>
        </w:pPrChange>
      </w:pPr>
    </w:p>
    <w:p w14:paraId="6CBF96B8" w14:textId="36FC671F" w:rsidR="00E43D40" w:rsidRPr="00D658F9" w:rsidRDefault="00AF294A" w:rsidP="00825125">
      <w:pPr>
        <w:pStyle w:val="ListParagraph"/>
        <w:numPr>
          <w:ilvl w:val="0"/>
          <w:numId w:val="4"/>
        </w:numPr>
        <w:spacing w:line="360" w:lineRule="auto"/>
        <w:rPr>
          <w:ins w:id="188" w:author="David Owen (Trade)" w:date="2018-09-07T15:24:00Z"/>
          <w:rFonts w:cstheme="minorHAnsi"/>
          <w:sz w:val="24"/>
          <w:szCs w:val="24"/>
          <w:rPrChange w:id="189" w:author="David Owen (Trade)" w:date="2018-09-07T17:30:00Z">
            <w:rPr>
              <w:ins w:id="190" w:author="David Owen (Trade)" w:date="2018-09-07T15:24:00Z"/>
            </w:rPr>
          </w:rPrChange>
        </w:rPr>
      </w:pPr>
      <w:bookmarkStart w:id="191" w:name="_Ref524098347"/>
      <w:ins w:id="192" w:author="David Owen (Trade)" w:date="2018-09-07T15:37:00Z">
        <w:r w:rsidRPr="00D658F9">
          <w:rPr>
            <w:rFonts w:cstheme="minorHAnsi"/>
            <w:sz w:val="24"/>
            <w:szCs w:val="24"/>
          </w:rPr>
          <w:t xml:space="preserve">The amount of import duty applicable in a </w:t>
        </w:r>
      </w:ins>
      <w:ins w:id="193" w:author="David Owen (Trade)" w:date="2018-09-07T15:38:00Z">
        <w:r w:rsidRPr="00D658F9">
          <w:rPr>
            <w:rFonts w:cstheme="minorHAnsi"/>
            <w:sz w:val="24"/>
            <w:szCs w:val="24"/>
          </w:rPr>
          <w:t>s</w:t>
        </w:r>
      </w:ins>
      <w:ins w:id="194" w:author="David Owen (Trade)" w:date="2018-09-07T15:34:00Z">
        <w:r w:rsidR="009D3427" w:rsidRPr="00D658F9">
          <w:rPr>
            <w:rFonts w:cstheme="minorHAnsi"/>
            <w:sz w:val="24"/>
            <w:szCs w:val="24"/>
          </w:rPr>
          <w:t xml:space="preserve">tandard </w:t>
        </w:r>
      </w:ins>
      <w:ins w:id="195" w:author="David Owen (Trade)" w:date="2018-09-07T15:38:00Z">
        <w:r w:rsidRPr="00D658F9">
          <w:rPr>
            <w:rFonts w:cstheme="minorHAnsi"/>
            <w:sz w:val="24"/>
            <w:szCs w:val="24"/>
          </w:rPr>
          <w:t>case shall be:</w:t>
        </w:r>
      </w:ins>
      <w:bookmarkEnd w:id="191"/>
    </w:p>
    <w:p w14:paraId="5FA2108B" w14:textId="0A39270D" w:rsidR="00CF479A" w:rsidRPr="00D658F9" w:rsidRDefault="00A112AE" w:rsidP="00825125">
      <w:pPr>
        <w:pStyle w:val="ListParagraph"/>
        <w:numPr>
          <w:ilvl w:val="1"/>
          <w:numId w:val="4"/>
        </w:numPr>
        <w:spacing w:line="360" w:lineRule="auto"/>
        <w:rPr>
          <w:ins w:id="196" w:author="David Owen (Trade)" w:date="2018-09-07T15:26:00Z"/>
          <w:rFonts w:cstheme="minorHAnsi"/>
          <w:sz w:val="24"/>
          <w:szCs w:val="24"/>
        </w:rPr>
      </w:pPr>
      <w:ins w:id="197" w:author="David Owen (Trade)" w:date="2018-09-07T15:29:00Z">
        <w:r w:rsidRPr="00D658F9">
          <w:rPr>
            <w:rFonts w:cstheme="minorHAnsi"/>
            <w:sz w:val="24"/>
            <w:szCs w:val="24"/>
          </w:rPr>
          <w:lastRenderedPageBreak/>
          <w:t>w</w:t>
        </w:r>
      </w:ins>
      <w:ins w:id="198" w:author="David Owen (Trade)" w:date="2018-09-07T15:24:00Z">
        <w:r w:rsidR="00E43D40" w:rsidRPr="00D658F9">
          <w:rPr>
            <w:rFonts w:cstheme="minorHAnsi"/>
            <w:sz w:val="24"/>
            <w:szCs w:val="24"/>
          </w:rPr>
          <w:t xml:space="preserve">here </w:t>
        </w:r>
      </w:ins>
      <w:ins w:id="199" w:author="David Owen (Trade)" w:date="2018-09-07T15:25:00Z">
        <w:r w:rsidR="00995E40" w:rsidRPr="00D658F9">
          <w:rPr>
            <w:rFonts w:cstheme="minorHAnsi"/>
            <w:sz w:val="24"/>
            <w:szCs w:val="24"/>
          </w:rPr>
          <w:t xml:space="preserve">column [4] of the Tariff Table </w:t>
        </w:r>
        <w:r w:rsidR="00C37E40" w:rsidRPr="00D658F9">
          <w:rPr>
            <w:rFonts w:cstheme="minorHAnsi"/>
            <w:sz w:val="24"/>
            <w:szCs w:val="24"/>
          </w:rPr>
          <w:t xml:space="preserve">shows that the legislation giving force to the provision is the </w:t>
        </w:r>
      </w:ins>
      <w:ins w:id="200" w:author="David Owen (Trade)" w:date="2018-09-07T15:26:00Z">
        <w:r w:rsidR="00ED5EE3" w:rsidRPr="00D658F9">
          <w:rPr>
            <w:rFonts w:cstheme="minorHAnsi"/>
            <w:sz w:val="24"/>
            <w:szCs w:val="24"/>
          </w:rPr>
          <w:t xml:space="preserve">[Customs Tariff (Establishment) Regulations 2019], </w:t>
        </w:r>
      </w:ins>
      <w:r w:rsidR="00C6303B" w:rsidRPr="00D658F9">
        <w:rPr>
          <w:rFonts w:cstheme="minorHAnsi"/>
          <w:sz w:val="24"/>
          <w:szCs w:val="24"/>
        </w:rPr>
        <w:t xml:space="preserve">the </w:t>
      </w:r>
      <w:del w:id="201" w:author="David Owen (Trade)" w:date="2018-09-06T16:49:00Z">
        <w:r w:rsidR="00C6303B" w:rsidRPr="00D658F9" w:rsidDel="006400CD">
          <w:rPr>
            <w:rFonts w:cstheme="minorHAnsi"/>
            <w:sz w:val="24"/>
            <w:szCs w:val="24"/>
          </w:rPr>
          <w:delText xml:space="preserve">conventional duties </w:delText>
        </w:r>
      </w:del>
      <w:del w:id="202" w:author="David Owen (Trade)" w:date="2018-09-07T14:53:00Z">
        <w:r w:rsidR="00C6303B" w:rsidRPr="00D658F9" w:rsidDel="00FE7562">
          <w:rPr>
            <w:rFonts w:cstheme="minorHAnsi"/>
            <w:sz w:val="24"/>
            <w:szCs w:val="24"/>
          </w:rPr>
          <w:delText>shown</w:delText>
        </w:r>
      </w:del>
      <w:ins w:id="203" w:author="David Owen (Trade)" w:date="2018-09-07T14:53:00Z">
        <w:r w:rsidR="00FE7562" w:rsidRPr="00D658F9">
          <w:rPr>
            <w:rFonts w:cstheme="minorHAnsi"/>
            <w:sz w:val="24"/>
            <w:szCs w:val="24"/>
          </w:rPr>
          <w:t xml:space="preserve"> amount o</w:t>
        </w:r>
      </w:ins>
      <w:ins w:id="204" w:author="David Owen (Trade)" w:date="2018-09-07T14:54:00Z">
        <w:r w:rsidR="00FE7562" w:rsidRPr="00D658F9">
          <w:rPr>
            <w:rFonts w:cstheme="minorHAnsi"/>
            <w:sz w:val="24"/>
            <w:szCs w:val="24"/>
          </w:rPr>
          <w:t xml:space="preserve">f </w:t>
        </w:r>
      </w:ins>
      <w:ins w:id="205" w:author="David Owen (Trade)" w:date="2018-09-07T15:35:00Z">
        <w:r w:rsidR="00CA29D6" w:rsidRPr="00D658F9">
          <w:rPr>
            <w:rFonts w:cstheme="minorHAnsi"/>
            <w:sz w:val="24"/>
            <w:szCs w:val="24"/>
          </w:rPr>
          <w:t xml:space="preserve">import duty applicable in a standard case shall be the amount of </w:t>
        </w:r>
      </w:ins>
      <w:ins w:id="206" w:author="David Owen (Trade)" w:date="2018-09-07T14:54:00Z">
        <w:r w:rsidR="00FE7562" w:rsidRPr="00D658F9">
          <w:rPr>
            <w:rFonts w:cstheme="minorHAnsi"/>
            <w:sz w:val="24"/>
            <w:szCs w:val="24"/>
          </w:rPr>
          <w:t xml:space="preserve">duty determined by </w:t>
        </w:r>
      </w:ins>
      <w:ins w:id="207" w:author="David Owen (Trade)" w:date="2018-09-07T14:55:00Z">
        <w:r w:rsidR="00B331B9" w:rsidRPr="00D658F9">
          <w:rPr>
            <w:rFonts w:cstheme="minorHAnsi"/>
            <w:sz w:val="24"/>
            <w:szCs w:val="24"/>
          </w:rPr>
          <w:t>applying</w:t>
        </w:r>
        <w:r w:rsidR="00643BDA" w:rsidRPr="00D658F9">
          <w:rPr>
            <w:rFonts w:cstheme="minorHAnsi"/>
            <w:sz w:val="24"/>
            <w:szCs w:val="24"/>
          </w:rPr>
          <w:t xml:space="preserve"> the rules of calculation to the d</w:t>
        </w:r>
      </w:ins>
      <w:ins w:id="208" w:author="David Owen (Trade)" w:date="2018-09-07T14:56:00Z">
        <w:r w:rsidR="00643BDA" w:rsidRPr="00D658F9">
          <w:rPr>
            <w:rFonts w:cstheme="minorHAnsi"/>
            <w:sz w:val="24"/>
            <w:szCs w:val="24"/>
          </w:rPr>
          <w:t>uty expression</w:t>
        </w:r>
      </w:ins>
      <w:r w:rsidR="00C6303B" w:rsidRPr="00D658F9">
        <w:rPr>
          <w:rFonts w:cstheme="minorHAnsi"/>
          <w:sz w:val="24"/>
          <w:szCs w:val="24"/>
        </w:rPr>
        <w:t xml:space="preserve"> in column </w:t>
      </w:r>
      <w:ins w:id="209" w:author="David Owen (Trade)" w:date="2018-09-06T16:49:00Z">
        <w:r w:rsidR="003D09F1" w:rsidRPr="00D658F9">
          <w:rPr>
            <w:rFonts w:cstheme="minorHAnsi"/>
            <w:sz w:val="24"/>
            <w:szCs w:val="24"/>
          </w:rPr>
          <w:t>[</w:t>
        </w:r>
      </w:ins>
      <w:r w:rsidR="00C6303B" w:rsidRPr="00D658F9">
        <w:rPr>
          <w:rFonts w:cstheme="minorHAnsi"/>
          <w:sz w:val="24"/>
          <w:szCs w:val="24"/>
        </w:rPr>
        <w:t>3</w:t>
      </w:r>
      <w:ins w:id="210" w:author="David Owen (Trade)" w:date="2018-09-06T16:49:00Z">
        <w:r w:rsidR="003D09F1" w:rsidRPr="00D658F9">
          <w:rPr>
            <w:rFonts w:cstheme="minorHAnsi"/>
            <w:sz w:val="24"/>
            <w:szCs w:val="24"/>
          </w:rPr>
          <w:t>]</w:t>
        </w:r>
      </w:ins>
      <w:r w:rsidR="00C6303B" w:rsidRPr="00D658F9">
        <w:rPr>
          <w:rFonts w:cstheme="minorHAnsi"/>
          <w:sz w:val="24"/>
          <w:szCs w:val="24"/>
        </w:rPr>
        <w:t xml:space="preserve"> of the</w:t>
      </w:r>
      <w:del w:id="211" w:author="David Owen (Trade)" w:date="2018-09-06T16:49:00Z">
        <w:r w:rsidR="00C6303B" w:rsidRPr="00D658F9" w:rsidDel="003D09F1">
          <w:rPr>
            <w:rFonts w:cstheme="minorHAnsi"/>
            <w:sz w:val="24"/>
            <w:szCs w:val="24"/>
          </w:rPr>
          <w:delText xml:space="preserve"> schedule of duties</w:delText>
        </w:r>
      </w:del>
      <w:ins w:id="212" w:author="David Owen (Trade)" w:date="2018-09-06T16:49:00Z">
        <w:r w:rsidR="003D09F1" w:rsidRPr="00D658F9">
          <w:rPr>
            <w:rFonts w:cstheme="minorHAnsi"/>
            <w:sz w:val="24"/>
            <w:szCs w:val="24"/>
          </w:rPr>
          <w:t xml:space="preserve"> Tariff Table</w:t>
        </w:r>
      </w:ins>
      <w:ins w:id="213" w:author="David Owen (Trade)" w:date="2018-09-07T15:29:00Z">
        <w:r w:rsidRPr="00D658F9">
          <w:rPr>
            <w:rFonts w:cstheme="minorHAnsi"/>
            <w:sz w:val="24"/>
            <w:szCs w:val="24"/>
          </w:rPr>
          <w:t>;</w:t>
        </w:r>
      </w:ins>
      <w:del w:id="214" w:author="David Owen (Trade)" w:date="2018-09-07T15:29:00Z">
        <w:r w:rsidR="00C6303B" w:rsidRPr="00D658F9" w:rsidDel="00A112AE">
          <w:rPr>
            <w:rFonts w:cstheme="minorHAnsi"/>
            <w:sz w:val="24"/>
            <w:szCs w:val="24"/>
          </w:rPr>
          <w:delText>.</w:delText>
        </w:r>
      </w:del>
    </w:p>
    <w:p w14:paraId="159E88CF" w14:textId="16424DC2" w:rsidR="00130D46" w:rsidRPr="00D658F9" w:rsidRDefault="00A112AE" w:rsidP="00825125">
      <w:pPr>
        <w:pStyle w:val="ListParagraph"/>
        <w:numPr>
          <w:ilvl w:val="1"/>
          <w:numId w:val="4"/>
        </w:numPr>
        <w:spacing w:line="360" w:lineRule="auto"/>
        <w:rPr>
          <w:ins w:id="215" w:author="David Owen (Trade)" w:date="2018-09-07T15:59:00Z"/>
          <w:rFonts w:cstheme="minorHAnsi"/>
          <w:sz w:val="24"/>
          <w:szCs w:val="24"/>
        </w:rPr>
      </w:pPr>
      <w:ins w:id="216" w:author="David Owen (Trade)" w:date="2018-09-07T15:29:00Z">
        <w:r w:rsidRPr="00D658F9">
          <w:rPr>
            <w:rFonts w:cstheme="minorHAnsi"/>
            <w:sz w:val="24"/>
            <w:szCs w:val="24"/>
          </w:rPr>
          <w:t>w</w:t>
        </w:r>
      </w:ins>
      <w:ins w:id="217" w:author="David Owen (Trade)" w:date="2018-09-07T15:26:00Z">
        <w:r w:rsidR="00CF479A" w:rsidRPr="00D658F9">
          <w:rPr>
            <w:rFonts w:cstheme="minorHAnsi"/>
            <w:sz w:val="24"/>
            <w:szCs w:val="24"/>
          </w:rPr>
          <w:t xml:space="preserve">here column [4] of the Tariff Table shows that the legislation giving force </w:t>
        </w:r>
      </w:ins>
      <w:ins w:id="218" w:author="David Owen (Trade)" w:date="2018-09-07T15:27:00Z">
        <w:r w:rsidR="00CF479A" w:rsidRPr="00D658F9">
          <w:rPr>
            <w:rFonts w:cstheme="minorHAnsi"/>
            <w:sz w:val="24"/>
            <w:szCs w:val="24"/>
          </w:rPr>
          <w:t xml:space="preserve">to the provision is the </w:t>
        </w:r>
      </w:ins>
      <w:del w:id="219" w:author="David Owen (Trade)" w:date="2018-09-07T15:27:00Z">
        <w:r w:rsidR="00C6303B" w:rsidRPr="00D658F9" w:rsidDel="00CF479A">
          <w:rPr>
            <w:rFonts w:cstheme="minorHAnsi"/>
            <w:sz w:val="24"/>
            <w:szCs w:val="24"/>
          </w:rPr>
          <w:delText xml:space="preserve"> </w:delText>
        </w:r>
      </w:del>
      <w:ins w:id="220" w:author="David Owen (Trade)" w:date="2018-09-07T15:27:00Z">
        <w:r w:rsidR="00CF479A" w:rsidRPr="00D658F9">
          <w:rPr>
            <w:rFonts w:cstheme="minorHAnsi"/>
            <w:sz w:val="24"/>
            <w:szCs w:val="24"/>
          </w:rPr>
          <w:t>[Customs (Suspension of Duty) Regulations 2019]</w:t>
        </w:r>
      </w:ins>
      <w:ins w:id="221" w:author="David Owen (Trade)" w:date="2018-09-07T15:28:00Z">
        <w:r w:rsidR="001F2EBA" w:rsidRPr="00D658F9">
          <w:rPr>
            <w:rFonts w:cstheme="minorHAnsi"/>
            <w:sz w:val="24"/>
            <w:szCs w:val="24"/>
          </w:rPr>
          <w:t xml:space="preserve">, the </w:t>
        </w:r>
      </w:ins>
      <w:ins w:id="222" w:author="David Owen (Trade)" w:date="2018-09-07T15:35:00Z">
        <w:r w:rsidR="00CA29D6" w:rsidRPr="00D658F9">
          <w:rPr>
            <w:rFonts w:cstheme="minorHAnsi"/>
            <w:sz w:val="24"/>
            <w:szCs w:val="24"/>
          </w:rPr>
          <w:t xml:space="preserve">amount of import duty applicable in a standard case shall be the </w:t>
        </w:r>
      </w:ins>
      <w:ins w:id="223" w:author="David Owen (Trade)" w:date="2018-09-07T15:28:00Z">
        <w:r w:rsidR="001F2EBA" w:rsidRPr="00D658F9">
          <w:rPr>
            <w:rFonts w:cstheme="minorHAnsi"/>
            <w:sz w:val="24"/>
            <w:szCs w:val="24"/>
          </w:rPr>
          <w:t xml:space="preserve">amount of duty determined by applying the rules of calculation to the duty expression in column [3] of the </w:t>
        </w:r>
        <w:r w:rsidR="002866D6" w:rsidRPr="00D658F9">
          <w:rPr>
            <w:rFonts w:cstheme="minorHAnsi"/>
            <w:sz w:val="24"/>
            <w:szCs w:val="24"/>
          </w:rPr>
          <w:t xml:space="preserve">Supplementary </w:t>
        </w:r>
        <w:r w:rsidR="001F2EBA" w:rsidRPr="00D658F9">
          <w:rPr>
            <w:rFonts w:cstheme="minorHAnsi"/>
            <w:sz w:val="24"/>
            <w:szCs w:val="24"/>
          </w:rPr>
          <w:t xml:space="preserve">Tariff </w:t>
        </w:r>
        <w:r w:rsidR="002866D6" w:rsidRPr="00D658F9">
          <w:rPr>
            <w:rFonts w:cstheme="minorHAnsi"/>
            <w:sz w:val="24"/>
            <w:szCs w:val="24"/>
          </w:rPr>
          <w:t xml:space="preserve">Information </w:t>
        </w:r>
        <w:r w:rsidR="001F2EBA" w:rsidRPr="00D658F9">
          <w:rPr>
            <w:rFonts w:cstheme="minorHAnsi"/>
            <w:sz w:val="24"/>
            <w:szCs w:val="24"/>
          </w:rPr>
          <w:t>Table</w:t>
        </w:r>
      </w:ins>
      <w:ins w:id="224" w:author="David Owen (Trade)" w:date="2018-09-07T15:59:00Z">
        <w:r w:rsidR="003A6AF3" w:rsidRPr="00D658F9">
          <w:rPr>
            <w:rFonts w:cstheme="minorHAnsi"/>
            <w:sz w:val="24"/>
            <w:szCs w:val="24"/>
          </w:rPr>
          <w:t>;</w:t>
        </w:r>
      </w:ins>
    </w:p>
    <w:p w14:paraId="08ADBD28" w14:textId="41FC1C30" w:rsidR="003A6AF3" w:rsidRPr="00D658F9" w:rsidRDefault="003A6AF3" w:rsidP="00825125">
      <w:pPr>
        <w:pStyle w:val="ListParagraph"/>
        <w:numPr>
          <w:ilvl w:val="1"/>
          <w:numId w:val="4"/>
        </w:numPr>
        <w:spacing w:line="360" w:lineRule="auto"/>
        <w:rPr>
          <w:ins w:id="225" w:author="David Owen (Trade)" w:date="2018-09-07T15:29:00Z"/>
          <w:rFonts w:cstheme="minorHAnsi"/>
          <w:sz w:val="24"/>
          <w:szCs w:val="24"/>
        </w:rPr>
      </w:pPr>
      <w:ins w:id="226" w:author="David Owen (Trade)" w:date="2018-09-07T15:59:00Z">
        <w:r w:rsidRPr="00D658F9">
          <w:rPr>
            <w:rFonts w:cstheme="minorHAnsi"/>
            <w:sz w:val="24"/>
            <w:szCs w:val="24"/>
          </w:rPr>
          <w:t>where column [4] of the Tariff Table shows that the legislation giving force to the provision is the [Customs (Miscellaneous Reliefs) Regulations 2019 – Section F], the amount of import duty applicable shall</w:t>
        </w:r>
      </w:ins>
      <w:ins w:id="227" w:author="David Owen (Trade)" w:date="2018-09-07T16:00:00Z">
        <w:r w:rsidR="00133445" w:rsidRPr="00D658F9">
          <w:rPr>
            <w:rFonts w:cstheme="minorHAnsi"/>
            <w:sz w:val="24"/>
            <w:szCs w:val="24"/>
          </w:rPr>
          <w:t>,</w:t>
        </w:r>
      </w:ins>
      <w:ins w:id="228" w:author="David Owen (Trade)" w:date="2018-10-03T11:45:00Z">
        <w:r w:rsidR="001D6157">
          <w:rPr>
            <w:rFonts w:cstheme="minorHAnsi"/>
            <w:sz w:val="24"/>
            <w:szCs w:val="24"/>
          </w:rPr>
          <w:t xml:space="preserve"> </w:t>
        </w:r>
      </w:ins>
      <w:ins w:id="229" w:author="David Owen (Trade)" w:date="2018-09-07T16:00:00Z">
        <w:r w:rsidR="00133445" w:rsidRPr="00D658F9">
          <w:rPr>
            <w:rFonts w:cstheme="minorHAnsi"/>
            <w:sz w:val="24"/>
            <w:szCs w:val="24"/>
          </w:rPr>
          <w:t>as provided by those regulatio</w:t>
        </w:r>
      </w:ins>
      <w:ins w:id="230" w:author="David Owen (Trade)" w:date="2018-09-07T16:01:00Z">
        <w:r w:rsidR="00133445" w:rsidRPr="00D658F9">
          <w:rPr>
            <w:rFonts w:cstheme="minorHAnsi"/>
            <w:sz w:val="24"/>
            <w:szCs w:val="24"/>
          </w:rPr>
          <w:t>ns,</w:t>
        </w:r>
      </w:ins>
      <w:ins w:id="231" w:author="David Owen (Trade)" w:date="2018-09-07T15:59:00Z">
        <w:r w:rsidRPr="00D658F9">
          <w:rPr>
            <w:rFonts w:cstheme="minorHAnsi"/>
            <w:sz w:val="24"/>
            <w:szCs w:val="24"/>
          </w:rPr>
          <w:t xml:space="preserve"> be the amount determined by the duty expression shown against the Goods Code in question in column [3] of the Tariff Table.</w:t>
        </w:r>
      </w:ins>
    </w:p>
    <w:p w14:paraId="68E40C77" w14:textId="77777777" w:rsidR="00853D00" w:rsidRPr="00D658F9" w:rsidRDefault="00853D00">
      <w:pPr>
        <w:pStyle w:val="ListParagraph"/>
        <w:spacing w:line="360" w:lineRule="auto"/>
        <w:ind w:left="360"/>
        <w:rPr>
          <w:ins w:id="232" w:author="David Owen (Trade)" w:date="2018-09-07T15:32:00Z"/>
          <w:rFonts w:cstheme="minorHAnsi"/>
          <w:sz w:val="24"/>
          <w:szCs w:val="24"/>
        </w:rPr>
        <w:pPrChange w:id="233" w:author="David Owen (Trade)" w:date="2018-09-07T16:04:00Z">
          <w:pPr>
            <w:pStyle w:val="ListParagraph"/>
            <w:numPr>
              <w:numId w:val="4"/>
            </w:numPr>
            <w:ind w:left="360" w:hanging="360"/>
          </w:pPr>
        </w:pPrChange>
      </w:pPr>
    </w:p>
    <w:p w14:paraId="4A32FAF1" w14:textId="5812EB91" w:rsidR="00CB02A6" w:rsidRPr="00D658F9" w:rsidRDefault="00C6303B" w:rsidP="00825125">
      <w:pPr>
        <w:pStyle w:val="ListParagraph"/>
        <w:numPr>
          <w:ilvl w:val="0"/>
          <w:numId w:val="4"/>
        </w:numPr>
        <w:spacing w:line="360" w:lineRule="auto"/>
        <w:rPr>
          <w:rFonts w:cstheme="minorHAnsi"/>
          <w:sz w:val="24"/>
          <w:szCs w:val="24"/>
        </w:rPr>
      </w:pPr>
      <w:r w:rsidRPr="00D658F9">
        <w:rPr>
          <w:rFonts w:cstheme="minorHAnsi"/>
          <w:sz w:val="24"/>
          <w:szCs w:val="24"/>
        </w:rPr>
        <w:t xml:space="preserve">Unless the context requires otherwise, these </w:t>
      </w:r>
      <w:del w:id="234" w:author="David Owen (Trade)" w:date="2018-09-06T16:50:00Z">
        <w:r w:rsidRPr="00D658F9" w:rsidDel="00FD2EBD">
          <w:rPr>
            <w:rFonts w:cstheme="minorHAnsi"/>
            <w:sz w:val="24"/>
            <w:szCs w:val="24"/>
          </w:rPr>
          <w:delText xml:space="preserve">conventional duties </w:delText>
        </w:r>
      </w:del>
      <w:ins w:id="235" w:author="David Owen (Trade)" w:date="2018-09-06T16:50:00Z">
        <w:r w:rsidR="00FD2EBD" w:rsidRPr="00D658F9">
          <w:rPr>
            <w:rFonts w:cstheme="minorHAnsi"/>
            <w:sz w:val="24"/>
            <w:szCs w:val="24"/>
          </w:rPr>
          <w:t xml:space="preserve">amounts </w:t>
        </w:r>
      </w:ins>
      <w:r w:rsidRPr="00D658F9">
        <w:rPr>
          <w:rFonts w:cstheme="minorHAnsi"/>
          <w:sz w:val="24"/>
          <w:szCs w:val="24"/>
        </w:rPr>
        <w:t>are applicable to goods</w:t>
      </w:r>
      <w:del w:id="236" w:author="David Owen (Trade)" w:date="2018-09-06T16:52:00Z">
        <w:r w:rsidRPr="00D658F9" w:rsidDel="00654DBC">
          <w:rPr>
            <w:rFonts w:cstheme="minorHAnsi"/>
            <w:sz w:val="24"/>
            <w:szCs w:val="24"/>
          </w:rPr>
          <w:delText>,</w:delText>
        </w:r>
      </w:del>
      <w:r w:rsidRPr="00D658F9">
        <w:rPr>
          <w:rFonts w:cstheme="minorHAnsi"/>
          <w:sz w:val="24"/>
          <w:szCs w:val="24"/>
        </w:rPr>
        <w:t xml:space="preserve"> </w:t>
      </w:r>
      <w:del w:id="237" w:author="David Owen (Trade)" w:date="2018-09-06T16:52:00Z">
        <w:r w:rsidRPr="00D658F9" w:rsidDel="00870BCF">
          <w:rPr>
            <w:rFonts w:cstheme="minorHAnsi"/>
            <w:sz w:val="24"/>
            <w:szCs w:val="24"/>
          </w:rPr>
          <w:delText xml:space="preserve">other than those referred to above, </w:delText>
        </w:r>
      </w:del>
      <w:r w:rsidRPr="00D658F9">
        <w:rPr>
          <w:rFonts w:cstheme="minorHAnsi"/>
          <w:sz w:val="24"/>
          <w:szCs w:val="24"/>
        </w:rPr>
        <w:t>imported from any third country</w:t>
      </w:r>
      <w:ins w:id="238" w:author="David Owen (Trade)" w:date="2018-09-06T16:52:00Z">
        <w:r w:rsidR="00654DBC" w:rsidRPr="00D658F9">
          <w:rPr>
            <w:rFonts w:cstheme="minorHAnsi"/>
            <w:sz w:val="24"/>
            <w:szCs w:val="24"/>
          </w:rPr>
          <w:t xml:space="preserve"> </w:t>
        </w:r>
        <w:commentRangeStart w:id="239"/>
        <w:r w:rsidR="00654DBC" w:rsidRPr="00D658F9">
          <w:rPr>
            <w:rFonts w:cstheme="minorHAnsi"/>
            <w:sz w:val="24"/>
            <w:szCs w:val="24"/>
          </w:rPr>
          <w:t>other than those referred to above</w:t>
        </w:r>
        <w:commentRangeEnd w:id="239"/>
        <w:r w:rsidR="00654DBC" w:rsidRPr="00D658F9">
          <w:rPr>
            <w:rStyle w:val="CommentReference"/>
            <w:rFonts w:cstheme="minorHAnsi"/>
            <w:sz w:val="24"/>
            <w:szCs w:val="24"/>
          </w:rPr>
          <w:commentReference w:id="239"/>
        </w:r>
      </w:ins>
      <w:r w:rsidRPr="00D658F9">
        <w:rPr>
          <w:rFonts w:cstheme="minorHAnsi"/>
          <w:sz w:val="24"/>
          <w:szCs w:val="24"/>
        </w:rPr>
        <w:t>.</w:t>
      </w:r>
    </w:p>
    <w:p w14:paraId="0F211B9E" w14:textId="77777777" w:rsidR="00705302" w:rsidRPr="00D658F9" w:rsidRDefault="00705302" w:rsidP="00825125">
      <w:pPr>
        <w:pStyle w:val="ListParagraph"/>
        <w:spacing w:line="360" w:lineRule="auto"/>
        <w:rPr>
          <w:rFonts w:cstheme="minorHAnsi"/>
          <w:sz w:val="24"/>
          <w:szCs w:val="24"/>
        </w:rPr>
      </w:pPr>
    </w:p>
    <w:p w14:paraId="33199B8E" w14:textId="16546013" w:rsidR="00CC5CA2" w:rsidRPr="00D658F9" w:rsidRDefault="00705302" w:rsidP="00825125">
      <w:pPr>
        <w:pStyle w:val="ListParagraph"/>
        <w:numPr>
          <w:ilvl w:val="0"/>
          <w:numId w:val="4"/>
        </w:numPr>
        <w:spacing w:line="360" w:lineRule="auto"/>
        <w:rPr>
          <w:ins w:id="240" w:author="David Owen (Trade)" w:date="2018-09-07T15:15:00Z"/>
          <w:rFonts w:cstheme="minorHAnsi"/>
          <w:sz w:val="24"/>
          <w:szCs w:val="24"/>
        </w:rPr>
      </w:pPr>
      <w:bookmarkStart w:id="241" w:name="_Ref524099692"/>
      <w:commentRangeStart w:id="242"/>
      <w:del w:id="243" w:author="David Owen (Trade)" w:date="2018-09-07T14:07:00Z">
        <w:r w:rsidRPr="00D658F9" w:rsidDel="00193321">
          <w:rPr>
            <w:rFonts w:cstheme="minorHAnsi"/>
            <w:sz w:val="24"/>
            <w:szCs w:val="24"/>
          </w:rPr>
          <w:delText>The conventional rates of duty reproduced in column 3 are applicable from 1 January 2018.</w:delText>
        </w:r>
        <w:r w:rsidR="00193321" w:rsidRPr="00D658F9" w:rsidDel="00193321">
          <w:rPr>
            <w:rFonts w:cstheme="minorHAnsi"/>
            <w:sz w:val="24"/>
            <w:szCs w:val="24"/>
          </w:rPr>
          <w:delText xml:space="preserve"> </w:delText>
        </w:r>
      </w:del>
      <w:commentRangeEnd w:id="242"/>
      <w:r w:rsidR="00193321" w:rsidRPr="00D658F9">
        <w:rPr>
          <w:rStyle w:val="CommentReference"/>
          <w:rFonts w:cstheme="minorHAnsi"/>
          <w:sz w:val="24"/>
          <w:szCs w:val="24"/>
        </w:rPr>
        <w:commentReference w:id="242"/>
      </w:r>
      <w:commentRangeStart w:id="244"/>
      <w:del w:id="245" w:author="David Owen (Trade)" w:date="2018-09-07T14:08:00Z">
        <w:r w:rsidRPr="00D658F9" w:rsidDel="006368E7">
          <w:rPr>
            <w:rFonts w:cstheme="minorHAnsi"/>
            <w:sz w:val="24"/>
            <w:szCs w:val="24"/>
          </w:rPr>
          <w:delText>When autonomous rates of duty are lower than the conventional rates of duty, the autonomous duties, shown by means of a footnote, are applicable.</w:delText>
        </w:r>
      </w:del>
      <w:ins w:id="246" w:author="David Owen (Trade)" w:date="2018-09-07T14:08:00Z">
        <w:r w:rsidR="006368E7" w:rsidRPr="00D658F9">
          <w:rPr>
            <w:rFonts w:cstheme="minorHAnsi"/>
            <w:sz w:val="24"/>
            <w:szCs w:val="24"/>
          </w:rPr>
          <w:t xml:space="preserve"> </w:t>
        </w:r>
      </w:ins>
      <w:commentRangeEnd w:id="244"/>
      <w:ins w:id="247" w:author="David Owen (Trade)" w:date="2018-09-07T15:13:00Z">
        <w:r w:rsidR="00CC5CA2" w:rsidRPr="00D658F9">
          <w:rPr>
            <w:rStyle w:val="CommentReference"/>
            <w:rFonts w:cstheme="minorHAnsi"/>
            <w:sz w:val="24"/>
            <w:szCs w:val="24"/>
          </w:rPr>
          <w:commentReference w:id="244"/>
        </w:r>
      </w:ins>
      <w:ins w:id="248" w:author="David Owen (Trade)" w:date="2018-09-07T16:01:00Z">
        <w:r w:rsidR="000D42B3" w:rsidRPr="00D658F9">
          <w:rPr>
            <w:rFonts w:cstheme="minorHAnsi"/>
            <w:sz w:val="24"/>
            <w:szCs w:val="24"/>
          </w:rPr>
          <w:t>W</w:t>
        </w:r>
        <w:r w:rsidR="00133445" w:rsidRPr="00D658F9">
          <w:rPr>
            <w:rFonts w:cstheme="minorHAnsi"/>
            <w:sz w:val="24"/>
            <w:szCs w:val="24"/>
          </w:rPr>
          <w:t>here column [4] of the Tariff Table shows that the legislation giving force to the provision is the [Customs (Miscellaneous Reliefs) Regulations 2019 – Section F],</w:t>
        </w:r>
        <w:r w:rsidR="000D42B3" w:rsidRPr="00D658F9">
          <w:rPr>
            <w:rFonts w:cstheme="minorHAnsi"/>
            <w:sz w:val="24"/>
            <w:szCs w:val="24"/>
          </w:rPr>
          <w:t xml:space="preserve"> </w:t>
        </w:r>
      </w:ins>
      <w:ins w:id="249" w:author="David Owen (Trade)" w:date="2018-09-07T15:10:00Z">
        <w:r w:rsidR="000E377F" w:rsidRPr="00D658F9">
          <w:rPr>
            <w:rFonts w:cstheme="minorHAnsi"/>
            <w:sz w:val="24"/>
            <w:szCs w:val="24"/>
          </w:rPr>
          <w:t xml:space="preserve">in </w:t>
        </w:r>
      </w:ins>
      <w:ins w:id="250" w:author="David Owen (Trade)" w:date="2018-09-07T15:11:00Z">
        <w:r w:rsidR="00CC5CA2" w:rsidRPr="00D658F9">
          <w:rPr>
            <w:rFonts w:cstheme="minorHAnsi"/>
            <w:sz w:val="24"/>
            <w:szCs w:val="24"/>
          </w:rPr>
          <w:t>circ</w:t>
        </w:r>
      </w:ins>
      <w:ins w:id="251" w:author="David Owen (Trade)" w:date="2018-09-07T15:12:00Z">
        <w:r w:rsidR="00CC5CA2" w:rsidRPr="00D658F9">
          <w:rPr>
            <w:rFonts w:cstheme="minorHAnsi"/>
            <w:sz w:val="24"/>
            <w:szCs w:val="24"/>
          </w:rPr>
          <w:t xml:space="preserve">umstances </w:t>
        </w:r>
      </w:ins>
      <w:ins w:id="252" w:author="David Owen (Trade)" w:date="2018-09-07T15:15:00Z">
        <w:r w:rsidR="000017CA" w:rsidRPr="00D658F9">
          <w:rPr>
            <w:rFonts w:cstheme="minorHAnsi"/>
            <w:sz w:val="24"/>
            <w:szCs w:val="24"/>
          </w:rPr>
          <w:t>in which</w:t>
        </w:r>
      </w:ins>
      <w:ins w:id="253" w:author="David Owen (Trade)" w:date="2018-09-07T15:12:00Z">
        <w:r w:rsidR="00CC5CA2" w:rsidRPr="00D658F9">
          <w:rPr>
            <w:rFonts w:cstheme="minorHAnsi"/>
            <w:sz w:val="24"/>
            <w:szCs w:val="24"/>
          </w:rPr>
          <w:t xml:space="preserve"> </w:t>
        </w:r>
      </w:ins>
      <w:ins w:id="254" w:author="David Owen (Trade)" w:date="2018-09-07T15:10:00Z">
        <w:r w:rsidR="000E377F" w:rsidRPr="00D658F9">
          <w:rPr>
            <w:rFonts w:cstheme="minorHAnsi"/>
            <w:sz w:val="24"/>
            <w:szCs w:val="24"/>
          </w:rPr>
          <w:t xml:space="preserve">those regulations </w:t>
        </w:r>
      </w:ins>
      <w:ins w:id="255" w:author="David Owen (Trade)" w:date="2018-09-07T15:12:00Z">
        <w:r w:rsidR="00CC5CA2" w:rsidRPr="00D658F9">
          <w:rPr>
            <w:rFonts w:cstheme="minorHAnsi"/>
            <w:sz w:val="24"/>
            <w:szCs w:val="24"/>
          </w:rPr>
          <w:t>do not apply</w:t>
        </w:r>
      </w:ins>
      <w:ins w:id="256" w:author="David Owen (Trade)" w:date="2018-09-07T15:15:00Z">
        <w:r w:rsidR="000017CA" w:rsidRPr="00D658F9">
          <w:rPr>
            <w:rFonts w:cstheme="minorHAnsi"/>
            <w:sz w:val="24"/>
            <w:szCs w:val="24"/>
          </w:rPr>
          <w:t xml:space="preserve"> and</w:t>
        </w:r>
      </w:ins>
      <w:ins w:id="257" w:author="David Owen (Trade)" w:date="2018-09-07T15:11:00Z">
        <w:r w:rsidR="007C6163" w:rsidRPr="00D658F9">
          <w:rPr>
            <w:rFonts w:cstheme="minorHAnsi"/>
            <w:sz w:val="24"/>
            <w:szCs w:val="24"/>
          </w:rPr>
          <w:t xml:space="preserve"> unless otherwise provided</w:t>
        </w:r>
      </w:ins>
      <w:ins w:id="258" w:author="David Owen (Trade)" w:date="2018-09-07T15:15:00Z">
        <w:r w:rsidR="000017CA" w:rsidRPr="00D658F9">
          <w:rPr>
            <w:rFonts w:cstheme="minorHAnsi"/>
            <w:sz w:val="24"/>
            <w:szCs w:val="24"/>
          </w:rPr>
          <w:t>,</w:t>
        </w:r>
      </w:ins>
      <w:ins w:id="259" w:author="David Owen (Trade)" w:date="2018-09-07T15:12:00Z">
        <w:r w:rsidR="00CC5CA2" w:rsidRPr="00D658F9">
          <w:rPr>
            <w:rFonts w:cstheme="minorHAnsi"/>
            <w:sz w:val="24"/>
            <w:szCs w:val="24"/>
          </w:rPr>
          <w:t xml:space="preserve"> the amount of import duty applicable shall be the amount determined by the duty expression shown against the Goods Code in question in column [3] of the Supplementary Tariff Information Table.</w:t>
        </w:r>
      </w:ins>
      <w:bookmarkEnd w:id="241"/>
    </w:p>
    <w:p w14:paraId="13C48536" w14:textId="442C9AEA" w:rsidR="00CA41DB" w:rsidRPr="00D658F9" w:rsidRDefault="00BE71D3">
      <w:pPr>
        <w:pStyle w:val="ListParagraph"/>
        <w:spacing w:line="360" w:lineRule="auto"/>
        <w:ind w:left="360"/>
        <w:rPr>
          <w:ins w:id="260" w:author="David Owen (Trade)" w:date="2018-09-07T16:03:00Z"/>
          <w:rFonts w:cstheme="minorHAnsi"/>
          <w:sz w:val="24"/>
          <w:szCs w:val="24"/>
        </w:rPr>
        <w:pPrChange w:id="261" w:author="David Owen (Trade)" w:date="2018-09-07T16:03:00Z">
          <w:pPr>
            <w:pStyle w:val="ListParagraph"/>
            <w:numPr>
              <w:numId w:val="4"/>
            </w:numPr>
            <w:ind w:left="360" w:hanging="360"/>
          </w:pPr>
        </w:pPrChange>
      </w:pPr>
      <w:commentRangeStart w:id="262"/>
      <w:del w:id="263" w:author="David Owen (Trade)" w:date="2018-09-07T15:56:00Z">
        <w:r w:rsidRPr="00D658F9" w:rsidDel="004A6C9E">
          <w:rPr>
            <w:rFonts w:cstheme="minorHAnsi"/>
            <w:sz w:val="24"/>
            <w:szCs w:val="24"/>
          </w:rPr>
          <w:delText>Paragraph 1 shall not apply where special autonomous customs duties are provided for in respect of goods originating in certain countries or where preferential customs duties are applicable in pursuance of agreements.</w:delText>
        </w:r>
      </w:del>
      <w:commentRangeEnd w:id="262"/>
      <w:r w:rsidR="004A6C9E" w:rsidRPr="00D658F9">
        <w:rPr>
          <w:rStyle w:val="CommentReference"/>
          <w:rFonts w:cstheme="minorHAnsi"/>
          <w:sz w:val="24"/>
          <w:szCs w:val="24"/>
        </w:rPr>
        <w:commentReference w:id="262"/>
      </w:r>
    </w:p>
    <w:p w14:paraId="5C9801E0" w14:textId="7E3FEE9A" w:rsidR="00CA41DB" w:rsidRPr="00D658F9" w:rsidRDefault="00CA41DB" w:rsidP="00825125">
      <w:pPr>
        <w:pStyle w:val="Default"/>
        <w:numPr>
          <w:ilvl w:val="0"/>
          <w:numId w:val="4"/>
        </w:numPr>
        <w:spacing w:line="360" w:lineRule="auto"/>
        <w:rPr>
          <w:rFonts w:asciiTheme="minorHAnsi" w:hAnsiTheme="minorHAnsi" w:cstheme="minorHAnsi"/>
        </w:rPr>
      </w:pPr>
      <w:commentRangeStart w:id="264"/>
      <w:r w:rsidRPr="00D658F9">
        <w:rPr>
          <w:rFonts w:asciiTheme="minorHAnsi" w:hAnsiTheme="minorHAnsi" w:cstheme="minorHAnsi"/>
        </w:rPr>
        <w:lastRenderedPageBreak/>
        <w:t xml:space="preserve">Paragraphs </w:t>
      </w:r>
      <w:del w:id="265" w:author="David Owen (Trade)" w:date="2018-09-07T16:04:00Z">
        <w:r w:rsidRPr="00D658F9" w:rsidDel="00CA41DB">
          <w:rPr>
            <w:rFonts w:asciiTheme="minorHAnsi" w:hAnsiTheme="minorHAnsi" w:cstheme="minorHAnsi"/>
          </w:rPr>
          <w:delText xml:space="preserve">1 and 2 </w:delText>
        </w:r>
      </w:del>
      <w:ins w:id="266" w:author="David Owen (Trade)" w:date="2018-09-07T16:05:00Z">
        <w:r w:rsidR="00D55821" w:rsidRPr="00D658F9">
          <w:rPr>
            <w:rFonts w:asciiTheme="minorHAnsi" w:hAnsiTheme="minorHAnsi" w:cstheme="minorHAnsi"/>
          </w:rPr>
          <w:fldChar w:fldCharType="begin"/>
        </w:r>
        <w:r w:rsidR="00D55821" w:rsidRPr="00D658F9">
          <w:rPr>
            <w:rFonts w:asciiTheme="minorHAnsi" w:hAnsiTheme="minorHAnsi" w:cstheme="minorHAnsi"/>
          </w:rPr>
          <w:instrText xml:space="preserve"> REF _Ref524099603 \r \h </w:instrText>
        </w:r>
      </w:ins>
      <w:r w:rsidR="000B4916" w:rsidRPr="00D658F9">
        <w:rPr>
          <w:rFonts w:asciiTheme="minorHAnsi" w:hAnsiTheme="minorHAnsi" w:cstheme="minorHAnsi"/>
        </w:rPr>
        <w:instrText xml:space="preserve"> \* MERGEFORMAT </w:instrText>
      </w:r>
      <w:r w:rsidR="00D55821" w:rsidRPr="00D658F9">
        <w:rPr>
          <w:rFonts w:asciiTheme="minorHAnsi" w:hAnsiTheme="minorHAnsi" w:cstheme="minorHAnsi"/>
        </w:rPr>
      </w:r>
      <w:r w:rsidR="00D55821" w:rsidRPr="00D658F9">
        <w:rPr>
          <w:rFonts w:asciiTheme="minorHAnsi" w:hAnsiTheme="minorHAnsi" w:cstheme="minorHAnsi"/>
          <w:rPrChange w:id="267" w:author="David Owen (Trade)" w:date="2018-09-07T17:30:00Z">
            <w:rPr>
              <w:rFonts w:asciiTheme="minorHAnsi" w:hAnsiTheme="minorHAnsi" w:cstheme="minorHAnsi"/>
            </w:rPr>
          </w:rPrChange>
        </w:rPr>
        <w:fldChar w:fldCharType="separate"/>
      </w:r>
      <w:ins w:id="268" w:author="David Owen (Trade)" w:date="2018-09-07T16:05:00Z">
        <w:r w:rsidR="00D55821" w:rsidRPr="00D658F9">
          <w:rPr>
            <w:rFonts w:asciiTheme="minorHAnsi" w:hAnsiTheme="minorHAnsi" w:cstheme="minorHAnsi"/>
          </w:rPr>
          <w:t>3</w:t>
        </w:r>
        <w:r w:rsidR="00D55821" w:rsidRPr="00D658F9">
          <w:rPr>
            <w:rFonts w:asciiTheme="minorHAnsi" w:hAnsiTheme="minorHAnsi" w:cstheme="minorHAnsi"/>
          </w:rPr>
          <w:fldChar w:fldCharType="end"/>
        </w:r>
        <w:r w:rsidR="00D55821" w:rsidRPr="00D658F9">
          <w:rPr>
            <w:rFonts w:asciiTheme="minorHAnsi" w:hAnsiTheme="minorHAnsi" w:cstheme="minorHAnsi"/>
          </w:rPr>
          <w:t xml:space="preserve"> to </w:t>
        </w:r>
      </w:ins>
      <w:ins w:id="269" w:author="David Owen (Trade)" w:date="2018-09-07T16:06:00Z">
        <w:r w:rsidR="002B742C" w:rsidRPr="00D658F9">
          <w:rPr>
            <w:rFonts w:asciiTheme="minorHAnsi" w:hAnsiTheme="minorHAnsi" w:cstheme="minorHAnsi"/>
          </w:rPr>
          <w:fldChar w:fldCharType="begin"/>
        </w:r>
        <w:r w:rsidR="002B742C" w:rsidRPr="00D658F9">
          <w:rPr>
            <w:rFonts w:asciiTheme="minorHAnsi" w:hAnsiTheme="minorHAnsi" w:cstheme="minorHAnsi"/>
          </w:rPr>
          <w:instrText xml:space="preserve"> REF _Ref524099692 \r \h </w:instrText>
        </w:r>
      </w:ins>
      <w:r w:rsidR="000B4916" w:rsidRPr="00D658F9">
        <w:rPr>
          <w:rFonts w:asciiTheme="minorHAnsi" w:hAnsiTheme="minorHAnsi" w:cstheme="minorHAnsi"/>
        </w:rPr>
        <w:instrText xml:space="preserve"> \* MERGEFORMAT </w:instrText>
      </w:r>
      <w:r w:rsidR="002B742C" w:rsidRPr="00D658F9">
        <w:rPr>
          <w:rFonts w:asciiTheme="minorHAnsi" w:hAnsiTheme="minorHAnsi" w:cstheme="minorHAnsi"/>
        </w:rPr>
      </w:r>
      <w:r w:rsidR="002B742C" w:rsidRPr="00D658F9">
        <w:rPr>
          <w:rFonts w:asciiTheme="minorHAnsi" w:hAnsiTheme="minorHAnsi" w:cstheme="minorHAnsi"/>
          <w:rPrChange w:id="270" w:author="David Owen (Trade)" w:date="2018-09-07T17:30:00Z">
            <w:rPr>
              <w:rFonts w:asciiTheme="minorHAnsi" w:hAnsiTheme="minorHAnsi" w:cstheme="minorHAnsi"/>
            </w:rPr>
          </w:rPrChange>
        </w:rPr>
        <w:fldChar w:fldCharType="separate"/>
      </w:r>
      <w:ins w:id="271" w:author="David Owen (Trade)" w:date="2018-09-07T16:06:00Z">
        <w:r w:rsidR="002B742C" w:rsidRPr="00D658F9">
          <w:rPr>
            <w:rFonts w:asciiTheme="minorHAnsi" w:hAnsiTheme="minorHAnsi" w:cstheme="minorHAnsi"/>
          </w:rPr>
          <w:t>6</w:t>
        </w:r>
        <w:r w:rsidR="002B742C" w:rsidRPr="00D658F9">
          <w:rPr>
            <w:rFonts w:asciiTheme="minorHAnsi" w:hAnsiTheme="minorHAnsi" w:cstheme="minorHAnsi"/>
          </w:rPr>
          <w:fldChar w:fldCharType="end"/>
        </w:r>
        <w:r w:rsidR="002B742C" w:rsidRPr="00D658F9">
          <w:rPr>
            <w:rFonts w:asciiTheme="minorHAnsi" w:hAnsiTheme="minorHAnsi" w:cstheme="minorHAnsi"/>
          </w:rPr>
          <w:t xml:space="preserve"> </w:t>
        </w:r>
      </w:ins>
      <w:r w:rsidRPr="00D658F9">
        <w:rPr>
          <w:rFonts w:asciiTheme="minorHAnsi" w:hAnsiTheme="minorHAnsi" w:cstheme="minorHAnsi"/>
        </w:rPr>
        <w:t xml:space="preserve">shall not preclude the </w:t>
      </w:r>
      <w:del w:id="272" w:author="David Owen (Trade)" w:date="2018-09-07T16:06:00Z">
        <w:r w:rsidRPr="00D658F9" w:rsidDel="002B742C">
          <w:rPr>
            <w:rFonts w:asciiTheme="minorHAnsi" w:hAnsiTheme="minorHAnsi" w:cstheme="minorHAnsi"/>
          </w:rPr>
          <w:delText xml:space="preserve">Member States </w:delText>
        </w:r>
      </w:del>
      <w:ins w:id="273" w:author="David Owen (Trade)" w:date="2018-09-07T16:06:00Z">
        <w:r w:rsidR="002B742C" w:rsidRPr="00D658F9">
          <w:rPr>
            <w:rFonts w:asciiTheme="minorHAnsi" w:hAnsiTheme="minorHAnsi" w:cstheme="minorHAnsi"/>
          </w:rPr>
          <w:t xml:space="preserve">United Kingdom </w:t>
        </w:r>
      </w:ins>
      <w:r w:rsidRPr="00D658F9">
        <w:rPr>
          <w:rFonts w:asciiTheme="minorHAnsi" w:hAnsiTheme="minorHAnsi" w:cstheme="minorHAnsi"/>
        </w:rPr>
        <w:t xml:space="preserve">from applying customs duties other than those </w:t>
      </w:r>
      <w:del w:id="274" w:author="David Owen (Trade)" w:date="2018-09-07T16:06:00Z">
        <w:r w:rsidRPr="00D658F9" w:rsidDel="002B742C">
          <w:rPr>
            <w:rFonts w:asciiTheme="minorHAnsi" w:hAnsiTheme="minorHAnsi" w:cstheme="minorHAnsi"/>
          </w:rPr>
          <w:delText xml:space="preserve">of the Common Customs Tariff </w:delText>
        </w:r>
      </w:del>
      <w:ins w:id="275" w:author="David Owen (Trade)" w:date="2018-09-07T16:06:00Z">
        <w:r w:rsidR="002B742C" w:rsidRPr="00D658F9">
          <w:rPr>
            <w:rFonts w:asciiTheme="minorHAnsi" w:hAnsiTheme="minorHAnsi" w:cstheme="minorHAnsi"/>
          </w:rPr>
          <w:t xml:space="preserve">set out above </w:t>
        </w:r>
      </w:ins>
      <w:r w:rsidRPr="00D658F9">
        <w:rPr>
          <w:rFonts w:asciiTheme="minorHAnsi" w:hAnsiTheme="minorHAnsi" w:cstheme="minorHAnsi"/>
        </w:rPr>
        <w:t xml:space="preserve">where the application of such other duties is justified by the law of the </w:t>
      </w:r>
      <w:del w:id="276" w:author="David Owen (Trade)" w:date="2018-09-07T16:06:00Z">
        <w:r w:rsidRPr="00D658F9" w:rsidDel="002B742C">
          <w:rPr>
            <w:rFonts w:asciiTheme="minorHAnsi" w:hAnsiTheme="minorHAnsi" w:cstheme="minorHAnsi"/>
          </w:rPr>
          <w:delText>European Union</w:delText>
        </w:r>
      </w:del>
      <w:ins w:id="277" w:author="David Owen (Trade)" w:date="2018-09-07T16:06:00Z">
        <w:r w:rsidR="002B742C" w:rsidRPr="00D658F9">
          <w:rPr>
            <w:rFonts w:asciiTheme="minorHAnsi" w:hAnsiTheme="minorHAnsi" w:cstheme="minorHAnsi"/>
          </w:rPr>
          <w:t xml:space="preserve"> United Kingdom</w:t>
        </w:r>
      </w:ins>
      <w:r w:rsidRPr="00D658F9">
        <w:rPr>
          <w:rFonts w:asciiTheme="minorHAnsi" w:hAnsiTheme="minorHAnsi" w:cstheme="minorHAnsi"/>
        </w:rPr>
        <w:t>.</w:t>
      </w:r>
      <w:commentRangeEnd w:id="264"/>
      <w:r w:rsidR="002B742C" w:rsidRPr="00D658F9">
        <w:rPr>
          <w:rStyle w:val="CommentReference"/>
          <w:rFonts w:asciiTheme="minorHAnsi" w:hAnsiTheme="minorHAnsi" w:cstheme="minorHAnsi"/>
          <w:color w:val="auto"/>
          <w:sz w:val="24"/>
          <w:szCs w:val="24"/>
        </w:rPr>
        <w:commentReference w:id="264"/>
      </w:r>
    </w:p>
    <w:p w14:paraId="361C306A" w14:textId="4A566F25" w:rsidR="00825125" w:rsidRDefault="00825125" w:rsidP="00825125">
      <w:pPr>
        <w:pStyle w:val="ListParagraph"/>
        <w:rPr>
          <w:rFonts w:cstheme="minorHAnsi"/>
        </w:rPr>
      </w:pPr>
    </w:p>
    <w:p w14:paraId="15CCF519" w14:textId="6CF4FABC" w:rsidR="00E1563A" w:rsidRPr="00E1563A" w:rsidRDefault="008A2345">
      <w:pPr>
        <w:pStyle w:val="ListParagraph"/>
        <w:ind w:left="360"/>
        <w:rPr>
          <w:rFonts w:cstheme="minorHAnsi"/>
        </w:rPr>
        <w:pPrChange w:id="278" w:author="David Owen (Trade)" w:date="2018-09-11T14:08:00Z">
          <w:pPr>
            <w:pStyle w:val="ListParagraph"/>
          </w:pPr>
        </w:pPrChange>
      </w:pPr>
      <w:r w:rsidRPr="005029C6">
        <w:rPr>
          <w:rFonts w:cstheme="minorHAnsi"/>
          <w:sz w:val="24"/>
          <w:szCs w:val="24"/>
          <w:u w:val="single"/>
        </w:rPr>
        <w:t>Standard rate of duty</w:t>
      </w:r>
    </w:p>
    <w:p w14:paraId="2281006A" w14:textId="47F47C18" w:rsidR="00D11F4D" w:rsidRDefault="00D11F4D" w:rsidP="00D11F4D">
      <w:pPr>
        <w:pStyle w:val="Default"/>
        <w:numPr>
          <w:ilvl w:val="0"/>
          <w:numId w:val="4"/>
        </w:numPr>
        <w:spacing w:line="360" w:lineRule="auto"/>
        <w:rPr>
          <w:rFonts w:asciiTheme="minorHAnsi" w:hAnsiTheme="minorHAnsi" w:cstheme="minorHAnsi"/>
        </w:rPr>
      </w:pPr>
      <w:bookmarkStart w:id="279" w:name="_Ref524437974"/>
      <w:r w:rsidRPr="00D11F4D">
        <w:rPr>
          <w:rFonts w:asciiTheme="minorHAnsi" w:hAnsiTheme="minorHAnsi" w:cstheme="minorHAnsi"/>
        </w:rPr>
        <w:t>Customs duty shall be charged at the flat rate of 2</w:t>
      </w:r>
      <w:ins w:id="280" w:author="David Owen (Trade)" w:date="2018-09-11T13:46:00Z">
        <w:r w:rsidR="005029C6">
          <w:rPr>
            <w:rFonts w:asciiTheme="minorHAnsi" w:hAnsiTheme="minorHAnsi" w:cstheme="minorHAnsi"/>
          </w:rPr>
          <w:t>.</w:t>
        </w:r>
      </w:ins>
      <w:del w:id="281" w:author="David Owen (Trade)" w:date="2018-09-11T13:46:00Z">
        <w:r w:rsidRPr="00D11F4D" w:rsidDel="005029C6">
          <w:rPr>
            <w:rFonts w:asciiTheme="minorHAnsi" w:hAnsiTheme="minorHAnsi" w:cstheme="minorHAnsi"/>
          </w:rPr>
          <w:delText>,</w:delText>
        </w:r>
      </w:del>
      <w:r w:rsidRPr="00D11F4D">
        <w:rPr>
          <w:rFonts w:asciiTheme="minorHAnsi" w:hAnsiTheme="minorHAnsi" w:cstheme="minorHAnsi"/>
        </w:rPr>
        <w:t>5</w:t>
      </w:r>
      <w:del w:id="282" w:author="David Owen (Trade)" w:date="2018-09-11T13:46:00Z">
        <w:r w:rsidRPr="00D11F4D" w:rsidDel="005029C6">
          <w:rPr>
            <w:rFonts w:asciiTheme="minorHAnsi" w:hAnsiTheme="minorHAnsi" w:cstheme="minorHAnsi"/>
          </w:rPr>
          <w:delText xml:space="preserve"> </w:delText>
        </w:r>
      </w:del>
      <w:r w:rsidRPr="00D11F4D">
        <w:rPr>
          <w:rFonts w:asciiTheme="minorHAnsi" w:hAnsiTheme="minorHAnsi" w:cstheme="minorHAnsi"/>
        </w:rPr>
        <w:t xml:space="preserve">% </w:t>
      </w:r>
      <w:del w:id="283" w:author="David Owen (Trade)" w:date="2018-09-11T13:46:00Z">
        <w:r w:rsidRPr="00D11F4D" w:rsidDel="005029C6">
          <w:rPr>
            <w:rFonts w:asciiTheme="minorHAnsi" w:hAnsiTheme="minorHAnsi" w:cstheme="minorHAnsi"/>
          </w:rPr>
          <w:delText xml:space="preserve">ad valorem </w:delText>
        </w:r>
      </w:del>
      <w:ins w:id="284" w:author="David Owen (Trade)" w:date="2018-09-11T13:46:00Z">
        <w:r w:rsidR="00C307C9">
          <w:rPr>
            <w:rFonts w:asciiTheme="minorHAnsi" w:hAnsiTheme="minorHAnsi" w:cstheme="minorHAnsi"/>
          </w:rPr>
          <w:t xml:space="preserve">of the value of </w:t>
        </w:r>
      </w:ins>
      <w:ins w:id="285" w:author="David Owen (Trade)" w:date="2018-09-11T13:47:00Z">
        <w:r w:rsidR="00C307C9">
          <w:rPr>
            <w:rFonts w:asciiTheme="minorHAnsi" w:hAnsiTheme="minorHAnsi" w:cstheme="minorHAnsi"/>
          </w:rPr>
          <w:t xml:space="preserve">the goods </w:t>
        </w:r>
      </w:ins>
      <w:r w:rsidRPr="00D11F4D">
        <w:rPr>
          <w:rFonts w:asciiTheme="minorHAnsi" w:hAnsiTheme="minorHAnsi" w:cstheme="minorHAnsi"/>
        </w:rPr>
        <w:t>on goods:</w:t>
      </w:r>
      <w:bookmarkEnd w:id="279"/>
    </w:p>
    <w:p w14:paraId="49F9A8DD" w14:textId="3F51EEC0" w:rsidR="00D11F4D" w:rsidRDefault="00D11F4D">
      <w:pPr>
        <w:pStyle w:val="Default"/>
        <w:numPr>
          <w:ilvl w:val="2"/>
          <w:numId w:val="25"/>
        </w:numPr>
        <w:spacing w:line="360" w:lineRule="auto"/>
        <w:rPr>
          <w:rFonts w:asciiTheme="minorHAnsi" w:hAnsiTheme="minorHAnsi" w:cstheme="minorHAnsi"/>
        </w:rPr>
        <w:pPrChange w:id="286" w:author="David Owen (Trade)" w:date="2018-09-11T14:04:00Z">
          <w:pPr>
            <w:pStyle w:val="Default"/>
            <w:numPr>
              <w:ilvl w:val="1"/>
              <w:numId w:val="4"/>
            </w:numPr>
            <w:spacing w:line="360" w:lineRule="auto"/>
            <w:ind w:left="1080" w:hanging="360"/>
          </w:pPr>
        </w:pPrChange>
      </w:pPr>
      <w:r w:rsidRPr="00D77B5E">
        <w:rPr>
          <w:rFonts w:asciiTheme="minorHAnsi" w:hAnsiTheme="minorHAnsi" w:cstheme="minorHAnsi"/>
        </w:rPr>
        <w:t>contained in consignments sent by one private individual to another, or</w:t>
      </w:r>
    </w:p>
    <w:p w14:paraId="0EDA982F" w14:textId="7B392457" w:rsidR="00D11F4D" w:rsidRPr="00D77B5E" w:rsidRDefault="00D11F4D">
      <w:pPr>
        <w:pStyle w:val="Default"/>
        <w:numPr>
          <w:ilvl w:val="2"/>
          <w:numId w:val="25"/>
        </w:numPr>
        <w:spacing w:line="360" w:lineRule="auto"/>
        <w:rPr>
          <w:rFonts w:asciiTheme="minorHAnsi" w:hAnsiTheme="minorHAnsi" w:cstheme="minorHAnsi"/>
        </w:rPr>
        <w:pPrChange w:id="287" w:author="David Owen (Trade)" w:date="2018-09-11T14:04:00Z">
          <w:pPr>
            <w:pStyle w:val="Default"/>
            <w:numPr>
              <w:ilvl w:val="1"/>
              <w:numId w:val="4"/>
            </w:numPr>
            <w:spacing w:line="360" w:lineRule="auto"/>
            <w:ind w:left="1080" w:hanging="360"/>
          </w:pPr>
        </w:pPrChange>
      </w:pPr>
      <w:r w:rsidRPr="00D77B5E">
        <w:rPr>
          <w:rFonts w:asciiTheme="minorHAnsi" w:hAnsiTheme="minorHAnsi" w:cstheme="minorHAnsi"/>
        </w:rPr>
        <w:t>contained in travellers' personal luggage,</w:t>
      </w:r>
    </w:p>
    <w:p w14:paraId="69915FC2" w14:textId="7CFD075B" w:rsidR="00722DD3" w:rsidRDefault="00D11F4D" w:rsidP="00D77B5E">
      <w:pPr>
        <w:pStyle w:val="Default"/>
        <w:spacing w:line="360" w:lineRule="auto"/>
        <w:ind w:left="360" w:firstLine="360"/>
        <w:rPr>
          <w:rFonts w:asciiTheme="minorHAnsi" w:hAnsiTheme="minorHAnsi" w:cstheme="minorHAnsi"/>
        </w:rPr>
      </w:pPr>
      <w:r w:rsidRPr="00D11F4D">
        <w:rPr>
          <w:rFonts w:asciiTheme="minorHAnsi" w:hAnsiTheme="minorHAnsi" w:cstheme="minorHAnsi"/>
        </w:rPr>
        <w:t>provided that such importations are not of a commercial nature.</w:t>
      </w:r>
    </w:p>
    <w:p w14:paraId="12101FA7" w14:textId="77777777" w:rsidR="001562F4" w:rsidRDefault="001562F4" w:rsidP="00D77B5E">
      <w:pPr>
        <w:pStyle w:val="Default"/>
        <w:spacing w:line="360" w:lineRule="auto"/>
        <w:ind w:left="360" w:firstLine="360"/>
        <w:rPr>
          <w:rFonts w:asciiTheme="minorHAnsi" w:hAnsiTheme="minorHAnsi" w:cstheme="minorHAnsi"/>
        </w:rPr>
      </w:pPr>
    </w:p>
    <w:p w14:paraId="6FF4F61E" w14:textId="786860E7" w:rsidR="008836F3" w:rsidRDefault="008836F3" w:rsidP="001562F4">
      <w:pPr>
        <w:pStyle w:val="Default"/>
        <w:numPr>
          <w:ilvl w:val="0"/>
          <w:numId w:val="4"/>
        </w:numPr>
        <w:spacing w:line="360" w:lineRule="auto"/>
        <w:rPr>
          <w:rFonts w:asciiTheme="minorHAnsi" w:hAnsiTheme="minorHAnsi" w:cstheme="minorHAnsi"/>
        </w:rPr>
      </w:pPr>
      <w:r w:rsidRPr="008836F3">
        <w:rPr>
          <w:rFonts w:asciiTheme="minorHAnsi" w:hAnsiTheme="minorHAnsi" w:cstheme="minorHAnsi"/>
        </w:rPr>
        <w:t>This flat-rate 2</w:t>
      </w:r>
      <w:ins w:id="288" w:author="David Owen (Trade)" w:date="2018-09-11T13:47:00Z">
        <w:r w:rsidR="00F54797">
          <w:rPr>
            <w:rFonts w:asciiTheme="minorHAnsi" w:hAnsiTheme="minorHAnsi" w:cstheme="minorHAnsi"/>
          </w:rPr>
          <w:t>.</w:t>
        </w:r>
      </w:ins>
      <w:del w:id="289" w:author="David Owen (Trade)" w:date="2018-09-11T13:47:00Z">
        <w:r w:rsidRPr="008836F3" w:rsidDel="00F54797">
          <w:rPr>
            <w:rFonts w:asciiTheme="minorHAnsi" w:hAnsiTheme="minorHAnsi" w:cstheme="minorHAnsi"/>
          </w:rPr>
          <w:delText>,</w:delText>
        </w:r>
      </w:del>
      <w:r w:rsidRPr="008836F3">
        <w:rPr>
          <w:rFonts w:asciiTheme="minorHAnsi" w:hAnsiTheme="minorHAnsi" w:cstheme="minorHAnsi"/>
        </w:rPr>
        <w:t>5</w:t>
      </w:r>
      <w:del w:id="290" w:author="David Owen (Trade)" w:date="2018-09-11T13:47:00Z">
        <w:r w:rsidRPr="008836F3" w:rsidDel="00F54797">
          <w:rPr>
            <w:rFonts w:asciiTheme="minorHAnsi" w:hAnsiTheme="minorHAnsi" w:cstheme="minorHAnsi"/>
          </w:rPr>
          <w:delText xml:space="preserve"> </w:delText>
        </w:r>
      </w:del>
      <w:r w:rsidRPr="008836F3">
        <w:rPr>
          <w:rFonts w:asciiTheme="minorHAnsi" w:hAnsiTheme="minorHAnsi" w:cstheme="minorHAnsi"/>
        </w:rPr>
        <w:t xml:space="preserve">% customs duty shall apply, provided that the intrinsic value of the goods subject to import duty does not exceed </w:t>
      </w:r>
      <w:commentRangeStart w:id="291"/>
      <w:r w:rsidRPr="008836F3">
        <w:rPr>
          <w:rFonts w:asciiTheme="minorHAnsi" w:hAnsiTheme="minorHAnsi" w:cstheme="minorHAnsi"/>
        </w:rPr>
        <w:t xml:space="preserve">€ 700 </w:t>
      </w:r>
      <w:commentRangeEnd w:id="291"/>
      <w:r w:rsidR="00722289">
        <w:rPr>
          <w:rStyle w:val="CommentReference"/>
          <w:rFonts w:asciiTheme="minorHAnsi" w:hAnsiTheme="minorHAnsi" w:cstheme="minorBidi"/>
          <w:color w:val="auto"/>
        </w:rPr>
        <w:commentReference w:id="291"/>
      </w:r>
      <w:r w:rsidRPr="008836F3">
        <w:rPr>
          <w:rFonts w:asciiTheme="minorHAnsi" w:hAnsiTheme="minorHAnsi" w:cstheme="minorHAnsi"/>
        </w:rPr>
        <w:t>per consignment or per traveller.</w:t>
      </w:r>
    </w:p>
    <w:p w14:paraId="4A0AADCD" w14:textId="77777777" w:rsidR="001562F4" w:rsidRPr="008836F3" w:rsidRDefault="001562F4" w:rsidP="001562F4">
      <w:pPr>
        <w:pStyle w:val="Default"/>
        <w:spacing w:line="360" w:lineRule="auto"/>
        <w:ind w:left="360"/>
        <w:rPr>
          <w:rFonts w:asciiTheme="minorHAnsi" w:hAnsiTheme="minorHAnsi" w:cstheme="minorHAnsi"/>
        </w:rPr>
      </w:pPr>
    </w:p>
    <w:p w14:paraId="300E11AA" w14:textId="77777777" w:rsidR="002B1B55" w:rsidRDefault="008836F3" w:rsidP="008836F3">
      <w:pPr>
        <w:pStyle w:val="Default"/>
        <w:numPr>
          <w:ilvl w:val="0"/>
          <w:numId w:val="4"/>
        </w:numPr>
        <w:spacing w:line="360" w:lineRule="auto"/>
        <w:rPr>
          <w:ins w:id="292" w:author="David Owen (Trade)" w:date="2018-09-11T13:52:00Z"/>
          <w:rFonts w:asciiTheme="minorHAnsi" w:hAnsiTheme="minorHAnsi" w:cstheme="minorHAnsi"/>
        </w:rPr>
      </w:pPr>
      <w:r w:rsidRPr="008836F3">
        <w:rPr>
          <w:rFonts w:asciiTheme="minorHAnsi" w:hAnsiTheme="minorHAnsi" w:cstheme="minorHAnsi"/>
        </w:rPr>
        <w:t xml:space="preserve">Such flat-rate assessment shall not apply to goods for which the rate of duty in </w:t>
      </w:r>
      <w:del w:id="293" w:author="David Owen (Trade)" w:date="2018-09-11T13:48:00Z">
        <w:r w:rsidRPr="008836F3" w:rsidDel="0073255D">
          <w:rPr>
            <w:rFonts w:asciiTheme="minorHAnsi" w:hAnsiTheme="minorHAnsi" w:cstheme="minorHAnsi"/>
          </w:rPr>
          <w:delText xml:space="preserve">the schedule of customs duties </w:delText>
        </w:r>
      </w:del>
      <w:ins w:id="294" w:author="David Owen (Trade)" w:date="2018-09-11T13:48:00Z">
        <w:r w:rsidR="0073255D">
          <w:rPr>
            <w:rFonts w:asciiTheme="minorHAnsi" w:hAnsiTheme="minorHAnsi" w:cstheme="minorHAnsi"/>
          </w:rPr>
          <w:t xml:space="preserve">a standard case, as defined by section 8(8) of the Taxation (Cross-border Trade) Act </w:t>
        </w:r>
      </w:ins>
      <w:r w:rsidRPr="008836F3">
        <w:rPr>
          <w:rFonts w:asciiTheme="minorHAnsi" w:hAnsiTheme="minorHAnsi" w:cstheme="minorHAnsi"/>
        </w:rPr>
        <w:t xml:space="preserve">is </w:t>
      </w:r>
      <w:del w:id="295" w:author="David Owen (Trade)" w:date="2018-09-11T13:48:00Z">
        <w:r w:rsidRPr="008836F3" w:rsidDel="00422BE7">
          <w:rPr>
            <w:rFonts w:asciiTheme="minorHAnsi" w:hAnsiTheme="minorHAnsi" w:cstheme="minorHAnsi"/>
          </w:rPr>
          <w:delText>'free'</w:delText>
        </w:r>
      </w:del>
      <w:ins w:id="296" w:author="David Owen (Trade)" w:date="2018-09-11T13:48:00Z">
        <w:r w:rsidR="00422BE7">
          <w:rPr>
            <w:rFonts w:asciiTheme="minorHAnsi" w:hAnsiTheme="minorHAnsi" w:cstheme="minorHAnsi"/>
          </w:rPr>
          <w:t>0</w:t>
        </w:r>
      </w:ins>
      <w:r w:rsidRPr="008836F3">
        <w:rPr>
          <w:rFonts w:asciiTheme="minorHAnsi" w:hAnsiTheme="minorHAnsi" w:cstheme="minorHAnsi"/>
        </w:rPr>
        <w:t xml:space="preserve"> and to goods of Chapter 24 which are contained in a consignment or in travellers' personal luggage</w:t>
      </w:r>
      <w:ins w:id="297" w:author="David Owen (Trade)" w:date="2018-09-11T13:52:00Z">
        <w:r w:rsidR="002B1B55">
          <w:rPr>
            <w:rFonts w:asciiTheme="minorHAnsi" w:hAnsiTheme="minorHAnsi" w:cstheme="minorHAnsi"/>
          </w:rPr>
          <w:t>:</w:t>
        </w:r>
      </w:ins>
    </w:p>
    <w:p w14:paraId="26C860FB" w14:textId="77777777" w:rsidR="002B1B55" w:rsidRDefault="002B1B55">
      <w:pPr>
        <w:pStyle w:val="ListParagraph"/>
        <w:rPr>
          <w:ins w:id="298" w:author="David Owen (Trade)" w:date="2018-09-11T13:52:00Z"/>
          <w:rFonts w:cstheme="minorHAnsi"/>
        </w:rPr>
        <w:pPrChange w:id="299" w:author="David Owen (Trade)" w:date="2018-09-11T13:52:00Z">
          <w:pPr>
            <w:pStyle w:val="Default"/>
            <w:numPr>
              <w:numId w:val="4"/>
            </w:numPr>
            <w:spacing w:line="360" w:lineRule="auto"/>
            <w:ind w:left="360" w:hanging="360"/>
          </w:pPr>
        </w:pPrChange>
      </w:pPr>
    </w:p>
    <w:p w14:paraId="06FB31EC" w14:textId="7B3DC047" w:rsidR="00961B35" w:rsidRDefault="008836F3" w:rsidP="002B1B55">
      <w:pPr>
        <w:pStyle w:val="Default"/>
        <w:numPr>
          <w:ilvl w:val="0"/>
          <w:numId w:val="24"/>
        </w:numPr>
        <w:spacing w:line="360" w:lineRule="auto"/>
        <w:rPr>
          <w:ins w:id="300" w:author="David Owen (Trade)" w:date="2018-09-11T13:57:00Z"/>
          <w:rFonts w:asciiTheme="minorHAnsi" w:hAnsiTheme="minorHAnsi" w:cstheme="minorHAnsi"/>
        </w:rPr>
      </w:pPr>
      <w:r w:rsidRPr="008836F3">
        <w:rPr>
          <w:rFonts w:asciiTheme="minorHAnsi" w:hAnsiTheme="minorHAnsi" w:cstheme="minorHAnsi"/>
        </w:rPr>
        <w:t xml:space="preserve"> in amounts exceeding those laid down in </w:t>
      </w:r>
      <w:ins w:id="301" w:author="David Owen (Trade)" w:date="2018-09-11T13:58:00Z">
        <w:r w:rsidR="00961B35">
          <w:rPr>
            <w:rFonts w:asciiTheme="minorHAnsi" w:hAnsiTheme="minorHAnsi" w:cstheme="minorHAnsi"/>
          </w:rPr>
          <w:t>[Regulation X of the regulations dealing with the common system of reliefs]</w:t>
        </w:r>
      </w:ins>
      <w:del w:id="302" w:author="David Owen (Trade)" w:date="2018-09-11T13:57:00Z">
        <w:r w:rsidRPr="008836F3" w:rsidDel="00961B35">
          <w:rPr>
            <w:rFonts w:asciiTheme="minorHAnsi" w:hAnsiTheme="minorHAnsi" w:cstheme="minorHAnsi"/>
          </w:rPr>
          <w:delText>Article 27</w:delText>
        </w:r>
      </w:del>
      <w:r w:rsidRPr="008836F3">
        <w:rPr>
          <w:rFonts w:asciiTheme="minorHAnsi" w:hAnsiTheme="minorHAnsi" w:cstheme="minorHAnsi"/>
        </w:rPr>
        <w:t xml:space="preserve"> or</w:t>
      </w:r>
    </w:p>
    <w:p w14:paraId="2392D3D0" w14:textId="1FF1DCF9" w:rsidR="008836F3" w:rsidRPr="008836F3" w:rsidRDefault="008836F3">
      <w:pPr>
        <w:pStyle w:val="Default"/>
        <w:numPr>
          <w:ilvl w:val="0"/>
          <w:numId w:val="24"/>
        </w:numPr>
        <w:spacing w:line="360" w:lineRule="auto"/>
        <w:rPr>
          <w:rFonts w:asciiTheme="minorHAnsi" w:hAnsiTheme="minorHAnsi" w:cstheme="minorHAnsi"/>
        </w:rPr>
        <w:pPrChange w:id="303" w:author="David Owen (Trade)" w:date="2018-09-11T13:53:00Z">
          <w:pPr>
            <w:pStyle w:val="Default"/>
            <w:numPr>
              <w:numId w:val="4"/>
            </w:numPr>
            <w:spacing w:line="360" w:lineRule="auto"/>
            <w:ind w:left="360" w:hanging="360"/>
          </w:pPr>
        </w:pPrChange>
      </w:pPr>
      <w:del w:id="304" w:author="David Owen (Trade)" w:date="2018-09-11T13:57:00Z">
        <w:r w:rsidRPr="008836F3" w:rsidDel="00961B35">
          <w:rPr>
            <w:rFonts w:asciiTheme="minorHAnsi" w:hAnsiTheme="minorHAnsi" w:cstheme="minorHAnsi"/>
          </w:rPr>
          <w:delText xml:space="preserve"> </w:delText>
        </w:r>
      </w:del>
      <w:commentRangeStart w:id="305"/>
      <w:r w:rsidRPr="008836F3">
        <w:rPr>
          <w:rFonts w:asciiTheme="minorHAnsi" w:hAnsiTheme="minorHAnsi" w:cstheme="minorHAnsi"/>
        </w:rPr>
        <w:t xml:space="preserve">pursuant to </w:t>
      </w:r>
      <w:ins w:id="306" w:author="David Owen (Trade)" w:date="2018-09-11T14:02:00Z">
        <w:r w:rsidR="00137408" w:rsidRPr="00137408">
          <w:rPr>
            <w:rFonts w:asciiTheme="minorHAnsi" w:hAnsiTheme="minorHAnsi" w:cstheme="minorHAnsi"/>
          </w:rPr>
          <w:t>[Regu</w:t>
        </w:r>
        <w:r w:rsidR="00137408" w:rsidRPr="00E3794D">
          <w:rPr>
            <w:rFonts w:asciiTheme="minorHAnsi" w:hAnsiTheme="minorHAnsi" w:cstheme="minorHAnsi"/>
          </w:rPr>
          <w:t>lation Y of the regulations dealing with the common system of reliefs]</w:t>
        </w:r>
      </w:ins>
      <w:del w:id="307" w:author="David Owen (Trade)" w:date="2018-09-11T13:57:00Z">
        <w:r w:rsidRPr="008836F3" w:rsidDel="00961B35">
          <w:rPr>
            <w:rFonts w:asciiTheme="minorHAnsi" w:hAnsiTheme="minorHAnsi" w:cstheme="minorHAnsi"/>
          </w:rPr>
          <w:delText xml:space="preserve">Article 41 of Council Regulation (EC) No 1186/2009 of 16 November 2009 setting up a Community system of reliefs from customs duty </w:delText>
        </w:r>
      </w:del>
      <w:del w:id="308" w:author="David Owen (Trade)" w:date="2018-09-11T13:58:00Z">
        <w:r w:rsidRPr="008836F3" w:rsidDel="00936F9F">
          <w:rPr>
            <w:rFonts w:asciiTheme="minorHAnsi" w:hAnsiTheme="minorHAnsi" w:cstheme="minorHAnsi"/>
          </w:rPr>
          <w:delText>(1)</w:delText>
        </w:r>
      </w:del>
      <w:r w:rsidRPr="008836F3">
        <w:rPr>
          <w:rFonts w:asciiTheme="minorHAnsi" w:hAnsiTheme="minorHAnsi" w:cstheme="minorHAnsi"/>
        </w:rPr>
        <w:t>.</w:t>
      </w:r>
      <w:commentRangeEnd w:id="305"/>
      <w:r w:rsidR="00936F9F">
        <w:rPr>
          <w:rStyle w:val="CommentReference"/>
          <w:rFonts w:asciiTheme="minorHAnsi" w:hAnsiTheme="minorHAnsi" w:cstheme="minorBidi"/>
          <w:color w:val="auto"/>
        </w:rPr>
        <w:commentReference w:id="305"/>
      </w:r>
    </w:p>
    <w:p w14:paraId="52D4903A" w14:textId="77777777" w:rsidR="008836F3" w:rsidRPr="008836F3" w:rsidRDefault="008836F3" w:rsidP="008836F3">
      <w:pPr>
        <w:pStyle w:val="Default"/>
        <w:spacing w:line="360" w:lineRule="auto"/>
        <w:ind w:left="360"/>
        <w:rPr>
          <w:rFonts w:asciiTheme="minorHAnsi" w:hAnsiTheme="minorHAnsi" w:cstheme="minorHAnsi"/>
        </w:rPr>
      </w:pPr>
    </w:p>
    <w:p w14:paraId="0E856DDC" w14:textId="21DB2820" w:rsidR="008836F3" w:rsidRPr="001562F4" w:rsidRDefault="008836F3" w:rsidP="001562F4">
      <w:pPr>
        <w:pStyle w:val="Default"/>
        <w:numPr>
          <w:ilvl w:val="0"/>
          <w:numId w:val="4"/>
        </w:numPr>
        <w:spacing w:line="360" w:lineRule="auto"/>
        <w:rPr>
          <w:rFonts w:asciiTheme="minorHAnsi" w:hAnsiTheme="minorHAnsi" w:cstheme="minorHAnsi"/>
        </w:rPr>
      </w:pPr>
      <w:bookmarkStart w:id="309" w:name="_Ref524437992"/>
      <w:r w:rsidRPr="008836F3">
        <w:rPr>
          <w:rFonts w:asciiTheme="minorHAnsi" w:hAnsiTheme="minorHAnsi" w:cstheme="minorHAnsi"/>
        </w:rPr>
        <w:t>Importations shall be treated as not being of a commercial nature if:</w:t>
      </w:r>
      <w:bookmarkEnd w:id="309"/>
    </w:p>
    <w:p w14:paraId="7D762D0B" w14:textId="5135CAB3" w:rsidR="008836F3" w:rsidRPr="008836F3" w:rsidRDefault="008836F3" w:rsidP="001562F4">
      <w:pPr>
        <w:pStyle w:val="Default"/>
        <w:numPr>
          <w:ilvl w:val="0"/>
          <w:numId w:val="23"/>
        </w:numPr>
        <w:spacing w:line="360" w:lineRule="auto"/>
        <w:rPr>
          <w:rFonts w:asciiTheme="minorHAnsi" w:hAnsiTheme="minorHAnsi" w:cstheme="minorHAnsi"/>
        </w:rPr>
      </w:pPr>
      <w:r w:rsidRPr="008836F3">
        <w:rPr>
          <w:rFonts w:asciiTheme="minorHAnsi" w:hAnsiTheme="minorHAnsi" w:cstheme="minorHAnsi"/>
        </w:rPr>
        <w:t>in the case of goods contained in consignments sent by one private individual to another, such consignments:</w:t>
      </w:r>
    </w:p>
    <w:p w14:paraId="39214B95" w14:textId="5947B0F7" w:rsidR="001562F4" w:rsidRDefault="008836F3" w:rsidP="001562F4">
      <w:pPr>
        <w:pStyle w:val="Default"/>
        <w:numPr>
          <w:ilvl w:val="3"/>
          <w:numId w:val="4"/>
        </w:numPr>
        <w:spacing w:line="360" w:lineRule="auto"/>
        <w:rPr>
          <w:rFonts w:asciiTheme="minorHAnsi" w:hAnsiTheme="minorHAnsi" w:cstheme="minorHAnsi"/>
        </w:rPr>
      </w:pPr>
      <w:r w:rsidRPr="008836F3">
        <w:rPr>
          <w:rFonts w:asciiTheme="minorHAnsi" w:hAnsiTheme="minorHAnsi" w:cstheme="minorHAnsi"/>
        </w:rPr>
        <w:t>are of an occasional nature,</w:t>
      </w:r>
    </w:p>
    <w:p w14:paraId="5E00810C" w14:textId="01A381C0" w:rsidR="005029C6" w:rsidRDefault="008836F3" w:rsidP="001562F4">
      <w:pPr>
        <w:pStyle w:val="Default"/>
        <w:numPr>
          <w:ilvl w:val="3"/>
          <w:numId w:val="4"/>
        </w:numPr>
        <w:spacing w:line="360" w:lineRule="auto"/>
        <w:rPr>
          <w:rFonts w:asciiTheme="minorHAnsi" w:hAnsiTheme="minorHAnsi" w:cstheme="minorHAnsi"/>
        </w:rPr>
      </w:pPr>
      <w:r w:rsidRPr="001562F4">
        <w:rPr>
          <w:rFonts w:asciiTheme="minorHAnsi" w:hAnsiTheme="minorHAnsi" w:cstheme="minorHAnsi"/>
        </w:rPr>
        <w:lastRenderedPageBreak/>
        <w:t>contain goods exclusively for the personal use of the consignee or his family, which do not by their nature or quantity reflect any commercial interest</w:t>
      </w:r>
      <w:commentRangeStart w:id="310"/>
      <w:del w:id="311" w:author="David Owen (Trade)" w:date="2018-09-11T14:00:00Z">
        <w:r w:rsidRPr="001562F4" w:rsidDel="00926054">
          <w:rPr>
            <w:rFonts w:asciiTheme="minorHAnsi" w:hAnsiTheme="minorHAnsi" w:cstheme="minorHAnsi"/>
          </w:rPr>
          <w:delText>,</w:delText>
        </w:r>
      </w:del>
      <w:ins w:id="312" w:author="David Owen (Trade)" w:date="2018-09-11T14:00:00Z">
        <w:r w:rsidR="00926054">
          <w:rPr>
            <w:rFonts w:asciiTheme="minorHAnsi" w:hAnsiTheme="minorHAnsi" w:cstheme="minorHAnsi"/>
          </w:rPr>
          <w:t xml:space="preserve"> and</w:t>
        </w:r>
      </w:ins>
      <w:commentRangeEnd w:id="310"/>
      <w:ins w:id="313" w:author="David Owen (Trade)" w:date="2018-09-11T14:01:00Z">
        <w:r w:rsidR="00926054">
          <w:rPr>
            <w:rStyle w:val="CommentReference"/>
            <w:rFonts w:asciiTheme="minorHAnsi" w:hAnsiTheme="minorHAnsi" w:cstheme="minorBidi"/>
            <w:color w:val="auto"/>
          </w:rPr>
          <w:commentReference w:id="310"/>
        </w:r>
      </w:ins>
    </w:p>
    <w:p w14:paraId="29502FD2" w14:textId="5656E0F2" w:rsidR="008836F3" w:rsidRPr="001562F4" w:rsidRDefault="008836F3" w:rsidP="001562F4">
      <w:pPr>
        <w:pStyle w:val="Default"/>
        <w:numPr>
          <w:ilvl w:val="3"/>
          <w:numId w:val="4"/>
        </w:numPr>
        <w:spacing w:line="360" w:lineRule="auto"/>
        <w:rPr>
          <w:rFonts w:asciiTheme="minorHAnsi" w:hAnsiTheme="minorHAnsi" w:cstheme="minorHAnsi"/>
        </w:rPr>
      </w:pPr>
      <w:r w:rsidRPr="001562F4">
        <w:rPr>
          <w:rFonts w:asciiTheme="minorHAnsi" w:hAnsiTheme="minorHAnsi" w:cstheme="minorHAnsi"/>
        </w:rPr>
        <w:t>are sent to the consignee by the consignor free of payment of any kind;</w:t>
      </w:r>
    </w:p>
    <w:p w14:paraId="7DAFE3D4" w14:textId="77777777" w:rsidR="005029C6" w:rsidRDefault="008836F3" w:rsidP="005029C6">
      <w:pPr>
        <w:pStyle w:val="Default"/>
        <w:numPr>
          <w:ilvl w:val="0"/>
          <w:numId w:val="23"/>
        </w:numPr>
        <w:spacing w:line="360" w:lineRule="auto"/>
        <w:rPr>
          <w:rFonts w:asciiTheme="minorHAnsi" w:hAnsiTheme="minorHAnsi" w:cstheme="minorHAnsi"/>
        </w:rPr>
      </w:pPr>
      <w:r w:rsidRPr="005029C6">
        <w:rPr>
          <w:rFonts w:asciiTheme="minorHAnsi" w:hAnsiTheme="minorHAnsi" w:cstheme="minorHAnsi"/>
        </w:rPr>
        <w:t>in the case of goods contained in travellers' personal luggage, they:</w:t>
      </w:r>
    </w:p>
    <w:p w14:paraId="335E71FE" w14:textId="77777777" w:rsidR="005029C6" w:rsidRDefault="008836F3" w:rsidP="005029C6">
      <w:pPr>
        <w:pStyle w:val="Default"/>
        <w:numPr>
          <w:ilvl w:val="1"/>
          <w:numId w:val="23"/>
        </w:numPr>
        <w:spacing w:line="360" w:lineRule="auto"/>
        <w:rPr>
          <w:rFonts w:asciiTheme="minorHAnsi" w:hAnsiTheme="minorHAnsi" w:cstheme="minorHAnsi"/>
        </w:rPr>
      </w:pPr>
      <w:r w:rsidRPr="005029C6">
        <w:rPr>
          <w:rFonts w:asciiTheme="minorHAnsi" w:hAnsiTheme="minorHAnsi" w:cstheme="minorHAnsi"/>
        </w:rPr>
        <w:t>are of an occasional nature, and</w:t>
      </w:r>
    </w:p>
    <w:p w14:paraId="429FA7F1" w14:textId="02312B80" w:rsidR="008836F3" w:rsidRPr="005029C6" w:rsidRDefault="008836F3" w:rsidP="005029C6">
      <w:pPr>
        <w:pStyle w:val="Default"/>
        <w:numPr>
          <w:ilvl w:val="1"/>
          <w:numId w:val="23"/>
        </w:numPr>
        <w:spacing w:line="360" w:lineRule="auto"/>
        <w:rPr>
          <w:rFonts w:asciiTheme="minorHAnsi" w:hAnsiTheme="minorHAnsi" w:cstheme="minorHAnsi"/>
        </w:rPr>
      </w:pPr>
      <w:r w:rsidRPr="005029C6">
        <w:rPr>
          <w:rFonts w:asciiTheme="minorHAnsi" w:hAnsiTheme="minorHAnsi" w:cstheme="minorHAnsi"/>
        </w:rPr>
        <w:t>consist exclusively of goods for the personal use of the travellers or their families, or of goods intended as presents; the nature and quantity of such goods must not be such as might indicate that they are being imported for commercial reasons.</w:t>
      </w:r>
    </w:p>
    <w:p w14:paraId="65C3C008" w14:textId="77777777" w:rsidR="005029C6" w:rsidRPr="005029C6" w:rsidRDefault="005029C6" w:rsidP="005029C6">
      <w:pPr>
        <w:pStyle w:val="Default"/>
        <w:spacing w:line="360" w:lineRule="auto"/>
        <w:rPr>
          <w:rFonts w:asciiTheme="minorHAnsi" w:hAnsiTheme="minorHAnsi" w:cstheme="minorHAnsi"/>
        </w:rPr>
      </w:pPr>
    </w:p>
    <w:p w14:paraId="5AA5CB41" w14:textId="0F5333D8" w:rsidR="008836F3" w:rsidRPr="008836F3" w:rsidRDefault="008836F3" w:rsidP="008836F3">
      <w:pPr>
        <w:pStyle w:val="Default"/>
        <w:numPr>
          <w:ilvl w:val="0"/>
          <w:numId w:val="4"/>
        </w:numPr>
        <w:spacing w:line="360" w:lineRule="auto"/>
        <w:rPr>
          <w:rFonts w:asciiTheme="minorHAnsi" w:hAnsiTheme="minorHAnsi" w:cstheme="minorHAnsi"/>
        </w:rPr>
      </w:pPr>
      <w:r w:rsidRPr="008836F3">
        <w:rPr>
          <w:rFonts w:asciiTheme="minorHAnsi" w:hAnsiTheme="minorHAnsi" w:cstheme="minorHAnsi"/>
        </w:rPr>
        <w:t xml:space="preserve">The flat rate of customs duty shall not apply to goods imported under the conditions set out in paragraphs </w:t>
      </w:r>
      <w:del w:id="314" w:author="David Owen (Trade)" w:date="2018-09-11T14:03:00Z">
        <w:r w:rsidRPr="008836F3" w:rsidDel="005B19F1">
          <w:rPr>
            <w:rFonts w:asciiTheme="minorHAnsi" w:hAnsiTheme="minorHAnsi" w:cstheme="minorHAnsi"/>
          </w:rPr>
          <w:delText xml:space="preserve">1 and 2 </w:delText>
        </w:r>
      </w:del>
      <w:ins w:id="315" w:author="David Owen (Trade)" w:date="2018-09-11T14:04:00Z">
        <w:r w:rsidR="00BF1F19">
          <w:rPr>
            <w:rFonts w:asciiTheme="minorHAnsi" w:hAnsiTheme="minorHAnsi" w:cstheme="minorHAnsi"/>
          </w:rPr>
          <w:fldChar w:fldCharType="begin"/>
        </w:r>
        <w:r w:rsidR="00BF1F19">
          <w:rPr>
            <w:rFonts w:asciiTheme="minorHAnsi" w:hAnsiTheme="minorHAnsi" w:cstheme="minorHAnsi"/>
          </w:rPr>
          <w:instrText xml:space="preserve"> REF _Ref524437974 \r \h </w:instrText>
        </w:r>
      </w:ins>
      <w:r w:rsidR="00BF1F19">
        <w:rPr>
          <w:rFonts w:asciiTheme="minorHAnsi" w:hAnsiTheme="minorHAnsi" w:cstheme="minorHAnsi"/>
        </w:rPr>
      </w:r>
      <w:r w:rsidR="00BF1F19">
        <w:rPr>
          <w:rFonts w:asciiTheme="minorHAnsi" w:hAnsiTheme="minorHAnsi" w:cstheme="minorHAnsi"/>
        </w:rPr>
        <w:fldChar w:fldCharType="separate"/>
      </w:r>
      <w:ins w:id="316" w:author="David Owen (Trade)" w:date="2018-09-11T14:04:00Z">
        <w:r w:rsidR="00BF1F19">
          <w:rPr>
            <w:rFonts w:asciiTheme="minorHAnsi" w:hAnsiTheme="minorHAnsi" w:cstheme="minorHAnsi"/>
          </w:rPr>
          <w:t>7</w:t>
        </w:r>
        <w:r w:rsidR="00BF1F19">
          <w:rPr>
            <w:rFonts w:asciiTheme="minorHAnsi" w:hAnsiTheme="minorHAnsi" w:cstheme="minorHAnsi"/>
          </w:rPr>
          <w:fldChar w:fldCharType="end"/>
        </w:r>
        <w:r w:rsidR="00BF1F19">
          <w:rPr>
            <w:rFonts w:asciiTheme="minorHAnsi" w:hAnsiTheme="minorHAnsi" w:cstheme="minorHAnsi"/>
          </w:rPr>
          <w:t xml:space="preserve"> to </w:t>
        </w:r>
        <w:r w:rsidR="00BF1F19">
          <w:rPr>
            <w:rFonts w:asciiTheme="minorHAnsi" w:hAnsiTheme="minorHAnsi" w:cstheme="minorHAnsi"/>
          </w:rPr>
          <w:fldChar w:fldCharType="begin"/>
        </w:r>
        <w:r w:rsidR="00BF1F19">
          <w:rPr>
            <w:rFonts w:asciiTheme="minorHAnsi" w:hAnsiTheme="minorHAnsi" w:cstheme="minorHAnsi"/>
          </w:rPr>
          <w:instrText xml:space="preserve"> REF _Ref524437992 \r \h </w:instrText>
        </w:r>
      </w:ins>
      <w:r w:rsidR="00BF1F19">
        <w:rPr>
          <w:rFonts w:asciiTheme="minorHAnsi" w:hAnsiTheme="minorHAnsi" w:cstheme="minorHAnsi"/>
        </w:rPr>
      </w:r>
      <w:r w:rsidR="00BF1F19">
        <w:rPr>
          <w:rFonts w:asciiTheme="minorHAnsi" w:hAnsiTheme="minorHAnsi" w:cstheme="minorHAnsi"/>
        </w:rPr>
        <w:fldChar w:fldCharType="separate"/>
      </w:r>
      <w:ins w:id="317" w:author="David Owen (Trade)" w:date="2018-09-11T14:04:00Z">
        <w:r w:rsidR="00BF1F19">
          <w:rPr>
            <w:rFonts w:asciiTheme="minorHAnsi" w:hAnsiTheme="minorHAnsi" w:cstheme="minorHAnsi"/>
          </w:rPr>
          <w:t>10</w:t>
        </w:r>
        <w:r w:rsidR="00BF1F19">
          <w:rPr>
            <w:rFonts w:asciiTheme="minorHAnsi" w:hAnsiTheme="minorHAnsi" w:cstheme="minorHAnsi"/>
          </w:rPr>
          <w:fldChar w:fldCharType="end"/>
        </w:r>
        <w:r w:rsidR="00BF1F19">
          <w:rPr>
            <w:rFonts w:asciiTheme="minorHAnsi" w:hAnsiTheme="minorHAnsi" w:cstheme="minorHAnsi"/>
          </w:rPr>
          <w:t xml:space="preserve"> </w:t>
        </w:r>
      </w:ins>
      <w:r w:rsidRPr="008836F3">
        <w:rPr>
          <w:rFonts w:asciiTheme="minorHAnsi" w:hAnsiTheme="minorHAnsi" w:cstheme="minorHAnsi"/>
        </w:rPr>
        <w:t>if the person entitled has, before the said flat rate is applied to them, requested that they be subject to the customs duties appropriate to them. All the goods making up the consignment shall then be subject to the import duties which are appropriate to them, without prejudice to the duty-free admission provided for pursuant to</w:t>
      </w:r>
      <w:ins w:id="318" w:author="David Owen (Trade)" w:date="2018-09-11T14:03:00Z">
        <w:r w:rsidR="009223D4">
          <w:rPr>
            <w:rFonts w:asciiTheme="minorHAnsi" w:hAnsiTheme="minorHAnsi" w:cstheme="minorHAnsi"/>
          </w:rPr>
          <w:t xml:space="preserve"> </w:t>
        </w:r>
        <w:r w:rsidR="009223D4" w:rsidRPr="00137408">
          <w:rPr>
            <w:rFonts w:asciiTheme="minorHAnsi" w:hAnsiTheme="minorHAnsi" w:cstheme="minorHAnsi"/>
          </w:rPr>
          <w:t>[</w:t>
        </w:r>
        <w:r w:rsidR="009223D4">
          <w:rPr>
            <w:rFonts w:asciiTheme="minorHAnsi" w:hAnsiTheme="minorHAnsi" w:cstheme="minorHAnsi"/>
          </w:rPr>
          <w:t>the relevant r</w:t>
        </w:r>
        <w:r w:rsidR="009223D4" w:rsidRPr="00137408">
          <w:rPr>
            <w:rFonts w:asciiTheme="minorHAnsi" w:hAnsiTheme="minorHAnsi" w:cstheme="minorHAnsi"/>
          </w:rPr>
          <w:t>egu</w:t>
        </w:r>
        <w:r w:rsidR="009223D4" w:rsidRPr="00E3794D">
          <w:rPr>
            <w:rFonts w:asciiTheme="minorHAnsi" w:hAnsiTheme="minorHAnsi" w:cstheme="minorHAnsi"/>
          </w:rPr>
          <w:t>lation</w:t>
        </w:r>
        <w:r w:rsidR="009223D4">
          <w:rPr>
            <w:rFonts w:asciiTheme="minorHAnsi" w:hAnsiTheme="minorHAnsi" w:cstheme="minorHAnsi"/>
          </w:rPr>
          <w:t xml:space="preserve">s </w:t>
        </w:r>
        <w:r w:rsidR="009223D4" w:rsidRPr="00E3794D">
          <w:rPr>
            <w:rFonts w:asciiTheme="minorHAnsi" w:hAnsiTheme="minorHAnsi" w:cstheme="minorHAnsi"/>
          </w:rPr>
          <w:t>of the regulations dealing with the common system of reliefs]</w:t>
        </w:r>
      </w:ins>
      <w:del w:id="319" w:author="David Owen (Trade)" w:date="2018-09-11T14:02:00Z">
        <w:r w:rsidRPr="008836F3" w:rsidDel="009223D4">
          <w:rPr>
            <w:rFonts w:asciiTheme="minorHAnsi" w:hAnsiTheme="minorHAnsi" w:cstheme="minorHAnsi"/>
          </w:rPr>
          <w:delText xml:space="preserve"> Articles 25 to 27 and 41 of Regulation (EC) No 1186/2009</w:delText>
        </w:r>
      </w:del>
      <w:r w:rsidRPr="008836F3">
        <w:rPr>
          <w:rFonts w:asciiTheme="minorHAnsi" w:hAnsiTheme="minorHAnsi" w:cstheme="minorHAnsi"/>
        </w:rPr>
        <w:t>.</w:t>
      </w:r>
    </w:p>
    <w:p w14:paraId="2573650E" w14:textId="77777777" w:rsidR="008836F3" w:rsidRPr="008836F3" w:rsidRDefault="008836F3" w:rsidP="005029C6">
      <w:pPr>
        <w:pStyle w:val="Default"/>
        <w:spacing w:line="360" w:lineRule="auto"/>
        <w:ind w:left="360"/>
        <w:rPr>
          <w:rFonts w:asciiTheme="minorHAnsi" w:hAnsiTheme="minorHAnsi" w:cstheme="minorHAnsi"/>
        </w:rPr>
      </w:pPr>
    </w:p>
    <w:p w14:paraId="56F89C95" w14:textId="454CCD99" w:rsidR="008836F3" w:rsidRPr="008836F3" w:rsidDel="00722289" w:rsidRDefault="008836F3" w:rsidP="008836F3">
      <w:pPr>
        <w:pStyle w:val="Default"/>
        <w:numPr>
          <w:ilvl w:val="0"/>
          <w:numId w:val="4"/>
        </w:numPr>
        <w:spacing w:line="360" w:lineRule="auto"/>
        <w:rPr>
          <w:del w:id="320" w:author="David Owen (Trade)" w:date="2018-09-11T14:05:00Z"/>
          <w:rFonts w:asciiTheme="minorHAnsi" w:hAnsiTheme="minorHAnsi" w:cstheme="minorHAnsi"/>
        </w:rPr>
      </w:pPr>
      <w:commentRangeStart w:id="321"/>
      <w:del w:id="322" w:author="David Owen (Trade)" w:date="2018-09-11T14:05:00Z">
        <w:r w:rsidRPr="008836F3" w:rsidDel="00722289">
          <w:rPr>
            <w:rFonts w:asciiTheme="minorHAnsi" w:hAnsiTheme="minorHAnsi" w:cstheme="minorHAnsi"/>
          </w:rPr>
          <w:delText>For the purposes of the first subparagraph, import duties shall mean both customs duties and charges having equivalent effect and other import charges provided for under the common agricultural policy or under specific arrangements applicable to certain goods resulting from the processing of agricultural products.</w:delText>
        </w:r>
      </w:del>
      <w:commentRangeEnd w:id="321"/>
      <w:r w:rsidR="00722289">
        <w:rPr>
          <w:rStyle w:val="CommentReference"/>
          <w:rFonts w:asciiTheme="minorHAnsi" w:hAnsiTheme="minorHAnsi" w:cstheme="minorBidi"/>
          <w:color w:val="auto"/>
        </w:rPr>
        <w:commentReference w:id="321"/>
      </w:r>
    </w:p>
    <w:p w14:paraId="1A9BD972" w14:textId="77777777" w:rsidR="008836F3" w:rsidRPr="008836F3" w:rsidRDefault="008836F3" w:rsidP="005029C6">
      <w:pPr>
        <w:pStyle w:val="Default"/>
        <w:spacing w:line="360" w:lineRule="auto"/>
        <w:ind w:left="360"/>
        <w:rPr>
          <w:rFonts w:asciiTheme="minorHAnsi" w:hAnsiTheme="minorHAnsi" w:cstheme="minorHAnsi"/>
        </w:rPr>
      </w:pPr>
    </w:p>
    <w:p w14:paraId="67F1B1AB" w14:textId="079C1EF0" w:rsidR="008836F3" w:rsidRPr="008836F3" w:rsidDel="00722289" w:rsidRDefault="008836F3" w:rsidP="008836F3">
      <w:pPr>
        <w:pStyle w:val="Default"/>
        <w:numPr>
          <w:ilvl w:val="0"/>
          <w:numId w:val="4"/>
        </w:numPr>
        <w:spacing w:line="360" w:lineRule="auto"/>
        <w:rPr>
          <w:del w:id="323" w:author="David Owen (Trade)" w:date="2018-09-11T14:06:00Z"/>
          <w:rFonts w:asciiTheme="minorHAnsi" w:hAnsiTheme="minorHAnsi" w:cstheme="minorHAnsi"/>
        </w:rPr>
      </w:pPr>
      <w:commentRangeStart w:id="324"/>
      <w:del w:id="325" w:author="David Owen (Trade)" w:date="2018-09-11T14:06:00Z">
        <w:r w:rsidRPr="008836F3" w:rsidDel="00722289">
          <w:rPr>
            <w:rFonts w:asciiTheme="minorHAnsi" w:hAnsiTheme="minorHAnsi" w:cstheme="minorHAnsi"/>
          </w:rPr>
          <w:delText>Non-participating Member States may round off the amount in national currencies resulting from the conversion of the sum of € 700.</w:delText>
        </w:r>
      </w:del>
    </w:p>
    <w:p w14:paraId="4DD40C06" w14:textId="77777777" w:rsidR="008836F3" w:rsidRPr="005029C6" w:rsidRDefault="008836F3" w:rsidP="005029C6">
      <w:pPr>
        <w:pStyle w:val="Default"/>
        <w:spacing w:line="360" w:lineRule="auto"/>
        <w:ind w:left="360"/>
        <w:rPr>
          <w:rFonts w:asciiTheme="minorHAnsi" w:hAnsiTheme="minorHAnsi" w:cstheme="minorHAnsi"/>
        </w:rPr>
      </w:pPr>
    </w:p>
    <w:p w14:paraId="5ADE2695" w14:textId="73952351" w:rsidR="008836F3" w:rsidDel="00844E34" w:rsidRDefault="008836F3" w:rsidP="008836F3">
      <w:pPr>
        <w:pStyle w:val="Default"/>
        <w:numPr>
          <w:ilvl w:val="0"/>
          <w:numId w:val="4"/>
        </w:numPr>
        <w:spacing w:line="360" w:lineRule="auto"/>
        <w:rPr>
          <w:del w:id="326" w:author="David Owen (Trade)" w:date="2018-09-11T14:07:00Z"/>
          <w:rFonts w:asciiTheme="minorHAnsi" w:hAnsiTheme="minorHAnsi" w:cstheme="minorHAnsi"/>
        </w:rPr>
      </w:pPr>
      <w:del w:id="327" w:author="David Owen (Trade)" w:date="2018-09-11T14:07:00Z">
        <w:r w:rsidRPr="008836F3" w:rsidDel="00906374">
          <w:rPr>
            <w:rFonts w:asciiTheme="minorHAnsi" w:hAnsiTheme="minorHAnsi" w:cstheme="minorHAnsi"/>
          </w:rPr>
          <w:delText xml:space="preserve">Non-participating Member States may maintain unchanged the equivalent in national currency of the sum of € 700 if, at the time of the annual adjustment provided for in Article 53 of Regulation (EU) No 952/2013 the conversion of this amount, before the </w:delText>
        </w:r>
        <w:r w:rsidRPr="008836F3" w:rsidDel="00906374">
          <w:rPr>
            <w:rFonts w:asciiTheme="minorHAnsi" w:hAnsiTheme="minorHAnsi" w:cstheme="minorHAnsi"/>
          </w:rPr>
          <w:lastRenderedPageBreak/>
          <w:delText xml:space="preserve">rounding off provided for in paragraph 4, results in a change of less than 5 % in the equivalent in national currency, or in a reduction thereof. </w:delText>
        </w:r>
      </w:del>
      <w:commentRangeEnd w:id="324"/>
      <w:r w:rsidR="00906374">
        <w:rPr>
          <w:rStyle w:val="CommentReference"/>
          <w:rFonts w:asciiTheme="minorHAnsi" w:hAnsiTheme="minorHAnsi" w:cstheme="minorBidi"/>
          <w:color w:val="auto"/>
        </w:rPr>
        <w:commentReference w:id="324"/>
      </w:r>
    </w:p>
    <w:p w14:paraId="612FFD20" w14:textId="24AFAB36" w:rsidR="00844E34" w:rsidRPr="00217C09" w:rsidRDefault="00217C09" w:rsidP="00217C09">
      <w:pPr>
        <w:rPr>
          <w:ins w:id="328" w:author="David Owen (Trade)" w:date="2018-10-07T16:12:00Z"/>
          <w:rFonts w:cstheme="minorHAnsi"/>
          <w:sz w:val="24"/>
          <w:szCs w:val="24"/>
          <w:rPrChange w:id="329" w:author="David Owen (Trade)" w:date="2018-10-07T16:13:00Z">
            <w:rPr>
              <w:ins w:id="330" w:author="David Owen (Trade)" w:date="2018-10-07T16:12:00Z"/>
              <w:rFonts w:cstheme="minorHAnsi"/>
            </w:rPr>
          </w:rPrChange>
        </w:rPr>
        <w:pPrChange w:id="331" w:author="David Owen (Trade)" w:date="2018-10-07T16:13:00Z">
          <w:pPr>
            <w:pStyle w:val="Default"/>
            <w:numPr>
              <w:numId w:val="4"/>
            </w:numPr>
            <w:spacing w:line="360" w:lineRule="auto"/>
            <w:ind w:left="360" w:hanging="360"/>
          </w:pPr>
        </w:pPrChange>
      </w:pPr>
      <w:ins w:id="332" w:author="David Owen (Trade)" w:date="2018-10-07T16:13:00Z">
        <w:r w:rsidRPr="00217C09">
          <w:rPr>
            <w:rFonts w:cstheme="minorHAnsi"/>
            <w:sz w:val="24"/>
            <w:szCs w:val="24"/>
            <w:rPrChange w:id="333" w:author="David Owen (Trade)" w:date="2018-10-07T16:13:00Z">
              <w:rPr>
                <w:rFonts w:cstheme="minorHAnsi"/>
              </w:rPr>
            </w:rPrChange>
          </w:rPr>
          <w:t>Import D</w:t>
        </w:r>
        <w:r>
          <w:rPr>
            <w:rFonts w:cstheme="minorHAnsi"/>
            <w:sz w:val="24"/>
            <w:szCs w:val="24"/>
          </w:rPr>
          <w:t>uty Applicable to Containers and Packing Materials</w:t>
        </w:r>
      </w:ins>
    </w:p>
    <w:p w14:paraId="3B78CC2B" w14:textId="77777777" w:rsidR="00844E34" w:rsidRPr="008836F3" w:rsidRDefault="00844E34" w:rsidP="00217C09">
      <w:pPr>
        <w:pStyle w:val="Default"/>
        <w:spacing w:line="360" w:lineRule="auto"/>
        <w:ind w:left="360"/>
        <w:rPr>
          <w:ins w:id="334" w:author="David Owen (Trade)" w:date="2018-10-07T16:12:00Z"/>
          <w:rFonts w:asciiTheme="minorHAnsi" w:hAnsiTheme="minorHAnsi" w:cstheme="minorHAnsi"/>
        </w:rPr>
        <w:pPrChange w:id="335" w:author="David Owen (Trade)" w:date="2018-10-07T16:13:00Z">
          <w:pPr>
            <w:pStyle w:val="Default"/>
            <w:numPr>
              <w:numId w:val="4"/>
            </w:numPr>
            <w:spacing w:line="360" w:lineRule="auto"/>
            <w:ind w:left="360" w:hanging="360"/>
          </w:pPr>
        </w:pPrChange>
      </w:pPr>
    </w:p>
    <w:p w14:paraId="455EE953" w14:textId="35AB8D47" w:rsidR="00217C09" w:rsidRDefault="00217C09" w:rsidP="00217C09">
      <w:pPr>
        <w:pStyle w:val="ListParagraph"/>
        <w:numPr>
          <w:ilvl w:val="0"/>
          <w:numId w:val="4"/>
        </w:numPr>
        <w:autoSpaceDE w:val="0"/>
        <w:autoSpaceDN w:val="0"/>
        <w:adjustRightInd w:val="0"/>
        <w:spacing w:after="0" w:line="360" w:lineRule="auto"/>
        <w:jc w:val="both"/>
        <w:rPr>
          <w:rFonts w:cstheme="minorHAnsi"/>
          <w:bCs/>
          <w:sz w:val="24"/>
          <w:szCs w:val="24"/>
        </w:rPr>
      </w:pPr>
      <w:r w:rsidRPr="001925C0">
        <w:rPr>
          <w:rFonts w:cstheme="minorHAnsi"/>
          <w:bCs/>
          <w:sz w:val="24"/>
          <w:szCs w:val="24"/>
        </w:rPr>
        <w:t>The following provisions are applicable to the containers and packing materials referred to in general interpretative rule 5(a) and (b) and put into free circulation at the same time as the goods which they contain or with which they are presented.</w:t>
      </w:r>
    </w:p>
    <w:p w14:paraId="1157A421" w14:textId="77777777" w:rsidR="001B11BB" w:rsidRDefault="001B11BB" w:rsidP="001B11BB">
      <w:pPr>
        <w:pStyle w:val="ListParagraph"/>
        <w:autoSpaceDE w:val="0"/>
        <w:autoSpaceDN w:val="0"/>
        <w:adjustRightInd w:val="0"/>
        <w:spacing w:after="0" w:line="360" w:lineRule="auto"/>
        <w:ind w:left="360"/>
        <w:jc w:val="both"/>
        <w:rPr>
          <w:rFonts w:cstheme="minorHAnsi"/>
          <w:bCs/>
          <w:sz w:val="24"/>
          <w:szCs w:val="24"/>
        </w:rPr>
        <w:pPrChange w:id="336" w:author="David Owen (Trade)" w:date="2018-10-07T16:14:00Z">
          <w:pPr>
            <w:pStyle w:val="ListParagraph"/>
            <w:numPr>
              <w:numId w:val="4"/>
            </w:numPr>
            <w:autoSpaceDE w:val="0"/>
            <w:autoSpaceDN w:val="0"/>
            <w:adjustRightInd w:val="0"/>
            <w:spacing w:after="0" w:line="360" w:lineRule="auto"/>
            <w:ind w:left="360" w:hanging="360"/>
            <w:jc w:val="both"/>
          </w:pPr>
        </w:pPrChange>
      </w:pPr>
    </w:p>
    <w:p w14:paraId="163DC6E1" w14:textId="77777777" w:rsidR="00217C09" w:rsidRPr="001B11BB" w:rsidRDefault="00217C09" w:rsidP="00217C09">
      <w:pPr>
        <w:pStyle w:val="ListParagraph"/>
        <w:numPr>
          <w:ilvl w:val="0"/>
          <w:numId w:val="4"/>
        </w:numPr>
        <w:autoSpaceDE w:val="0"/>
        <w:autoSpaceDN w:val="0"/>
        <w:adjustRightInd w:val="0"/>
        <w:spacing w:after="0" w:line="360" w:lineRule="auto"/>
        <w:jc w:val="both"/>
        <w:rPr>
          <w:rFonts w:cstheme="minorHAnsi"/>
          <w:bCs/>
          <w:sz w:val="24"/>
          <w:szCs w:val="24"/>
          <w:rPrChange w:id="337" w:author="David Owen (Trade)" w:date="2018-10-07T16:14:00Z">
            <w:rPr/>
          </w:rPrChange>
        </w:rPr>
        <w:pPrChange w:id="338" w:author="David Owen (Trade)" w:date="2018-10-07T16:14:00Z">
          <w:pPr>
            <w:autoSpaceDE w:val="0"/>
            <w:autoSpaceDN w:val="0"/>
            <w:adjustRightInd w:val="0"/>
            <w:spacing w:after="0" w:line="360" w:lineRule="auto"/>
            <w:jc w:val="both"/>
          </w:pPr>
        </w:pPrChange>
      </w:pPr>
      <w:bookmarkStart w:id="339" w:name="_Ref526692498"/>
      <w:r w:rsidRPr="001B11BB">
        <w:rPr>
          <w:rFonts w:cstheme="minorHAnsi"/>
          <w:bCs/>
          <w:sz w:val="24"/>
          <w:szCs w:val="24"/>
          <w:rPrChange w:id="340" w:author="David Owen (Trade)" w:date="2018-10-07T16:14:00Z">
            <w:rPr/>
          </w:rPrChange>
        </w:rPr>
        <w:t>When the containers and packing materials are classified with the goods in accordance with the provisions of general interpretative rule 5, they shall be:</w:t>
      </w:r>
      <w:bookmarkEnd w:id="339"/>
    </w:p>
    <w:p w14:paraId="5B0351DF" w14:textId="77777777" w:rsidR="00217C09" w:rsidRPr="00B3111B" w:rsidRDefault="00217C09" w:rsidP="00217C09">
      <w:pPr>
        <w:autoSpaceDE w:val="0"/>
        <w:autoSpaceDN w:val="0"/>
        <w:adjustRightInd w:val="0"/>
        <w:spacing w:after="0" w:line="360" w:lineRule="auto"/>
        <w:jc w:val="both"/>
        <w:rPr>
          <w:rFonts w:cstheme="minorHAnsi"/>
          <w:bCs/>
          <w:sz w:val="24"/>
          <w:szCs w:val="24"/>
        </w:rPr>
      </w:pPr>
    </w:p>
    <w:p w14:paraId="2968B154" w14:textId="212F4B6E" w:rsidR="00217C09" w:rsidRDefault="00217C09" w:rsidP="00173946">
      <w:pPr>
        <w:pStyle w:val="ListParagraph"/>
        <w:numPr>
          <w:ilvl w:val="1"/>
          <w:numId w:val="4"/>
        </w:numPr>
        <w:autoSpaceDE w:val="0"/>
        <w:autoSpaceDN w:val="0"/>
        <w:adjustRightInd w:val="0"/>
        <w:spacing w:after="0" w:line="360" w:lineRule="auto"/>
        <w:jc w:val="both"/>
        <w:rPr>
          <w:rFonts w:cstheme="minorHAnsi"/>
          <w:bCs/>
          <w:sz w:val="24"/>
          <w:szCs w:val="24"/>
        </w:rPr>
      </w:pPr>
      <w:r w:rsidRPr="001925C0">
        <w:rPr>
          <w:rFonts w:cstheme="minorHAnsi"/>
          <w:bCs/>
          <w:sz w:val="24"/>
          <w:szCs w:val="24"/>
        </w:rPr>
        <w:t>chargeable at the same rate of customs duty as the goods:</w:t>
      </w:r>
    </w:p>
    <w:p w14:paraId="6FE56C2D" w14:textId="665595D8" w:rsidR="00764BAD" w:rsidRDefault="00764BAD" w:rsidP="00764BAD">
      <w:pPr>
        <w:pStyle w:val="ListParagraph"/>
        <w:numPr>
          <w:ilvl w:val="0"/>
          <w:numId w:val="29"/>
        </w:numPr>
        <w:autoSpaceDE w:val="0"/>
        <w:autoSpaceDN w:val="0"/>
        <w:adjustRightInd w:val="0"/>
        <w:spacing w:after="0" w:line="360" w:lineRule="auto"/>
        <w:jc w:val="both"/>
        <w:rPr>
          <w:rFonts w:cstheme="minorHAnsi"/>
          <w:bCs/>
          <w:sz w:val="24"/>
          <w:szCs w:val="24"/>
        </w:rPr>
      </w:pPr>
      <w:r w:rsidRPr="00764BAD">
        <w:rPr>
          <w:rFonts w:cstheme="minorHAnsi"/>
          <w:bCs/>
          <w:sz w:val="24"/>
          <w:szCs w:val="24"/>
          <w:rPrChange w:id="341" w:author="David Owen (Trade)" w:date="2018-10-07T16:16:00Z">
            <w:rPr/>
          </w:rPrChange>
        </w:rPr>
        <w:t>where such goods are subject to a</w:t>
      </w:r>
      <w:ins w:id="342" w:author="David Owen (Trade)" w:date="2018-10-07T16:17:00Z">
        <w:r>
          <w:rPr>
            <w:rFonts w:cstheme="minorHAnsi"/>
            <w:bCs/>
            <w:sz w:val="24"/>
            <w:szCs w:val="24"/>
          </w:rPr>
          <w:t xml:space="preserve"> By Value</w:t>
        </w:r>
      </w:ins>
      <w:del w:id="343" w:author="David Owen (Trade)" w:date="2018-10-07T16:17:00Z">
        <w:r w:rsidRPr="00764BAD" w:rsidDel="00764BAD">
          <w:rPr>
            <w:rFonts w:cstheme="minorHAnsi"/>
            <w:bCs/>
            <w:sz w:val="24"/>
            <w:szCs w:val="24"/>
            <w:rPrChange w:id="344" w:author="David Owen (Trade)" w:date="2018-10-07T16:16:00Z">
              <w:rPr/>
            </w:rPrChange>
          </w:rPr>
          <w:delText>n ad valorem</w:delText>
        </w:r>
      </w:del>
      <w:r w:rsidRPr="00764BAD">
        <w:rPr>
          <w:rFonts w:cstheme="minorHAnsi"/>
          <w:bCs/>
          <w:sz w:val="24"/>
          <w:szCs w:val="24"/>
          <w:rPrChange w:id="345" w:author="David Owen (Trade)" w:date="2018-10-07T16:16:00Z">
            <w:rPr/>
          </w:rPrChange>
        </w:rPr>
        <w:t xml:space="preserve"> customs duty, or</w:t>
      </w:r>
    </w:p>
    <w:p w14:paraId="4F73EA4A" w14:textId="77777777" w:rsidR="00764BAD" w:rsidRPr="00764BAD" w:rsidRDefault="00764BAD" w:rsidP="00764BAD">
      <w:pPr>
        <w:pStyle w:val="ListParagraph"/>
        <w:numPr>
          <w:ilvl w:val="0"/>
          <w:numId w:val="29"/>
        </w:numPr>
        <w:autoSpaceDE w:val="0"/>
        <w:autoSpaceDN w:val="0"/>
        <w:adjustRightInd w:val="0"/>
        <w:spacing w:after="0" w:line="360" w:lineRule="auto"/>
        <w:jc w:val="both"/>
        <w:rPr>
          <w:rFonts w:cstheme="minorHAnsi"/>
          <w:bCs/>
          <w:sz w:val="24"/>
          <w:szCs w:val="24"/>
          <w:rPrChange w:id="346" w:author="David Owen (Trade)" w:date="2018-10-07T16:16:00Z">
            <w:rPr/>
          </w:rPrChange>
        </w:rPr>
        <w:pPrChange w:id="347" w:author="David Owen (Trade)" w:date="2018-10-07T16:16:00Z">
          <w:pPr>
            <w:pStyle w:val="ListParagraph"/>
            <w:numPr>
              <w:numId w:val="4"/>
            </w:numPr>
            <w:autoSpaceDE w:val="0"/>
            <w:autoSpaceDN w:val="0"/>
            <w:adjustRightInd w:val="0"/>
            <w:spacing w:after="0" w:line="360" w:lineRule="auto"/>
            <w:ind w:left="360" w:hanging="360"/>
            <w:jc w:val="both"/>
          </w:pPr>
        </w:pPrChange>
      </w:pPr>
      <w:r w:rsidRPr="00764BAD">
        <w:rPr>
          <w:rFonts w:cstheme="minorHAnsi"/>
          <w:bCs/>
          <w:sz w:val="24"/>
          <w:szCs w:val="24"/>
          <w:rPrChange w:id="348" w:author="David Owen (Trade)" w:date="2018-10-07T16:16:00Z">
            <w:rPr/>
          </w:rPrChange>
        </w:rPr>
        <w:t>where they are to be included in the dutiable weight of the goods;</w:t>
      </w:r>
    </w:p>
    <w:p w14:paraId="2E6D7A20" w14:textId="77777777" w:rsidR="00764BAD" w:rsidRDefault="00764BAD" w:rsidP="00764BAD">
      <w:pPr>
        <w:pStyle w:val="ListParagraph"/>
        <w:autoSpaceDE w:val="0"/>
        <w:autoSpaceDN w:val="0"/>
        <w:adjustRightInd w:val="0"/>
        <w:spacing w:after="0" w:line="360" w:lineRule="auto"/>
        <w:ind w:left="1080"/>
        <w:jc w:val="both"/>
        <w:rPr>
          <w:rFonts w:cstheme="minorHAnsi"/>
          <w:bCs/>
          <w:sz w:val="24"/>
          <w:szCs w:val="24"/>
        </w:rPr>
        <w:pPrChange w:id="349" w:author="David Owen (Trade)" w:date="2018-10-07T16:15:00Z">
          <w:pPr>
            <w:pStyle w:val="ListParagraph"/>
            <w:numPr>
              <w:ilvl w:val="1"/>
              <w:numId w:val="4"/>
            </w:numPr>
            <w:autoSpaceDE w:val="0"/>
            <w:autoSpaceDN w:val="0"/>
            <w:adjustRightInd w:val="0"/>
            <w:spacing w:after="0" w:line="360" w:lineRule="auto"/>
            <w:ind w:left="1080" w:hanging="360"/>
            <w:jc w:val="both"/>
          </w:pPr>
        </w:pPrChange>
      </w:pPr>
    </w:p>
    <w:p w14:paraId="083E4588" w14:textId="3C4C3C25" w:rsidR="00217C09" w:rsidRPr="00764BAD" w:rsidRDefault="00217C09" w:rsidP="00764BAD">
      <w:pPr>
        <w:pStyle w:val="ListParagraph"/>
        <w:numPr>
          <w:ilvl w:val="1"/>
          <w:numId w:val="4"/>
        </w:numPr>
        <w:autoSpaceDE w:val="0"/>
        <w:autoSpaceDN w:val="0"/>
        <w:adjustRightInd w:val="0"/>
        <w:spacing w:after="0" w:line="360" w:lineRule="auto"/>
        <w:jc w:val="both"/>
        <w:rPr>
          <w:rFonts w:cstheme="minorHAnsi"/>
          <w:bCs/>
          <w:sz w:val="24"/>
          <w:szCs w:val="24"/>
          <w:rPrChange w:id="350" w:author="David Owen (Trade)" w:date="2018-10-07T16:16:00Z">
            <w:rPr/>
          </w:rPrChange>
        </w:rPr>
        <w:pPrChange w:id="351" w:author="David Owen (Trade)" w:date="2018-10-07T16:16:00Z">
          <w:pPr>
            <w:pStyle w:val="ListParagraph"/>
            <w:numPr>
              <w:numId w:val="4"/>
            </w:numPr>
            <w:autoSpaceDE w:val="0"/>
            <w:autoSpaceDN w:val="0"/>
            <w:adjustRightInd w:val="0"/>
            <w:spacing w:after="0" w:line="360" w:lineRule="auto"/>
            <w:ind w:left="360" w:hanging="360"/>
            <w:jc w:val="both"/>
          </w:pPr>
        </w:pPrChange>
      </w:pPr>
      <w:r w:rsidRPr="00764BAD">
        <w:rPr>
          <w:rFonts w:cstheme="minorHAnsi"/>
          <w:bCs/>
          <w:sz w:val="24"/>
          <w:szCs w:val="24"/>
          <w:rPrChange w:id="352" w:author="David Owen (Trade)" w:date="2018-10-07T16:16:00Z">
            <w:rPr/>
          </w:rPrChange>
        </w:rPr>
        <w:t>admitted free of customs duties:</w:t>
      </w:r>
    </w:p>
    <w:p w14:paraId="075005FB" w14:textId="77777777" w:rsidR="00764BAD" w:rsidRDefault="00217C09" w:rsidP="00764BAD">
      <w:pPr>
        <w:pStyle w:val="ListParagraph"/>
        <w:numPr>
          <w:ilvl w:val="0"/>
          <w:numId w:val="28"/>
        </w:numPr>
        <w:autoSpaceDE w:val="0"/>
        <w:autoSpaceDN w:val="0"/>
        <w:adjustRightInd w:val="0"/>
        <w:spacing w:after="0" w:line="360" w:lineRule="auto"/>
        <w:jc w:val="both"/>
        <w:rPr>
          <w:rFonts w:cstheme="minorHAnsi"/>
          <w:bCs/>
          <w:sz w:val="24"/>
          <w:szCs w:val="24"/>
        </w:rPr>
      </w:pPr>
      <w:r w:rsidRPr="00764BAD">
        <w:rPr>
          <w:rFonts w:cstheme="minorHAnsi"/>
          <w:bCs/>
          <w:sz w:val="24"/>
          <w:szCs w:val="24"/>
          <w:rPrChange w:id="353" w:author="David Owen (Trade)" w:date="2018-10-07T16:16:00Z">
            <w:rPr/>
          </w:rPrChange>
        </w:rPr>
        <w:t>where the goods are free of customs duty, o</w:t>
      </w:r>
      <w:r w:rsidR="00764BAD">
        <w:rPr>
          <w:rFonts w:cstheme="minorHAnsi"/>
          <w:bCs/>
          <w:sz w:val="24"/>
          <w:szCs w:val="24"/>
        </w:rPr>
        <w:t>r</w:t>
      </w:r>
    </w:p>
    <w:p w14:paraId="0E6173E3" w14:textId="77777777" w:rsidR="00764BAD" w:rsidRDefault="00217C09" w:rsidP="00764BAD">
      <w:pPr>
        <w:pStyle w:val="ListParagraph"/>
        <w:numPr>
          <w:ilvl w:val="0"/>
          <w:numId w:val="28"/>
        </w:numPr>
        <w:autoSpaceDE w:val="0"/>
        <w:autoSpaceDN w:val="0"/>
        <w:adjustRightInd w:val="0"/>
        <w:spacing w:after="0" w:line="360" w:lineRule="auto"/>
        <w:jc w:val="both"/>
        <w:rPr>
          <w:rFonts w:cstheme="minorHAnsi"/>
          <w:bCs/>
          <w:sz w:val="24"/>
          <w:szCs w:val="24"/>
        </w:rPr>
      </w:pPr>
      <w:r w:rsidRPr="00764BAD">
        <w:rPr>
          <w:rFonts w:cstheme="minorHAnsi"/>
          <w:bCs/>
          <w:sz w:val="24"/>
          <w:szCs w:val="24"/>
          <w:rPrChange w:id="354" w:author="David Owen (Trade)" w:date="2018-10-07T16:16:00Z">
            <w:rPr/>
          </w:rPrChange>
        </w:rPr>
        <w:t>where the goods are dutiable otherwise than by reference to weight or value, or</w:t>
      </w:r>
    </w:p>
    <w:p w14:paraId="25673BFA" w14:textId="45A963AB" w:rsidR="00217C09" w:rsidRPr="00764BAD" w:rsidRDefault="00217C09" w:rsidP="00764BAD">
      <w:pPr>
        <w:pStyle w:val="ListParagraph"/>
        <w:numPr>
          <w:ilvl w:val="0"/>
          <w:numId w:val="28"/>
        </w:numPr>
        <w:autoSpaceDE w:val="0"/>
        <w:autoSpaceDN w:val="0"/>
        <w:adjustRightInd w:val="0"/>
        <w:spacing w:after="0" w:line="360" w:lineRule="auto"/>
        <w:jc w:val="both"/>
        <w:rPr>
          <w:rFonts w:cstheme="minorHAnsi"/>
          <w:bCs/>
          <w:sz w:val="24"/>
          <w:szCs w:val="24"/>
          <w:rPrChange w:id="355" w:author="David Owen (Trade)" w:date="2018-10-07T16:17:00Z">
            <w:rPr/>
          </w:rPrChange>
        </w:rPr>
        <w:pPrChange w:id="356" w:author="David Owen (Trade)" w:date="2018-10-07T16:17:00Z">
          <w:pPr>
            <w:pStyle w:val="ListParagraph"/>
            <w:numPr>
              <w:numId w:val="4"/>
            </w:numPr>
            <w:autoSpaceDE w:val="0"/>
            <w:autoSpaceDN w:val="0"/>
            <w:adjustRightInd w:val="0"/>
            <w:spacing w:after="0" w:line="360" w:lineRule="auto"/>
            <w:ind w:left="360" w:hanging="360"/>
            <w:jc w:val="both"/>
          </w:pPr>
        </w:pPrChange>
      </w:pPr>
      <w:r w:rsidRPr="00764BAD">
        <w:rPr>
          <w:rFonts w:cstheme="minorHAnsi"/>
          <w:bCs/>
          <w:sz w:val="24"/>
          <w:szCs w:val="24"/>
          <w:rPrChange w:id="357" w:author="David Owen (Trade)" w:date="2018-10-07T16:17:00Z">
            <w:rPr/>
          </w:rPrChange>
        </w:rPr>
        <w:t>where the weight of the containers and packing materials is not to be included in the dutiable weight of the goods.</w:t>
      </w:r>
    </w:p>
    <w:p w14:paraId="0474AFA1" w14:textId="72FFFDC1" w:rsidR="00217C09" w:rsidRPr="00764BAD" w:rsidRDefault="00217C09" w:rsidP="00764BAD">
      <w:pPr>
        <w:autoSpaceDE w:val="0"/>
        <w:autoSpaceDN w:val="0"/>
        <w:adjustRightInd w:val="0"/>
        <w:spacing w:after="0" w:line="360" w:lineRule="auto"/>
        <w:jc w:val="both"/>
        <w:rPr>
          <w:rFonts w:cstheme="minorHAnsi"/>
          <w:bCs/>
          <w:sz w:val="24"/>
          <w:szCs w:val="24"/>
          <w:rPrChange w:id="358" w:author="David Owen (Trade)" w:date="2018-10-07T16:17:00Z">
            <w:rPr/>
          </w:rPrChange>
        </w:rPr>
        <w:pPrChange w:id="359" w:author="David Owen (Trade)" w:date="2018-10-07T16:17:00Z">
          <w:pPr>
            <w:pStyle w:val="ListParagraph"/>
            <w:numPr>
              <w:numId w:val="4"/>
            </w:numPr>
            <w:autoSpaceDE w:val="0"/>
            <w:autoSpaceDN w:val="0"/>
            <w:adjustRightInd w:val="0"/>
            <w:spacing w:after="0" w:line="360" w:lineRule="auto"/>
            <w:ind w:left="360" w:hanging="360"/>
            <w:jc w:val="both"/>
          </w:pPr>
        </w:pPrChange>
      </w:pPr>
    </w:p>
    <w:p w14:paraId="0B8263BF" w14:textId="76B273AB" w:rsidR="00217C09" w:rsidRPr="00D658F9" w:rsidRDefault="00217C09" w:rsidP="00217C09">
      <w:pPr>
        <w:pStyle w:val="ListParagraph"/>
        <w:numPr>
          <w:ilvl w:val="0"/>
          <w:numId w:val="4"/>
        </w:numPr>
        <w:autoSpaceDE w:val="0"/>
        <w:autoSpaceDN w:val="0"/>
        <w:adjustRightInd w:val="0"/>
        <w:spacing w:after="0" w:line="360" w:lineRule="auto"/>
        <w:jc w:val="both"/>
        <w:rPr>
          <w:rFonts w:cstheme="minorHAnsi"/>
          <w:bCs/>
          <w:sz w:val="24"/>
          <w:szCs w:val="24"/>
        </w:rPr>
      </w:pPr>
      <w:r w:rsidRPr="001925C0">
        <w:rPr>
          <w:rFonts w:cstheme="minorHAnsi"/>
          <w:bCs/>
          <w:sz w:val="24"/>
          <w:szCs w:val="24"/>
        </w:rPr>
        <w:t xml:space="preserve">Where containers and packing materials covered by the provisions of paragraph </w:t>
      </w:r>
      <w:del w:id="360" w:author="David Owen (Trade)" w:date="2018-10-07T16:18:00Z">
        <w:r w:rsidRPr="001925C0" w:rsidDel="00BD6284">
          <w:rPr>
            <w:rFonts w:cstheme="minorHAnsi"/>
            <w:bCs/>
            <w:sz w:val="24"/>
            <w:szCs w:val="24"/>
          </w:rPr>
          <w:delText>1</w:delText>
        </w:r>
      </w:del>
      <w:ins w:id="361" w:author="David Owen (Trade)" w:date="2018-10-07T16:19:00Z">
        <w:r w:rsidR="00BD6284">
          <w:rPr>
            <w:rFonts w:cstheme="minorHAnsi"/>
            <w:bCs/>
            <w:sz w:val="24"/>
            <w:szCs w:val="24"/>
          </w:rPr>
          <w:fldChar w:fldCharType="begin"/>
        </w:r>
        <w:r w:rsidR="00BD6284">
          <w:rPr>
            <w:rFonts w:cstheme="minorHAnsi"/>
            <w:bCs/>
            <w:sz w:val="24"/>
            <w:szCs w:val="24"/>
          </w:rPr>
          <w:instrText xml:space="preserve"> REF _Ref526692498 \r \h </w:instrText>
        </w:r>
        <w:r w:rsidR="00BD6284">
          <w:rPr>
            <w:rFonts w:cstheme="minorHAnsi"/>
            <w:bCs/>
            <w:sz w:val="24"/>
            <w:szCs w:val="24"/>
          </w:rPr>
        </w:r>
      </w:ins>
      <w:r w:rsidR="00BD6284">
        <w:rPr>
          <w:rFonts w:cstheme="minorHAnsi"/>
          <w:bCs/>
          <w:sz w:val="24"/>
          <w:szCs w:val="24"/>
        </w:rPr>
        <w:fldChar w:fldCharType="separate"/>
      </w:r>
      <w:ins w:id="362" w:author="David Owen (Trade)" w:date="2018-10-07T16:19:00Z">
        <w:r w:rsidR="00BD6284">
          <w:rPr>
            <w:rFonts w:cstheme="minorHAnsi"/>
            <w:bCs/>
            <w:sz w:val="24"/>
            <w:szCs w:val="24"/>
          </w:rPr>
          <w:t>13</w:t>
        </w:r>
        <w:r w:rsidR="00BD6284">
          <w:rPr>
            <w:rFonts w:cstheme="minorHAnsi"/>
            <w:bCs/>
            <w:sz w:val="24"/>
            <w:szCs w:val="24"/>
          </w:rPr>
          <w:fldChar w:fldCharType="end"/>
        </w:r>
        <w:r w:rsidR="00BD6284">
          <w:rPr>
            <w:rFonts w:cstheme="minorHAnsi"/>
            <w:bCs/>
            <w:sz w:val="24"/>
            <w:szCs w:val="24"/>
          </w:rPr>
          <w:t xml:space="preserve"> </w:t>
        </w:r>
      </w:ins>
      <w:r w:rsidRPr="001925C0">
        <w:rPr>
          <w:rFonts w:cstheme="minorHAnsi"/>
          <w:bCs/>
          <w:sz w:val="24"/>
          <w:szCs w:val="24"/>
        </w:rPr>
        <w:t xml:space="preserve">(a) and (b) contain or are presented with goods of several </w:t>
      </w:r>
      <w:proofErr w:type="spellStart"/>
      <w:r w:rsidRPr="001925C0">
        <w:rPr>
          <w:rFonts w:cstheme="minorHAnsi"/>
          <w:bCs/>
          <w:sz w:val="24"/>
          <w:szCs w:val="24"/>
        </w:rPr>
        <w:t>different</w:t>
      </w:r>
      <w:del w:id="363" w:author="David Owen (Trade)" w:date="2018-10-07T16:18:00Z">
        <w:r w:rsidRPr="001925C0" w:rsidDel="00764BAD">
          <w:rPr>
            <w:rFonts w:cstheme="minorHAnsi"/>
            <w:bCs/>
            <w:sz w:val="24"/>
            <w:szCs w:val="24"/>
          </w:rPr>
          <w:delText xml:space="preserve"> tariff descriptions</w:delText>
        </w:r>
      </w:del>
      <w:ins w:id="364" w:author="David Owen (Trade)" w:date="2018-10-07T16:18:00Z">
        <w:r w:rsidR="00764BAD">
          <w:rPr>
            <w:rFonts w:cstheme="minorHAnsi"/>
            <w:bCs/>
            <w:sz w:val="24"/>
            <w:szCs w:val="24"/>
          </w:rPr>
          <w:t>Codes</w:t>
        </w:r>
      </w:ins>
      <w:proofErr w:type="spellEnd"/>
      <w:r w:rsidRPr="001925C0">
        <w:rPr>
          <w:rFonts w:cstheme="minorHAnsi"/>
          <w:bCs/>
          <w:sz w:val="24"/>
          <w:szCs w:val="24"/>
        </w:rPr>
        <w:t>, the weight and value of the containers and packing materials shall, for the purpose of determining their dutiable weight or value, be apportioned among all the goods contained, in proportion to the weight or value of those goods.</w:t>
      </w:r>
    </w:p>
    <w:p w14:paraId="75B183DA" w14:textId="243948F7" w:rsidR="00825125" w:rsidRPr="00D658F9" w:rsidRDefault="00217C09" w:rsidP="00217C09">
      <w:pPr>
        <w:pStyle w:val="Default"/>
        <w:spacing w:line="360" w:lineRule="auto"/>
        <w:ind w:left="360"/>
        <w:rPr>
          <w:rFonts w:asciiTheme="minorHAnsi" w:hAnsiTheme="minorHAnsi" w:cstheme="minorHAnsi"/>
        </w:rPr>
        <w:pPrChange w:id="365" w:author="David Owen (Trade)" w:date="2018-10-07T16:12:00Z">
          <w:pPr>
            <w:pStyle w:val="Default"/>
            <w:numPr>
              <w:numId w:val="4"/>
            </w:numPr>
            <w:spacing w:line="360" w:lineRule="auto"/>
            <w:ind w:left="360" w:hanging="360"/>
          </w:pPr>
        </w:pPrChange>
      </w:pPr>
      <w:ins w:id="366" w:author="David Owen (Trade)" w:date="2018-10-07T16:12:00Z">
        <w:r w:rsidRPr="00D658F9">
          <w:br w:type="column"/>
        </w:r>
      </w:ins>
    </w:p>
    <w:p w14:paraId="21389BFA" w14:textId="77777777" w:rsidR="00CA41DB" w:rsidRPr="00D658F9" w:rsidRDefault="00CA41DB" w:rsidP="005029C6">
      <w:pPr>
        <w:pStyle w:val="ListParagraph"/>
        <w:spacing w:line="360" w:lineRule="auto"/>
        <w:ind w:left="360"/>
        <w:rPr>
          <w:rFonts w:cstheme="minorHAnsi"/>
          <w:sz w:val="24"/>
          <w:szCs w:val="24"/>
        </w:rPr>
      </w:pPr>
    </w:p>
    <w:p w14:paraId="23892453" w14:textId="4B2BAAD1" w:rsidR="00742C5D" w:rsidRPr="00D658F9" w:rsidDel="00311FAC" w:rsidRDefault="00742C5D" w:rsidP="00825125">
      <w:pPr>
        <w:pStyle w:val="Default"/>
        <w:spacing w:line="360" w:lineRule="auto"/>
        <w:rPr>
          <w:del w:id="367" w:author="David Owen (Trade)" w:date="2018-09-07T16:07:00Z"/>
          <w:rFonts w:asciiTheme="minorHAnsi" w:hAnsiTheme="minorHAnsi" w:cstheme="minorHAnsi"/>
        </w:rPr>
      </w:pPr>
      <w:del w:id="368" w:author="David Owen (Trade)" w:date="2018-09-07T16:07:00Z">
        <w:r w:rsidRPr="00D658F9" w:rsidDel="00311FAC">
          <w:rPr>
            <w:rFonts w:cstheme="minorHAnsi"/>
          </w:rPr>
          <w:delText xml:space="preserve">B. </w:delText>
        </w:r>
        <w:r w:rsidRPr="00D658F9" w:rsidDel="00311FAC">
          <w:rPr>
            <w:rFonts w:cstheme="minorHAnsi"/>
            <w:b/>
            <w:bCs/>
          </w:rPr>
          <w:delText>General rules concerning duties</w:delText>
        </w:r>
      </w:del>
    </w:p>
    <w:p w14:paraId="0B85B267" w14:textId="32E0C19F" w:rsidR="00B767A5" w:rsidRPr="00D658F9" w:rsidRDefault="00CB02A6" w:rsidP="00825125">
      <w:pPr>
        <w:spacing w:line="360" w:lineRule="auto"/>
        <w:rPr>
          <w:rFonts w:cstheme="minorHAnsi"/>
          <w:bCs/>
          <w:sz w:val="24"/>
          <w:szCs w:val="24"/>
        </w:rPr>
      </w:pPr>
      <w:r w:rsidRPr="00D658F9">
        <w:rPr>
          <w:rFonts w:cstheme="minorHAnsi"/>
          <w:bCs/>
          <w:sz w:val="24"/>
          <w:szCs w:val="24"/>
        </w:rPr>
        <w:br w:type="column"/>
      </w:r>
    </w:p>
    <w:p w14:paraId="7F0FE8F8" w14:textId="79494915" w:rsidR="00274718" w:rsidRPr="00D658F9" w:rsidRDefault="00470832" w:rsidP="00825125">
      <w:pPr>
        <w:pStyle w:val="ListParagraph"/>
        <w:autoSpaceDE w:val="0"/>
        <w:autoSpaceDN w:val="0"/>
        <w:adjustRightInd w:val="0"/>
        <w:spacing w:after="0" w:line="360" w:lineRule="auto"/>
        <w:ind w:left="360"/>
        <w:jc w:val="both"/>
        <w:rPr>
          <w:rFonts w:cstheme="minorHAnsi"/>
          <w:bCs/>
          <w:sz w:val="24"/>
          <w:szCs w:val="24"/>
        </w:rPr>
      </w:pPr>
      <w:r w:rsidRPr="00D658F9">
        <w:rPr>
          <w:rFonts w:cstheme="minorHAnsi"/>
          <w:bCs/>
          <w:sz w:val="24"/>
          <w:szCs w:val="24"/>
        </w:rPr>
        <w:t>ANNEX I</w:t>
      </w:r>
    </w:p>
    <w:p w14:paraId="6318988A" w14:textId="77777777" w:rsidR="001D30D7" w:rsidRPr="00D658F9" w:rsidRDefault="001D30D7" w:rsidP="00825125">
      <w:pPr>
        <w:autoSpaceDE w:val="0"/>
        <w:autoSpaceDN w:val="0"/>
        <w:adjustRightInd w:val="0"/>
        <w:spacing w:after="0" w:line="360" w:lineRule="auto"/>
        <w:jc w:val="center"/>
        <w:rPr>
          <w:rFonts w:cstheme="minorHAnsi"/>
          <w:b/>
          <w:bCs/>
          <w:sz w:val="24"/>
          <w:szCs w:val="24"/>
        </w:rPr>
      </w:pPr>
    </w:p>
    <w:p w14:paraId="7DECA220" w14:textId="41F8065B" w:rsidR="00FE086D" w:rsidRPr="00D658F9" w:rsidRDefault="00FE086D">
      <w:pPr>
        <w:pStyle w:val="Partheading"/>
        <w:pPrChange w:id="369" w:author="David Owen (Trade)" w:date="2018-09-07T16:12:00Z">
          <w:pPr>
            <w:autoSpaceDE w:val="0"/>
            <w:autoSpaceDN w:val="0"/>
            <w:adjustRightInd w:val="0"/>
            <w:spacing w:after="0" w:line="360" w:lineRule="auto"/>
            <w:jc w:val="center"/>
          </w:pPr>
        </w:pPrChange>
      </w:pPr>
      <w:r w:rsidRPr="00D658F9">
        <w:t xml:space="preserve">GENERAL RULES FOR THE INTERPRETATION OF THE </w:t>
      </w:r>
      <w:ins w:id="370" w:author="David Owen (Trade)" w:date="2018-07-10T10:49:00Z">
        <w:r w:rsidR="00F248B0" w:rsidRPr="00D658F9">
          <w:t>UNITED KINGDOM GOODS CLASSIFICATION</w:t>
        </w:r>
      </w:ins>
      <w:del w:id="371" w:author="David Owen (Trade)" w:date="2018-07-10T10:49:00Z">
        <w:r w:rsidRPr="00D658F9" w:rsidDel="00F248B0">
          <w:delText>HARMONIZED SYSTEM</w:delText>
        </w:r>
      </w:del>
    </w:p>
    <w:p w14:paraId="7A14AFF0" w14:textId="61CB57F1" w:rsidR="00FE086D" w:rsidRPr="00D658F9" w:rsidRDefault="00FE086D" w:rsidP="00825125">
      <w:pPr>
        <w:autoSpaceDE w:val="0"/>
        <w:autoSpaceDN w:val="0"/>
        <w:adjustRightInd w:val="0"/>
        <w:spacing w:after="0" w:line="360" w:lineRule="auto"/>
        <w:rPr>
          <w:rFonts w:cstheme="minorHAnsi"/>
          <w:sz w:val="24"/>
          <w:szCs w:val="24"/>
        </w:rPr>
      </w:pPr>
      <w:r w:rsidRPr="00D658F9">
        <w:rPr>
          <w:rFonts w:cstheme="minorHAnsi"/>
          <w:sz w:val="24"/>
          <w:szCs w:val="24"/>
        </w:rPr>
        <w:t xml:space="preserve">Classification of goods in the </w:t>
      </w:r>
      <w:del w:id="372" w:author="David Owen (Trade)" w:date="2018-07-10T10:49:00Z">
        <w:r w:rsidRPr="00D658F9" w:rsidDel="00F248B0">
          <w:rPr>
            <w:rFonts w:cstheme="minorHAnsi"/>
            <w:sz w:val="24"/>
            <w:szCs w:val="24"/>
          </w:rPr>
          <w:delText xml:space="preserve">Nomenclature </w:delText>
        </w:r>
      </w:del>
      <w:ins w:id="373" w:author="David Owen (Trade)" w:date="2018-07-10T10:49:00Z">
        <w:r w:rsidR="00F248B0" w:rsidRPr="00D658F9">
          <w:rPr>
            <w:rFonts w:cstheme="minorHAnsi"/>
            <w:sz w:val="24"/>
            <w:szCs w:val="24"/>
          </w:rPr>
          <w:t>United Kingdom Goods Classif</w:t>
        </w:r>
      </w:ins>
      <w:ins w:id="374" w:author="David Owen (Trade)" w:date="2018-07-10T10:50:00Z">
        <w:r w:rsidR="00F248B0" w:rsidRPr="00D658F9">
          <w:rPr>
            <w:rFonts w:cstheme="minorHAnsi"/>
            <w:sz w:val="24"/>
            <w:szCs w:val="24"/>
          </w:rPr>
          <w:t xml:space="preserve">ication </w:t>
        </w:r>
      </w:ins>
      <w:r w:rsidRPr="00D658F9">
        <w:rPr>
          <w:rFonts w:cstheme="minorHAnsi"/>
          <w:sz w:val="24"/>
          <w:szCs w:val="24"/>
        </w:rPr>
        <w:t>shall be governed by the following principles:</w:t>
      </w:r>
    </w:p>
    <w:p w14:paraId="448B8A9D" w14:textId="77777777" w:rsidR="00FE086D" w:rsidRPr="00D658F9" w:rsidRDefault="00FE086D" w:rsidP="00825125">
      <w:pPr>
        <w:autoSpaceDE w:val="0"/>
        <w:autoSpaceDN w:val="0"/>
        <w:adjustRightInd w:val="0"/>
        <w:spacing w:after="0" w:line="360" w:lineRule="auto"/>
        <w:rPr>
          <w:rFonts w:cstheme="minorHAnsi"/>
          <w:sz w:val="24"/>
          <w:szCs w:val="24"/>
        </w:rPr>
      </w:pPr>
    </w:p>
    <w:p w14:paraId="12189A0A" w14:textId="65A07840" w:rsidR="00FE086D" w:rsidRPr="00D658F9" w:rsidRDefault="00FE086D" w:rsidP="00825125">
      <w:pPr>
        <w:pStyle w:val="ListParagraph"/>
        <w:numPr>
          <w:ilvl w:val="0"/>
          <w:numId w:val="1"/>
        </w:numPr>
        <w:autoSpaceDE w:val="0"/>
        <w:autoSpaceDN w:val="0"/>
        <w:adjustRightInd w:val="0"/>
        <w:spacing w:after="0" w:line="360" w:lineRule="auto"/>
        <w:ind w:left="360"/>
        <w:contextualSpacing w:val="0"/>
        <w:rPr>
          <w:rFonts w:cstheme="minorHAnsi"/>
          <w:sz w:val="24"/>
          <w:szCs w:val="24"/>
        </w:rPr>
      </w:pPr>
      <w:r w:rsidRPr="00D658F9">
        <w:rPr>
          <w:rFonts w:cstheme="minorHAnsi"/>
          <w:sz w:val="24"/>
          <w:szCs w:val="24"/>
        </w:rPr>
        <w:t>The titles of Sections, Chapters and sub-Chapters are provided for ease of reference only; for legal purposes, classification shall be determined according to the terms of the headings and any</w:t>
      </w:r>
      <w:commentRangeStart w:id="375"/>
      <w:r w:rsidRPr="00D658F9">
        <w:rPr>
          <w:rFonts w:cstheme="minorHAnsi"/>
          <w:sz w:val="24"/>
          <w:szCs w:val="24"/>
        </w:rPr>
        <w:t xml:space="preserve"> relative </w:t>
      </w:r>
      <w:commentRangeEnd w:id="375"/>
      <w:r w:rsidR="007220B3" w:rsidRPr="00D658F9">
        <w:rPr>
          <w:rStyle w:val="CommentReference"/>
          <w:rFonts w:cstheme="minorHAnsi"/>
          <w:sz w:val="24"/>
          <w:szCs w:val="24"/>
        </w:rPr>
        <w:commentReference w:id="375"/>
      </w:r>
      <w:r w:rsidRPr="00D658F9">
        <w:rPr>
          <w:rFonts w:cstheme="minorHAnsi"/>
          <w:sz w:val="24"/>
          <w:szCs w:val="24"/>
        </w:rPr>
        <w:t>Section or Chapter Notes and, provided such headings or Notes do not otherwise require, according to the following provisions:</w:t>
      </w:r>
    </w:p>
    <w:p w14:paraId="5832287C" w14:textId="77777777" w:rsidR="00FE086D" w:rsidRPr="00D658F9" w:rsidRDefault="00FE086D" w:rsidP="00825125">
      <w:pPr>
        <w:pStyle w:val="ListParagraph"/>
        <w:autoSpaceDE w:val="0"/>
        <w:autoSpaceDN w:val="0"/>
        <w:adjustRightInd w:val="0"/>
        <w:spacing w:after="0" w:line="360" w:lineRule="auto"/>
        <w:ind w:left="360"/>
        <w:contextualSpacing w:val="0"/>
        <w:rPr>
          <w:rFonts w:cstheme="minorHAnsi"/>
          <w:sz w:val="24"/>
          <w:szCs w:val="24"/>
        </w:rPr>
      </w:pPr>
    </w:p>
    <w:p w14:paraId="3543FFC8" w14:textId="5EF6457E" w:rsidR="00FE086D" w:rsidRPr="00D658F9" w:rsidRDefault="00FE086D" w:rsidP="00825125">
      <w:pPr>
        <w:pStyle w:val="ListParagraph"/>
        <w:numPr>
          <w:ilvl w:val="0"/>
          <w:numId w:val="1"/>
        </w:numPr>
        <w:autoSpaceDE w:val="0"/>
        <w:autoSpaceDN w:val="0"/>
        <w:adjustRightInd w:val="0"/>
        <w:spacing w:after="0" w:line="360" w:lineRule="auto"/>
        <w:ind w:left="360"/>
        <w:contextualSpacing w:val="0"/>
        <w:rPr>
          <w:rFonts w:cstheme="minorHAnsi"/>
          <w:sz w:val="24"/>
          <w:szCs w:val="24"/>
        </w:rPr>
      </w:pPr>
      <w:r w:rsidRPr="00D658F9">
        <w:rPr>
          <w:rFonts w:cstheme="minorHAnsi"/>
          <w:sz w:val="24"/>
          <w:szCs w:val="24"/>
        </w:rPr>
        <w:t xml:space="preserve">(a) Any reference in a heading to an article shall be taken to include a reference to that article incomplete or unfinished, provided that, </w:t>
      </w:r>
      <w:commentRangeStart w:id="376"/>
      <w:r w:rsidRPr="00D658F9">
        <w:rPr>
          <w:rFonts w:cstheme="minorHAnsi"/>
          <w:sz w:val="24"/>
          <w:szCs w:val="24"/>
        </w:rPr>
        <w:t>as presented</w:t>
      </w:r>
      <w:commentRangeEnd w:id="376"/>
      <w:r w:rsidR="009526CA" w:rsidRPr="00D658F9">
        <w:rPr>
          <w:rStyle w:val="CommentReference"/>
          <w:rFonts w:cstheme="minorHAnsi"/>
          <w:sz w:val="24"/>
          <w:szCs w:val="24"/>
        </w:rPr>
        <w:commentReference w:id="376"/>
      </w:r>
      <w:r w:rsidRPr="00D658F9">
        <w:rPr>
          <w:rFonts w:cstheme="minorHAnsi"/>
          <w:sz w:val="24"/>
          <w:szCs w:val="24"/>
        </w:rPr>
        <w:t xml:space="preserve">, the incomplete or unfinished article has the essential character of the complete or finished article. It shall also be taken to include a reference to that article complete or finished (or falling to be classified as complete or finished </w:t>
      </w:r>
      <w:proofErr w:type="gramStart"/>
      <w:r w:rsidRPr="00D658F9">
        <w:rPr>
          <w:rFonts w:cstheme="minorHAnsi"/>
          <w:sz w:val="24"/>
          <w:szCs w:val="24"/>
        </w:rPr>
        <w:t>by virtue of</w:t>
      </w:r>
      <w:proofErr w:type="gramEnd"/>
      <w:r w:rsidRPr="00D658F9">
        <w:rPr>
          <w:rFonts w:cstheme="minorHAnsi"/>
          <w:sz w:val="24"/>
          <w:szCs w:val="24"/>
        </w:rPr>
        <w:t xml:space="preserve"> this Rule), presented unassembled or disassembled.</w:t>
      </w:r>
    </w:p>
    <w:p w14:paraId="09BE41F3" w14:textId="1747F2D8" w:rsidR="00FE086D" w:rsidRPr="00D658F9" w:rsidRDefault="00FE086D" w:rsidP="00825125">
      <w:pPr>
        <w:pStyle w:val="ListParagraph"/>
        <w:autoSpaceDE w:val="0"/>
        <w:autoSpaceDN w:val="0"/>
        <w:adjustRightInd w:val="0"/>
        <w:spacing w:after="0" w:line="360" w:lineRule="auto"/>
        <w:ind w:left="360"/>
        <w:contextualSpacing w:val="0"/>
        <w:rPr>
          <w:rFonts w:cstheme="minorHAnsi"/>
          <w:sz w:val="24"/>
          <w:szCs w:val="24"/>
        </w:rPr>
      </w:pPr>
      <w:r w:rsidRPr="00D658F9">
        <w:rPr>
          <w:rFonts w:cstheme="minorHAnsi"/>
          <w:sz w:val="24"/>
          <w:szCs w:val="24"/>
        </w:rPr>
        <w:t>(b) Any reference in a heading to a material or substance shall be taken to include a reference to mixtures or combinations of that material or substance with other materials or substances. Any reference to goods of a given material or substance shall be taken to include a reference to goods consisting wholly or partly of such material or substance. The classification of goods consisting of more than one material or substance shall be according to the principles of Rule 3.</w:t>
      </w:r>
    </w:p>
    <w:p w14:paraId="3E3BFB1F" w14:textId="77777777" w:rsidR="00FE086D" w:rsidRPr="00D658F9" w:rsidRDefault="00FE086D" w:rsidP="00825125">
      <w:pPr>
        <w:autoSpaceDE w:val="0"/>
        <w:autoSpaceDN w:val="0"/>
        <w:adjustRightInd w:val="0"/>
        <w:spacing w:after="0" w:line="360" w:lineRule="auto"/>
        <w:rPr>
          <w:rFonts w:cstheme="minorHAnsi"/>
          <w:sz w:val="24"/>
          <w:szCs w:val="24"/>
        </w:rPr>
      </w:pPr>
    </w:p>
    <w:p w14:paraId="25843EF0" w14:textId="0E6FE710" w:rsidR="00FE086D" w:rsidRPr="00D658F9" w:rsidRDefault="00FE086D" w:rsidP="00825125">
      <w:pPr>
        <w:pStyle w:val="ListParagraph"/>
        <w:numPr>
          <w:ilvl w:val="0"/>
          <w:numId w:val="1"/>
        </w:numPr>
        <w:autoSpaceDE w:val="0"/>
        <w:autoSpaceDN w:val="0"/>
        <w:adjustRightInd w:val="0"/>
        <w:spacing w:after="0" w:line="360" w:lineRule="auto"/>
        <w:ind w:left="360"/>
        <w:contextualSpacing w:val="0"/>
        <w:rPr>
          <w:rFonts w:cstheme="minorHAnsi"/>
          <w:sz w:val="24"/>
          <w:szCs w:val="24"/>
        </w:rPr>
      </w:pPr>
      <w:r w:rsidRPr="00D658F9">
        <w:rPr>
          <w:rFonts w:cstheme="minorHAnsi"/>
          <w:sz w:val="24"/>
          <w:szCs w:val="24"/>
        </w:rPr>
        <w:t xml:space="preserve">When by application of Rule 2 (b) or for any other reason, goods are, </w:t>
      </w:r>
      <w:r w:rsidRPr="00D658F9">
        <w:rPr>
          <w:rFonts w:cstheme="minorHAnsi"/>
          <w:i/>
          <w:iCs/>
          <w:sz w:val="24"/>
          <w:szCs w:val="24"/>
        </w:rPr>
        <w:t>prima facie</w:t>
      </w:r>
      <w:r w:rsidRPr="00D658F9">
        <w:rPr>
          <w:rFonts w:cstheme="minorHAnsi"/>
          <w:sz w:val="24"/>
          <w:szCs w:val="24"/>
        </w:rPr>
        <w:t xml:space="preserve">, classifiable under two or more headings, classification shall be </w:t>
      </w:r>
      <w:proofErr w:type="gramStart"/>
      <w:r w:rsidRPr="00D658F9">
        <w:rPr>
          <w:rFonts w:cstheme="minorHAnsi"/>
          <w:sz w:val="24"/>
          <w:szCs w:val="24"/>
        </w:rPr>
        <w:t>effected</w:t>
      </w:r>
      <w:proofErr w:type="gramEnd"/>
      <w:r w:rsidRPr="00D658F9">
        <w:rPr>
          <w:rFonts w:cstheme="minorHAnsi"/>
          <w:sz w:val="24"/>
          <w:szCs w:val="24"/>
        </w:rPr>
        <w:t xml:space="preserve"> as follows:</w:t>
      </w:r>
    </w:p>
    <w:p w14:paraId="5D6F535B" w14:textId="2D408363" w:rsidR="00FE086D" w:rsidRPr="00D658F9" w:rsidRDefault="00FE086D" w:rsidP="00825125">
      <w:pPr>
        <w:pStyle w:val="ListParagraph"/>
        <w:numPr>
          <w:ilvl w:val="0"/>
          <w:numId w:val="2"/>
        </w:numPr>
        <w:autoSpaceDE w:val="0"/>
        <w:autoSpaceDN w:val="0"/>
        <w:adjustRightInd w:val="0"/>
        <w:spacing w:after="0" w:line="360" w:lineRule="auto"/>
        <w:ind w:left="714"/>
        <w:contextualSpacing w:val="0"/>
        <w:rPr>
          <w:rFonts w:cstheme="minorHAnsi"/>
          <w:sz w:val="24"/>
          <w:szCs w:val="24"/>
        </w:rPr>
      </w:pPr>
      <w:r w:rsidRPr="00D658F9">
        <w:rPr>
          <w:rFonts w:cstheme="minorHAnsi"/>
          <w:sz w:val="24"/>
          <w:szCs w:val="24"/>
        </w:rPr>
        <w:t xml:space="preserve">The heading which provides the most specific description shall be preferred to headings providing a more general description. However, when two or more headings each refer to part only of the materials or substances contained in mixed or </w:t>
      </w:r>
      <w:r w:rsidRPr="00D658F9">
        <w:rPr>
          <w:rFonts w:cstheme="minorHAnsi"/>
          <w:sz w:val="24"/>
          <w:szCs w:val="24"/>
        </w:rPr>
        <w:lastRenderedPageBreak/>
        <w:t>composite goods or to part only of the items in a set put up for retail sale, those headings are to be regarded as equally specific in relation to those goods, even if one of them gives a more complete or precise description of the goods.</w:t>
      </w:r>
    </w:p>
    <w:p w14:paraId="109F9CD7" w14:textId="59F016DF" w:rsidR="00FE086D" w:rsidRPr="00D658F9" w:rsidRDefault="00FE086D" w:rsidP="00825125">
      <w:pPr>
        <w:pStyle w:val="ListParagraph"/>
        <w:numPr>
          <w:ilvl w:val="0"/>
          <w:numId w:val="2"/>
        </w:numPr>
        <w:autoSpaceDE w:val="0"/>
        <w:autoSpaceDN w:val="0"/>
        <w:adjustRightInd w:val="0"/>
        <w:spacing w:after="0" w:line="360" w:lineRule="auto"/>
        <w:ind w:left="714"/>
        <w:contextualSpacing w:val="0"/>
        <w:rPr>
          <w:rFonts w:cstheme="minorHAnsi"/>
          <w:sz w:val="24"/>
          <w:szCs w:val="24"/>
        </w:rPr>
      </w:pPr>
      <w:r w:rsidRPr="00D658F9">
        <w:rPr>
          <w:rFonts w:cstheme="minorHAnsi"/>
          <w:sz w:val="24"/>
          <w:szCs w:val="24"/>
        </w:rPr>
        <w:t>Mixtures, composite goods consisting of different materials or made up of different components, and goods put up in sets for retail sale, which cannot be classified by reference to 3(a), shall be classified as if they consisted of the material or component which gives them their essential character, insofar as this criterion is applicable.</w:t>
      </w:r>
    </w:p>
    <w:p w14:paraId="5650ADC2" w14:textId="21AB0D2B" w:rsidR="00FE086D" w:rsidRPr="00D658F9" w:rsidRDefault="00FE086D" w:rsidP="00825125">
      <w:pPr>
        <w:pStyle w:val="ListParagraph"/>
        <w:numPr>
          <w:ilvl w:val="0"/>
          <w:numId w:val="2"/>
        </w:numPr>
        <w:autoSpaceDE w:val="0"/>
        <w:autoSpaceDN w:val="0"/>
        <w:adjustRightInd w:val="0"/>
        <w:spacing w:after="0" w:line="360" w:lineRule="auto"/>
        <w:ind w:left="714"/>
        <w:contextualSpacing w:val="0"/>
        <w:rPr>
          <w:rFonts w:cstheme="minorHAnsi"/>
          <w:sz w:val="24"/>
          <w:szCs w:val="24"/>
        </w:rPr>
      </w:pPr>
      <w:r w:rsidRPr="00D658F9">
        <w:rPr>
          <w:rFonts w:cstheme="minorHAnsi"/>
          <w:sz w:val="24"/>
          <w:szCs w:val="24"/>
        </w:rPr>
        <w:t>When goods cannot be classified by reference to 3(a) or 3(b), they shall be classified under the heading which occurs last in numerical order among those which equally merit consideration.</w:t>
      </w:r>
    </w:p>
    <w:p w14:paraId="1B692F19" w14:textId="77777777" w:rsidR="00FE086D" w:rsidRPr="00D658F9" w:rsidRDefault="00FE086D" w:rsidP="00825125">
      <w:pPr>
        <w:autoSpaceDE w:val="0"/>
        <w:autoSpaceDN w:val="0"/>
        <w:adjustRightInd w:val="0"/>
        <w:spacing w:after="0" w:line="360" w:lineRule="auto"/>
        <w:ind w:left="354"/>
        <w:rPr>
          <w:rFonts w:cstheme="minorHAnsi"/>
          <w:sz w:val="24"/>
          <w:szCs w:val="24"/>
        </w:rPr>
      </w:pPr>
    </w:p>
    <w:p w14:paraId="35EDB1D3" w14:textId="5D7F6B12" w:rsidR="00FE086D" w:rsidRPr="00D658F9" w:rsidRDefault="00FE086D" w:rsidP="00825125">
      <w:pPr>
        <w:pStyle w:val="ListParagraph"/>
        <w:numPr>
          <w:ilvl w:val="0"/>
          <w:numId w:val="1"/>
        </w:numPr>
        <w:autoSpaceDE w:val="0"/>
        <w:autoSpaceDN w:val="0"/>
        <w:adjustRightInd w:val="0"/>
        <w:spacing w:after="0" w:line="360" w:lineRule="auto"/>
        <w:ind w:left="360"/>
        <w:contextualSpacing w:val="0"/>
        <w:rPr>
          <w:rFonts w:cstheme="minorHAnsi"/>
          <w:sz w:val="24"/>
          <w:szCs w:val="24"/>
        </w:rPr>
      </w:pPr>
      <w:r w:rsidRPr="00D658F9">
        <w:rPr>
          <w:rFonts w:cstheme="minorHAnsi"/>
          <w:sz w:val="24"/>
          <w:szCs w:val="24"/>
        </w:rPr>
        <w:t>Goods which cannot be classified in accordance with the above Rules shall be classified under the heading appropriate to the goods to which they are most akin.</w:t>
      </w:r>
    </w:p>
    <w:p w14:paraId="7C3B684D" w14:textId="77777777" w:rsidR="00FE086D" w:rsidRPr="00D658F9" w:rsidRDefault="00FE086D" w:rsidP="00825125">
      <w:pPr>
        <w:pStyle w:val="ListParagraph"/>
        <w:autoSpaceDE w:val="0"/>
        <w:autoSpaceDN w:val="0"/>
        <w:adjustRightInd w:val="0"/>
        <w:spacing w:after="0" w:line="360" w:lineRule="auto"/>
        <w:ind w:left="360"/>
        <w:contextualSpacing w:val="0"/>
        <w:rPr>
          <w:rFonts w:cstheme="minorHAnsi"/>
          <w:sz w:val="24"/>
          <w:szCs w:val="24"/>
        </w:rPr>
      </w:pPr>
    </w:p>
    <w:p w14:paraId="54689CA8" w14:textId="401B935E" w:rsidR="00FE086D" w:rsidRPr="00D658F9" w:rsidRDefault="00FE086D" w:rsidP="00825125">
      <w:pPr>
        <w:pStyle w:val="ListParagraph"/>
        <w:numPr>
          <w:ilvl w:val="0"/>
          <w:numId w:val="1"/>
        </w:numPr>
        <w:autoSpaceDE w:val="0"/>
        <w:autoSpaceDN w:val="0"/>
        <w:adjustRightInd w:val="0"/>
        <w:spacing w:after="0" w:line="360" w:lineRule="auto"/>
        <w:ind w:left="360"/>
        <w:contextualSpacing w:val="0"/>
        <w:rPr>
          <w:rFonts w:cstheme="minorHAnsi"/>
          <w:sz w:val="24"/>
          <w:szCs w:val="24"/>
        </w:rPr>
      </w:pPr>
      <w:r w:rsidRPr="00D658F9">
        <w:rPr>
          <w:rFonts w:cstheme="minorHAnsi"/>
          <w:sz w:val="24"/>
          <w:szCs w:val="24"/>
        </w:rPr>
        <w:t>In addition to the foregoing provisions, the following Rules shall apply in respect of the goods referred to therein:</w:t>
      </w:r>
    </w:p>
    <w:p w14:paraId="4F6F92EE" w14:textId="77777777" w:rsidR="00FE086D" w:rsidRPr="00D658F9" w:rsidRDefault="00FE086D" w:rsidP="00825125">
      <w:pPr>
        <w:autoSpaceDE w:val="0"/>
        <w:autoSpaceDN w:val="0"/>
        <w:adjustRightInd w:val="0"/>
        <w:spacing w:after="0" w:line="360" w:lineRule="auto"/>
        <w:ind w:left="354"/>
        <w:rPr>
          <w:rFonts w:cstheme="minorHAnsi"/>
          <w:sz w:val="24"/>
          <w:szCs w:val="24"/>
        </w:rPr>
      </w:pPr>
      <w:r w:rsidRPr="00D658F9">
        <w:rPr>
          <w:rFonts w:cstheme="minorHAnsi"/>
          <w:sz w:val="24"/>
          <w:szCs w:val="24"/>
        </w:rPr>
        <w:t>(a) Camera cases, musical instrument cases, gun cases, drawing instrument cases, necklace cases and similar containers, specially shaped or fitted to contain a specific article or set of articles, suitable for long-term use and presented with the articles for which they are intended, shall be classified with such articles when of a kind normally sold therewith. This Rule does not, however, apply to containers which give the whole its essential character;</w:t>
      </w:r>
    </w:p>
    <w:p w14:paraId="0664901A" w14:textId="5D567C6C" w:rsidR="00FE086D" w:rsidRPr="00D658F9" w:rsidRDefault="00FE086D" w:rsidP="00825125">
      <w:pPr>
        <w:autoSpaceDE w:val="0"/>
        <w:autoSpaceDN w:val="0"/>
        <w:adjustRightInd w:val="0"/>
        <w:spacing w:after="0" w:line="360" w:lineRule="auto"/>
        <w:ind w:left="354"/>
        <w:rPr>
          <w:rFonts w:cstheme="minorHAnsi"/>
          <w:sz w:val="24"/>
          <w:szCs w:val="24"/>
        </w:rPr>
      </w:pPr>
      <w:r w:rsidRPr="00D658F9">
        <w:rPr>
          <w:rFonts w:cstheme="minorHAnsi"/>
          <w:sz w:val="24"/>
          <w:szCs w:val="24"/>
        </w:rPr>
        <w:t>(b) Subject to the provisions of Rule 5(a) above, packing materials and packing containers presented with the goods therein shall be classified with the goods if they are of a kind normally used for packing such goods. However, this provision is not binding when such packing materials or packing containers are clearly suitable for repetitive use.</w:t>
      </w:r>
    </w:p>
    <w:p w14:paraId="17DA8398" w14:textId="77777777" w:rsidR="00FE086D" w:rsidRPr="00D658F9" w:rsidRDefault="00FE086D" w:rsidP="00825125">
      <w:pPr>
        <w:autoSpaceDE w:val="0"/>
        <w:autoSpaceDN w:val="0"/>
        <w:adjustRightInd w:val="0"/>
        <w:spacing w:after="0" w:line="360" w:lineRule="auto"/>
        <w:rPr>
          <w:rFonts w:cstheme="minorHAnsi"/>
          <w:sz w:val="24"/>
          <w:szCs w:val="24"/>
        </w:rPr>
      </w:pPr>
    </w:p>
    <w:p w14:paraId="77683088" w14:textId="58F62006" w:rsidR="00FE086D" w:rsidRPr="00D658F9" w:rsidRDefault="00FE086D" w:rsidP="00825125">
      <w:pPr>
        <w:pStyle w:val="ListParagraph"/>
        <w:numPr>
          <w:ilvl w:val="0"/>
          <w:numId w:val="1"/>
        </w:numPr>
        <w:autoSpaceDE w:val="0"/>
        <w:autoSpaceDN w:val="0"/>
        <w:adjustRightInd w:val="0"/>
        <w:spacing w:after="0" w:line="360" w:lineRule="auto"/>
        <w:ind w:left="360"/>
        <w:contextualSpacing w:val="0"/>
        <w:rPr>
          <w:rFonts w:cstheme="minorHAnsi"/>
          <w:sz w:val="24"/>
          <w:szCs w:val="24"/>
        </w:rPr>
      </w:pPr>
      <w:r w:rsidRPr="00D658F9">
        <w:rPr>
          <w:rFonts w:cstheme="minorHAnsi"/>
          <w:sz w:val="24"/>
          <w:szCs w:val="24"/>
        </w:rPr>
        <w:t xml:space="preserve">For legal purposes, the classification of goods in the subheadings of a heading shall be determined according to the terms of those subheadings and any related Subheading Notes and, </w:t>
      </w:r>
      <w:r w:rsidRPr="00D658F9">
        <w:rPr>
          <w:rFonts w:cstheme="minorHAnsi"/>
          <w:i/>
          <w:iCs/>
          <w:sz w:val="24"/>
          <w:szCs w:val="24"/>
        </w:rPr>
        <w:t>mutatis mutandis</w:t>
      </w:r>
      <w:r w:rsidRPr="00D658F9">
        <w:rPr>
          <w:rFonts w:cstheme="minorHAnsi"/>
          <w:sz w:val="24"/>
          <w:szCs w:val="24"/>
        </w:rPr>
        <w:t>, to the above Rules, on the understanding that only subheadings at the same level are comparable. For the purposes of this Rule the relative Section and Chapter Notes also apply, unless the context otherwise requires.</w:t>
      </w:r>
    </w:p>
    <w:p w14:paraId="7C674B81" w14:textId="7E736BAD" w:rsidR="00AD5B4A" w:rsidRPr="00D658F9" w:rsidRDefault="00995384" w:rsidP="00825125">
      <w:pPr>
        <w:spacing w:after="0" w:line="360" w:lineRule="auto"/>
        <w:rPr>
          <w:ins w:id="377" w:author="David Owen (Trade)" w:date="2018-09-07T16:12:00Z"/>
          <w:rFonts w:cstheme="minorHAnsi"/>
          <w:sz w:val="24"/>
          <w:szCs w:val="24"/>
        </w:rPr>
      </w:pPr>
      <w:ins w:id="378" w:author="David Owen (Trade)" w:date="2018-09-07T16:12:00Z">
        <w:r w:rsidRPr="00D658F9">
          <w:rPr>
            <w:rFonts w:cstheme="minorHAnsi"/>
            <w:sz w:val="24"/>
            <w:szCs w:val="24"/>
          </w:rPr>
          <w:br w:type="column"/>
        </w:r>
        <w:r w:rsidRPr="00D658F9">
          <w:rPr>
            <w:rFonts w:cstheme="minorHAnsi"/>
            <w:sz w:val="24"/>
            <w:szCs w:val="24"/>
          </w:rPr>
          <w:lastRenderedPageBreak/>
          <w:t>ANNEX II</w:t>
        </w:r>
      </w:ins>
    </w:p>
    <w:p w14:paraId="2CF6C3BC" w14:textId="19E3CC6B" w:rsidR="00995384" w:rsidRPr="00D658F9" w:rsidRDefault="00A0109F" w:rsidP="00825125">
      <w:pPr>
        <w:pStyle w:val="Partheading"/>
        <w:rPr>
          <w:ins w:id="379" w:author="David Owen (Trade)" w:date="2018-09-07T16:12:00Z"/>
        </w:rPr>
      </w:pPr>
      <w:ins w:id="380" w:author="David Owen (Trade)" w:date="2018-09-10T14:55:00Z">
        <w:r>
          <w:t>CLASSIFICATION</w:t>
        </w:r>
      </w:ins>
      <w:ins w:id="381" w:author="David Owen (Trade)" w:date="2018-09-07T16:12:00Z">
        <w:r w:rsidR="00995384" w:rsidRPr="00D658F9">
          <w:t xml:space="preserve"> TABLE</w:t>
        </w:r>
      </w:ins>
    </w:p>
    <w:p w14:paraId="45AF92D5" w14:textId="528666EF" w:rsidR="00730EBA" w:rsidRDefault="008B4467" w:rsidP="00825125">
      <w:pPr>
        <w:spacing w:line="360" w:lineRule="auto"/>
        <w:rPr>
          <w:ins w:id="382" w:author="David Owen (Trade)" w:date="2018-09-10T15:52:00Z"/>
          <w:rFonts w:cstheme="minorHAnsi"/>
          <w:sz w:val="24"/>
          <w:szCs w:val="24"/>
        </w:rPr>
      </w:pPr>
      <w:ins w:id="383" w:author="David Owen (Trade)" w:date="2018-09-10T15:52:00Z">
        <w:r>
          <w:rPr>
            <w:rFonts w:cstheme="minorHAnsi"/>
            <w:sz w:val="24"/>
            <w:szCs w:val="24"/>
          </w:rPr>
          <w:t>(To be organised by section and chapter)</w:t>
        </w:r>
      </w:ins>
    </w:p>
    <w:p w14:paraId="0927BFC9" w14:textId="3CA5E447" w:rsidR="008B4467" w:rsidRDefault="008B4467" w:rsidP="00825125">
      <w:pPr>
        <w:spacing w:line="360" w:lineRule="auto"/>
        <w:rPr>
          <w:ins w:id="384" w:author="David Owen (Trade)" w:date="2018-09-10T15:52:00Z"/>
          <w:rFonts w:cstheme="minorHAnsi"/>
          <w:sz w:val="24"/>
          <w:szCs w:val="24"/>
        </w:rPr>
      </w:pPr>
      <w:ins w:id="385" w:author="David Owen (Trade)" w:date="2018-09-10T15:52:00Z">
        <w:r>
          <w:rPr>
            <w:rFonts w:cstheme="minorHAnsi"/>
            <w:sz w:val="24"/>
            <w:szCs w:val="24"/>
          </w:rPr>
          <w:t xml:space="preserve">(Table to show goods code and </w:t>
        </w:r>
        <w:r w:rsidR="00EF0C18">
          <w:rPr>
            <w:rFonts w:cstheme="minorHAnsi"/>
            <w:sz w:val="24"/>
            <w:szCs w:val="24"/>
          </w:rPr>
          <w:t>description of goods)</w:t>
        </w:r>
      </w:ins>
    </w:p>
    <w:p w14:paraId="0BD73D9D" w14:textId="77777777" w:rsidR="00A34B95" w:rsidRDefault="00A34B95" w:rsidP="00825125">
      <w:pPr>
        <w:spacing w:line="360" w:lineRule="auto"/>
        <w:rPr>
          <w:ins w:id="386" w:author="David Owen (Trade)" w:date="2018-09-10T14:56:00Z"/>
          <w:rFonts w:cstheme="minorHAnsi"/>
          <w:sz w:val="24"/>
          <w:szCs w:val="24"/>
        </w:rPr>
      </w:pPr>
    </w:p>
    <w:p w14:paraId="19B10A68" w14:textId="77777777" w:rsidR="000C4DEB" w:rsidRDefault="00730EBA" w:rsidP="00730EBA">
      <w:pPr>
        <w:rPr>
          <w:ins w:id="387" w:author="David Owen (Trade)" w:date="2018-09-10T14:56:00Z"/>
        </w:rPr>
      </w:pPr>
      <w:ins w:id="388" w:author="David Owen (Trade)" w:date="2018-09-10T14:56:00Z">
        <w:r>
          <w:br w:type="column"/>
        </w:r>
        <w:r>
          <w:lastRenderedPageBreak/>
          <w:t>ANNEX III</w:t>
        </w:r>
      </w:ins>
    </w:p>
    <w:p w14:paraId="7A1F4BD5" w14:textId="2A7A68E8" w:rsidR="000C4DEB" w:rsidRDefault="000C4DEB" w:rsidP="000C4DEB">
      <w:pPr>
        <w:pStyle w:val="Partheading"/>
        <w:rPr>
          <w:ins w:id="389" w:author="David Owen (Trade)" w:date="2018-09-10T15:53:00Z"/>
        </w:rPr>
      </w:pPr>
      <w:ins w:id="390" w:author="David Owen (Trade)" w:date="2018-09-10T14:56:00Z">
        <w:r>
          <w:t>TARIFF TABLE</w:t>
        </w:r>
      </w:ins>
    </w:p>
    <w:p w14:paraId="35174A8C" w14:textId="2CFA43AE" w:rsidR="003705DD" w:rsidRDefault="00F17A83" w:rsidP="003705DD">
      <w:pPr>
        <w:rPr>
          <w:ins w:id="391" w:author="David Owen (Trade)" w:date="2018-09-10T16:01:00Z"/>
        </w:rPr>
      </w:pPr>
      <w:ins w:id="392" w:author="David Owen (Trade)" w:date="2018-09-10T15:53:00Z">
        <w:r>
          <w:t xml:space="preserve">(To be organised </w:t>
        </w:r>
      </w:ins>
      <w:ins w:id="393" w:author="David Owen (Trade)" w:date="2018-09-10T16:00:00Z">
        <w:r w:rsidR="00C72F69">
          <w:t>by chapter)</w:t>
        </w:r>
      </w:ins>
    </w:p>
    <w:p w14:paraId="18032D59" w14:textId="4D10098E" w:rsidR="008C31C2" w:rsidRDefault="008C31C2" w:rsidP="003705DD">
      <w:pPr>
        <w:rPr>
          <w:ins w:id="394" w:author="David Owen (Trade)" w:date="2018-09-10T16:01:00Z"/>
        </w:rPr>
      </w:pPr>
      <w:ins w:id="395" w:author="David Owen (Trade)" w:date="2018-09-10T16:01:00Z">
        <w:r>
          <w:t>(Table to show:</w:t>
        </w:r>
      </w:ins>
    </w:p>
    <w:p w14:paraId="7B4B7D93" w14:textId="1BE65FA7" w:rsidR="008C31C2" w:rsidRDefault="008C31C2" w:rsidP="008C31C2">
      <w:pPr>
        <w:pStyle w:val="ListParagraph"/>
        <w:numPr>
          <w:ilvl w:val="0"/>
          <w:numId w:val="21"/>
        </w:numPr>
        <w:rPr>
          <w:ins w:id="396" w:author="David Owen (Trade)" w:date="2018-09-10T16:01:00Z"/>
        </w:rPr>
      </w:pPr>
      <w:ins w:id="397" w:author="David Owen (Trade)" w:date="2018-09-10T16:01:00Z">
        <w:r>
          <w:t>Goods code</w:t>
        </w:r>
      </w:ins>
    </w:p>
    <w:p w14:paraId="6FF045E8" w14:textId="11F64CA9" w:rsidR="008C31C2" w:rsidRDefault="00170065" w:rsidP="008C31C2">
      <w:pPr>
        <w:pStyle w:val="ListParagraph"/>
        <w:numPr>
          <w:ilvl w:val="0"/>
          <w:numId w:val="21"/>
        </w:numPr>
        <w:rPr>
          <w:ins w:id="398" w:author="David Owen (Trade)" w:date="2018-09-10T16:01:00Z"/>
        </w:rPr>
      </w:pPr>
      <w:ins w:id="399" w:author="David Owen (Trade)" w:date="2018-09-10T16:01:00Z">
        <w:r>
          <w:t>Duty expression</w:t>
        </w:r>
      </w:ins>
      <w:ins w:id="400" w:author="David Owen (Trade)" w:date="2018-09-28T12:42:00Z">
        <w:r w:rsidR="005566E6">
          <w:t xml:space="preserve"> – format to be confi</w:t>
        </w:r>
      </w:ins>
      <w:ins w:id="401" w:author="David Owen (Trade)" w:date="2018-09-28T12:43:00Z">
        <w:r w:rsidR="005566E6">
          <w:t>rmed</w:t>
        </w:r>
      </w:ins>
    </w:p>
    <w:p w14:paraId="1F9ACEBA" w14:textId="6473545D" w:rsidR="00170065" w:rsidRDefault="00170065" w:rsidP="008C31C2">
      <w:pPr>
        <w:pStyle w:val="ListParagraph"/>
        <w:numPr>
          <w:ilvl w:val="0"/>
          <w:numId w:val="21"/>
        </w:numPr>
        <w:rPr>
          <w:ins w:id="402" w:author="David Owen (Trade)" w:date="2018-09-10T16:04:00Z"/>
        </w:rPr>
      </w:pPr>
      <w:ins w:id="403" w:author="David Owen (Trade)" w:date="2018-09-10T16:01:00Z">
        <w:r>
          <w:t>Legal base</w:t>
        </w:r>
      </w:ins>
    </w:p>
    <w:p w14:paraId="37786FA4" w14:textId="6E89AE91" w:rsidR="00B47F73" w:rsidRDefault="00B47F73" w:rsidP="008C31C2">
      <w:pPr>
        <w:pStyle w:val="ListParagraph"/>
        <w:numPr>
          <w:ilvl w:val="0"/>
          <w:numId w:val="21"/>
        </w:numPr>
        <w:rPr>
          <w:ins w:id="404" w:author="David Owen (Trade)" w:date="2018-09-10T16:01:00Z"/>
        </w:rPr>
      </w:pPr>
      <w:ins w:id="405" w:author="David Owen (Trade)" w:date="2018-09-10T16:04:00Z">
        <w:r>
          <w:t>End date (where applicable)</w:t>
        </w:r>
      </w:ins>
    </w:p>
    <w:p w14:paraId="6D8414CD" w14:textId="18E4955A" w:rsidR="00170065" w:rsidRDefault="00170065" w:rsidP="008C31C2">
      <w:pPr>
        <w:pStyle w:val="ListParagraph"/>
        <w:numPr>
          <w:ilvl w:val="0"/>
          <w:numId w:val="21"/>
        </w:numPr>
        <w:rPr>
          <w:ins w:id="406" w:author="David Owen (Trade)" w:date="2018-09-10T16:01:00Z"/>
        </w:rPr>
      </w:pPr>
      <w:ins w:id="407" w:author="David Owen (Trade)" w:date="2018-09-10T16:01:00Z">
        <w:r>
          <w:t>(for information only) goods description</w:t>
        </w:r>
      </w:ins>
    </w:p>
    <w:p w14:paraId="1442524C" w14:textId="3DF2C09D" w:rsidR="00170065" w:rsidRDefault="006740E3">
      <w:pPr>
        <w:pStyle w:val="ListParagraph"/>
        <w:numPr>
          <w:ilvl w:val="0"/>
          <w:numId w:val="21"/>
        </w:numPr>
        <w:rPr>
          <w:ins w:id="408" w:author="David Owen (Trade)" w:date="2018-10-07T20:34:00Z"/>
        </w:rPr>
      </w:pPr>
      <w:ins w:id="409" w:author="David Owen (Trade)" w:date="2018-09-10T16:02:00Z">
        <w:r>
          <w:t>(</w:t>
        </w:r>
        <w:r w:rsidR="00E32555">
          <w:t>subject to confirmation) other inf</w:t>
        </w:r>
      </w:ins>
      <w:ins w:id="410" w:author="David Owen (Trade)" w:date="2018-09-10T16:03:00Z">
        <w:r w:rsidR="00E32555">
          <w:t>ormation relevant to determining the amount of import duty applicable</w:t>
        </w:r>
      </w:ins>
      <w:ins w:id="411" w:author="David Owen (Trade)" w:date="2018-09-10T16:20:00Z">
        <w:r w:rsidR="00727C78">
          <w:t xml:space="preserve"> – in particular, whether</w:t>
        </w:r>
        <w:r w:rsidR="00583EB3">
          <w:t>, subject to a condition, a relief applies</w:t>
        </w:r>
      </w:ins>
      <w:ins w:id="412" w:author="David Owen (Trade)" w:date="2018-09-10T16:03:00Z">
        <w:r w:rsidR="00E32555">
          <w:t>)</w:t>
        </w:r>
      </w:ins>
    </w:p>
    <w:p w14:paraId="24D42B5E" w14:textId="5CE180EF" w:rsidR="00AD095D" w:rsidRDefault="00AD095D" w:rsidP="00AD095D">
      <w:pPr>
        <w:rPr>
          <w:ins w:id="413" w:author="David Owen (Trade)" w:date="2018-10-07T18:26:00Z"/>
        </w:rPr>
        <w:pPrChange w:id="414" w:author="David Owen (Trade)" w:date="2018-10-07T20:34:00Z">
          <w:pPr>
            <w:pStyle w:val="ListParagraph"/>
            <w:numPr>
              <w:numId w:val="21"/>
            </w:numPr>
            <w:ind w:left="1440" w:hanging="360"/>
          </w:pPr>
        </w:pPrChange>
      </w:pPr>
      <w:ins w:id="415" w:author="David Owen (Trade)" w:date="2018-10-07T20:34:00Z">
        <w:r>
          <w:t>[Possible format shown below]</w:t>
        </w:r>
      </w:ins>
    </w:p>
    <w:p w14:paraId="3A6ECFC6" w14:textId="4D7FF5E7" w:rsidR="00442341" w:rsidRDefault="00442341" w:rsidP="00442341">
      <w:pPr>
        <w:pStyle w:val="Title"/>
        <w:rPr>
          <w:ins w:id="416" w:author="David Owen (Trade)" w:date="2018-10-07T18:26:00Z"/>
        </w:rPr>
      </w:pPr>
      <w:ins w:id="417" w:author="David Owen (Trade)" w:date="2018-10-07T18:26:00Z">
        <w:r>
          <w:t xml:space="preserve">UK </w:t>
        </w:r>
        <w:r w:rsidR="00A4405B">
          <w:t>CUSTOMS TARIFF</w:t>
        </w:r>
        <w:r>
          <w:br/>
          <w:t>SECTION I LIVE ANIMALS; ANIMAL PRODUCTS</w:t>
        </w:r>
      </w:ins>
    </w:p>
    <w:p w14:paraId="4825B279" w14:textId="77777777" w:rsidR="00442341" w:rsidRDefault="00442341" w:rsidP="00442341">
      <w:pPr>
        <w:pStyle w:val="Heading1"/>
        <w:rPr>
          <w:ins w:id="418" w:author="David Owen (Trade)" w:date="2018-10-07T18:26:00Z"/>
        </w:rPr>
      </w:pPr>
      <w:ins w:id="419" w:author="David Owen (Trade)" w:date="2018-10-07T18:26:00Z">
        <w:r>
          <w:t>Chapter 01</w:t>
        </w:r>
        <w:r>
          <w:br/>
          <w:t>Live Animals</w:t>
        </w:r>
      </w:ins>
    </w:p>
    <w:p w14:paraId="693CBA19" w14:textId="77777777" w:rsidR="00442341" w:rsidRDefault="00442341" w:rsidP="00442341">
      <w:pPr>
        <w:pStyle w:val="Heading2"/>
        <w:rPr>
          <w:ins w:id="420" w:author="David Owen (Trade)" w:date="2018-10-07T18:26:00Z"/>
        </w:rPr>
      </w:pPr>
      <w:ins w:id="421" w:author="David Owen (Trade)" w:date="2018-10-07T18:26:00Z">
        <w:r>
          <w:t>Chapter Notes</w:t>
        </w:r>
      </w:ins>
    </w:p>
    <w:p w14:paraId="59BC51BC" w14:textId="77777777" w:rsidR="00442341" w:rsidRDefault="00442341" w:rsidP="00442341">
      <w:pPr>
        <w:rPr>
          <w:ins w:id="422" w:author="David Owen (Trade)" w:date="2018-10-07T18:26:00Z"/>
        </w:rPr>
      </w:pPr>
      <w:ins w:id="423" w:author="David Owen (Trade)" w:date="2018-10-07T18:26:00Z">
        <w:r>
          <w:t>1. This chapter covers all live animals except:</w:t>
        </w:r>
      </w:ins>
    </w:p>
    <w:p w14:paraId="28986E6B" w14:textId="77777777" w:rsidR="00442341" w:rsidRDefault="00442341" w:rsidP="00442341">
      <w:pPr>
        <w:pStyle w:val="ListBullet"/>
        <w:rPr>
          <w:ins w:id="424" w:author="David Owen (Trade)" w:date="2018-10-07T18:26:00Z"/>
        </w:rPr>
      </w:pPr>
      <w:ins w:id="425" w:author="David Owen (Trade)" w:date="2018-10-07T18:26:00Z">
        <w:r>
          <w:t>fish and crustaceans, molluscs and other aquatic invertebrates, of heading 0301, 0306, 0307 or 0308;</w:t>
        </w:r>
      </w:ins>
    </w:p>
    <w:p w14:paraId="7AD0BF88" w14:textId="77777777" w:rsidR="00442341" w:rsidRDefault="00442341" w:rsidP="00442341">
      <w:pPr>
        <w:pStyle w:val="ListBullet"/>
        <w:rPr>
          <w:ins w:id="426" w:author="David Owen (Trade)" w:date="2018-10-07T18:26:00Z"/>
        </w:rPr>
      </w:pPr>
      <w:ins w:id="427" w:author="David Owen (Trade)" w:date="2018-10-07T18:26:00Z">
        <w:r>
          <w:t>cultures of micro-organisms and other products of heading 3002; and</w:t>
        </w:r>
      </w:ins>
    </w:p>
    <w:p w14:paraId="3550BB3E" w14:textId="77777777" w:rsidR="00442341" w:rsidRDefault="00442341" w:rsidP="00442341">
      <w:pPr>
        <w:pStyle w:val="ListBullet"/>
        <w:rPr>
          <w:ins w:id="428" w:author="David Owen (Trade)" w:date="2018-10-07T18:26:00Z"/>
        </w:rPr>
      </w:pPr>
      <w:ins w:id="429" w:author="David Owen (Trade)" w:date="2018-10-07T18:26:00Z">
        <w:r>
          <w:t>animals of heading 9508.</w:t>
        </w:r>
      </w:ins>
    </w:p>
    <w:p w14:paraId="752C16A8" w14:textId="77777777" w:rsidR="00442341" w:rsidRDefault="00442341" w:rsidP="00442341">
      <w:pPr>
        <w:rPr>
          <w:ins w:id="430" w:author="David Owen (Trade)" w:date="2018-10-07T18:26:00Z"/>
        </w:rPr>
      </w:pPr>
    </w:p>
    <w:tbl>
      <w:tblPr>
        <w:tblStyle w:val="ListTable3"/>
        <w:tblW w:w="5000" w:type="pct"/>
        <w:tblLook w:val="0420" w:firstRow="1" w:lastRow="0" w:firstColumn="0" w:lastColumn="0" w:noHBand="0" w:noVBand="1"/>
      </w:tblPr>
      <w:tblGrid>
        <w:gridCol w:w="1258"/>
        <w:gridCol w:w="1067"/>
        <w:gridCol w:w="646"/>
        <w:gridCol w:w="576"/>
        <w:gridCol w:w="1551"/>
        <w:gridCol w:w="3918"/>
      </w:tblGrid>
      <w:tr w:rsidR="002E7309" w14:paraId="54CD9454" w14:textId="77777777" w:rsidTr="00B3111B">
        <w:trPr>
          <w:cnfStyle w:val="100000000000" w:firstRow="1" w:lastRow="0" w:firstColumn="0" w:lastColumn="0" w:oddVBand="0" w:evenVBand="0" w:oddHBand="0" w:evenHBand="0" w:firstRowFirstColumn="0" w:firstRowLastColumn="0" w:lastRowFirstColumn="0" w:lastRowLastColumn="0"/>
          <w:cantSplit/>
          <w:tblHeader/>
          <w:ins w:id="431" w:author="David Owen (Trade)" w:date="2018-10-07T20:33:00Z"/>
        </w:trPr>
        <w:tc>
          <w:tcPr>
            <w:tcW w:w="698" w:type="pct"/>
          </w:tcPr>
          <w:p w14:paraId="34078158" w14:textId="1E83E34E" w:rsidR="002E7309" w:rsidRDefault="0035710E" w:rsidP="002E7309">
            <w:pPr>
              <w:pStyle w:val="NormalinTable"/>
              <w:jc w:val="center"/>
              <w:rPr>
                <w:ins w:id="432" w:author="David Owen (Trade)" w:date="2018-10-07T20:33:00Z"/>
              </w:rPr>
              <w:pPrChange w:id="433" w:author="David Owen (Trade)" w:date="2018-10-07T20:33:00Z">
                <w:pPr>
                  <w:pStyle w:val="NormalinTable"/>
                </w:pPr>
              </w:pPrChange>
            </w:pPr>
            <w:ins w:id="434" w:author="David Owen (Trade)" w:date="2018-10-07T20:33:00Z">
              <w:r>
                <w:t>[1]</w:t>
              </w:r>
            </w:ins>
          </w:p>
        </w:tc>
        <w:tc>
          <w:tcPr>
            <w:tcW w:w="592" w:type="pct"/>
          </w:tcPr>
          <w:p w14:paraId="1EF9CA0A" w14:textId="23A14049" w:rsidR="002E7309" w:rsidRDefault="0035710E" w:rsidP="002E7309">
            <w:pPr>
              <w:pStyle w:val="NormalinTable"/>
              <w:jc w:val="center"/>
              <w:rPr>
                <w:ins w:id="435" w:author="David Owen (Trade)" w:date="2018-10-07T20:33:00Z"/>
              </w:rPr>
            </w:pPr>
            <w:ins w:id="436" w:author="David Owen (Trade)" w:date="2018-10-07T20:33:00Z">
              <w:r>
                <w:t>[3]</w:t>
              </w:r>
            </w:ins>
          </w:p>
        </w:tc>
        <w:tc>
          <w:tcPr>
            <w:tcW w:w="358" w:type="pct"/>
          </w:tcPr>
          <w:p w14:paraId="6FC89688" w14:textId="2A2473DD" w:rsidR="002E7309" w:rsidRDefault="00AD095D" w:rsidP="00AD095D">
            <w:pPr>
              <w:pStyle w:val="NormalinTable"/>
              <w:jc w:val="center"/>
              <w:rPr>
                <w:ins w:id="437" w:author="David Owen (Trade)" w:date="2018-10-07T20:33:00Z"/>
              </w:rPr>
            </w:pPr>
            <w:ins w:id="438" w:author="David Owen (Trade)" w:date="2018-10-07T20:34:00Z">
              <w:r>
                <w:t>[4]</w:t>
              </w:r>
            </w:ins>
          </w:p>
        </w:tc>
        <w:tc>
          <w:tcPr>
            <w:tcW w:w="319" w:type="pct"/>
          </w:tcPr>
          <w:p w14:paraId="7D43C262" w14:textId="2871ADF8" w:rsidR="002E7309" w:rsidRDefault="00AD095D" w:rsidP="00AD095D">
            <w:pPr>
              <w:pStyle w:val="NormalinTable"/>
              <w:jc w:val="center"/>
              <w:rPr>
                <w:ins w:id="439" w:author="David Owen (Trade)" w:date="2018-10-07T20:33:00Z"/>
              </w:rPr>
            </w:pPr>
            <w:ins w:id="440" w:author="David Owen (Trade)" w:date="2018-10-07T20:34:00Z">
              <w:r>
                <w:t>[5]</w:t>
              </w:r>
            </w:ins>
          </w:p>
        </w:tc>
        <w:tc>
          <w:tcPr>
            <w:tcW w:w="860" w:type="pct"/>
          </w:tcPr>
          <w:p w14:paraId="2B8527DB" w14:textId="63E4AF66" w:rsidR="002E7309" w:rsidRDefault="00AD095D" w:rsidP="00AD095D">
            <w:pPr>
              <w:pStyle w:val="NormalinTable"/>
              <w:jc w:val="center"/>
              <w:rPr>
                <w:ins w:id="441" w:author="David Owen (Trade)" w:date="2018-10-07T20:33:00Z"/>
              </w:rPr>
            </w:pPr>
            <w:ins w:id="442" w:author="David Owen (Trade)" w:date="2018-10-07T20:34:00Z">
              <w:r>
                <w:t>[6]</w:t>
              </w:r>
            </w:ins>
          </w:p>
        </w:tc>
        <w:tc>
          <w:tcPr>
            <w:tcW w:w="2173" w:type="pct"/>
          </w:tcPr>
          <w:p w14:paraId="2E56D8F2" w14:textId="74E63100" w:rsidR="002E7309" w:rsidRDefault="00AD095D" w:rsidP="00AD095D">
            <w:pPr>
              <w:pStyle w:val="NormalinTable"/>
              <w:jc w:val="center"/>
              <w:rPr>
                <w:ins w:id="443" w:author="David Owen (Trade)" w:date="2018-10-07T20:33:00Z"/>
              </w:rPr>
            </w:pPr>
            <w:ins w:id="444" w:author="David Owen (Trade)" w:date="2018-10-07T20:34:00Z">
              <w:r>
                <w:t>[2]</w:t>
              </w:r>
            </w:ins>
          </w:p>
        </w:tc>
      </w:tr>
      <w:tr w:rsidR="00442341" w14:paraId="09CC1F5C" w14:textId="77777777" w:rsidTr="00B3111B">
        <w:trPr>
          <w:cnfStyle w:val="100000000000" w:firstRow="1" w:lastRow="0" w:firstColumn="0" w:lastColumn="0" w:oddVBand="0" w:evenVBand="0" w:oddHBand="0" w:evenHBand="0" w:firstRowFirstColumn="0" w:firstRowLastColumn="0" w:lastRowFirstColumn="0" w:lastRowLastColumn="0"/>
          <w:cantSplit/>
          <w:tblHeader/>
          <w:ins w:id="445" w:author="David Owen (Trade)" w:date="2018-10-07T18:26:00Z"/>
        </w:trPr>
        <w:tc>
          <w:tcPr>
            <w:tcW w:w="698" w:type="pct"/>
          </w:tcPr>
          <w:p w14:paraId="7BA8298F" w14:textId="77777777" w:rsidR="00442341" w:rsidRDefault="00442341" w:rsidP="00B3111B">
            <w:pPr>
              <w:pStyle w:val="NormalinTable"/>
              <w:rPr>
                <w:ins w:id="446" w:author="David Owen (Trade)" w:date="2018-10-07T20:33:00Z"/>
                <w:b w:val="0"/>
                <w:bCs/>
              </w:rPr>
            </w:pPr>
            <w:ins w:id="447" w:author="David Owen (Trade)" w:date="2018-10-07T18:26:00Z">
              <w:r>
                <w:t>Classification</w:t>
              </w:r>
            </w:ins>
          </w:p>
          <w:p w14:paraId="376E22C4" w14:textId="73038A7D" w:rsidR="0035710E" w:rsidRDefault="0035710E" w:rsidP="00B3111B">
            <w:pPr>
              <w:pStyle w:val="NormalinTable"/>
              <w:rPr>
                <w:ins w:id="448" w:author="David Owen (Trade)" w:date="2018-10-07T18:26:00Z"/>
              </w:rPr>
            </w:pPr>
            <w:ins w:id="449" w:author="David Owen (Trade)" w:date="2018-10-07T20:33:00Z">
              <w:r>
                <w:t>Code</w:t>
              </w:r>
            </w:ins>
          </w:p>
        </w:tc>
        <w:tc>
          <w:tcPr>
            <w:tcW w:w="592" w:type="pct"/>
          </w:tcPr>
          <w:p w14:paraId="17389D3C" w14:textId="77777777" w:rsidR="00442341" w:rsidRDefault="00442341" w:rsidP="00B3111B">
            <w:pPr>
              <w:pStyle w:val="NormalinTable"/>
              <w:jc w:val="center"/>
              <w:rPr>
                <w:ins w:id="450" w:author="David Owen (Trade)" w:date="2018-10-07T18:26:00Z"/>
              </w:rPr>
            </w:pPr>
            <w:ins w:id="451" w:author="David Owen (Trade)" w:date="2018-10-07T18:26:00Z">
              <w:r>
                <w:t>Duty Expression</w:t>
              </w:r>
            </w:ins>
          </w:p>
        </w:tc>
        <w:tc>
          <w:tcPr>
            <w:tcW w:w="358" w:type="pct"/>
          </w:tcPr>
          <w:p w14:paraId="71F4CD14" w14:textId="77777777" w:rsidR="00442341" w:rsidRDefault="00442341" w:rsidP="00B3111B">
            <w:pPr>
              <w:pStyle w:val="NormalinTable"/>
              <w:jc w:val="center"/>
              <w:rPr>
                <w:ins w:id="452" w:author="David Owen (Trade)" w:date="2018-10-07T18:26:00Z"/>
              </w:rPr>
            </w:pPr>
            <w:ins w:id="453" w:author="David Owen (Trade)" w:date="2018-10-07T18:26:00Z">
              <w:r>
                <w:t>Legal Base</w:t>
              </w:r>
            </w:ins>
          </w:p>
        </w:tc>
        <w:tc>
          <w:tcPr>
            <w:tcW w:w="319" w:type="pct"/>
          </w:tcPr>
          <w:p w14:paraId="576C60A4" w14:textId="77777777" w:rsidR="00442341" w:rsidRDefault="00442341" w:rsidP="00B3111B">
            <w:pPr>
              <w:pStyle w:val="NormalinTable"/>
              <w:jc w:val="center"/>
              <w:rPr>
                <w:ins w:id="454" w:author="David Owen (Trade)" w:date="2018-10-07T18:26:00Z"/>
              </w:rPr>
            </w:pPr>
            <w:ins w:id="455" w:author="David Owen (Trade)" w:date="2018-10-07T18:26:00Z">
              <w:r>
                <w:t>End Date</w:t>
              </w:r>
            </w:ins>
          </w:p>
        </w:tc>
        <w:tc>
          <w:tcPr>
            <w:tcW w:w="860" w:type="pct"/>
          </w:tcPr>
          <w:p w14:paraId="73C44E77" w14:textId="77777777" w:rsidR="00442341" w:rsidRDefault="00442341" w:rsidP="00B3111B">
            <w:pPr>
              <w:pStyle w:val="NormalinTable"/>
              <w:jc w:val="center"/>
              <w:rPr>
                <w:ins w:id="456" w:author="David Owen (Trade)" w:date="2018-10-07T18:26:00Z"/>
              </w:rPr>
            </w:pPr>
            <w:ins w:id="457" w:author="David Owen (Trade)" w:date="2018-10-07T18:26:00Z">
              <w:r>
                <w:t>Notes</w:t>
              </w:r>
            </w:ins>
          </w:p>
        </w:tc>
        <w:tc>
          <w:tcPr>
            <w:tcW w:w="2173" w:type="pct"/>
          </w:tcPr>
          <w:p w14:paraId="4D0311BB" w14:textId="77777777" w:rsidR="00442341" w:rsidRDefault="00442341" w:rsidP="00B3111B">
            <w:pPr>
              <w:pStyle w:val="NormalinTable"/>
              <w:jc w:val="center"/>
              <w:rPr>
                <w:ins w:id="458" w:author="David Owen (Trade)" w:date="2018-10-07T18:26:00Z"/>
              </w:rPr>
            </w:pPr>
            <w:ins w:id="459" w:author="David Owen (Trade)" w:date="2018-10-07T18:26:00Z">
              <w:r>
                <w:t>Description</w:t>
              </w:r>
            </w:ins>
          </w:p>
        </w:tc>
      </w:tr>
      <w:tr w:rsidR="00442341" w14:paraId="766EAFF2" w14:textId="77777777" w:rsidTr="00B3111B">
        <w:trPr>
          <w:cnfStyle w:val="000000100000" w:firstRow="0" w:lastRow="0" w:firstColumn="0" w:lastColumn="0" w:oddVBand="0" w:evenVBand="0" w:oddHBand="1" w:evenHBand="0" w:firstRowFirstColumn="0" w:firstRowLastColumn="0" w:lastRowFirstColumn="0" w:lastRowLastColumn="0"/>
          <w:ins w:id="460" w:author="David Owen (Trade)" w:date="2018-10-07T18:26:00Z"/>
        </w:trPr>
        <w:tc>
          <w:tcPr>
            <w:tcW w:w="698" w:type="pct"/>
          </w:tcPr>
          <w:p w14:paraId="76DBB987" w14:textId="77777777" w:rsidR="00442341" w:rsidRDefault="00442341" w:rsidP="00B3111B">
            <w:pPr>
              <w:pStyle w:val="NormalinTable"/>
              <w:rPr>
                <w:ins w:id="461" w:author="David Owen (Trade)" w:date="2018-10-07T18:26:00Z"/>
              </w:rPr>
            </w:pPr>
            <w:ins w:id="462" w:author="David Owen (Trade)" w:date="2018-10-07T18:26:00Z">
              <w:r>
                <w:rPr>
                  <w:b/>
                </w:rPr>
                <w:t>0101</w:t>
              </w:r>
            </w:ins>
          </w:p>
        </w:tc>
        <w:tc>
          <w:tcPr>
            <w:tcW w:w="592" w:type="pct"/>
          </w:tcPr>
          <w:p w14:paraId="66695738" w14:textId="77777777" w:rsidR="00442341" w:rsidRDefault="00442341" w:rsidP="00B3111B">
            <w:pPr>
              <w:pStyle w:val="NormalinTable"/>
              <w:jc w:val="center"/>
              <w:rPr>
                <w:ins w:id="463" w:author="David Owen (Trade)" w:date="2018-10-07T18:26:00Z"/>
              </w:rPr>
            </w:pPr>
          </w:p>
        </w:tc>
        <w:tc>
          <w:tcPr>
            <w:tcW w:w="358" w:type="pct"/>
          </w:tcPr>
          <w:p w14:paraId="7243DDD3" w14:textId="77777777" w:rsidR="00442341" w:rsidRDefault="00442341" w:rsidP="00B3111B">
            <w:pPr>
              <w:pStyle w:val="NormalinTable"/>
              <w:jc w:val="center"/>
              <w:rPr>
                <w:ins w:id="464" w:author="David Owen (Trade)" w:date="2018-10-07T18:26:00Z"/>
              </w:rPr>
            </w:pPr>
          </w:p>
        </w:tc>
        <w:tc>
          <w:tcPr>
            <w:tcW w:w="319" w:type="pct"/>
          </w:tcPr>
          <w:p w14:paraId="30A1E9BB" w14:textId="77777777" w:rsidR="00442341" w:rsidRDefault="00442341" w:rsidP="00B3111B">
            <w:pPr>
              <w:pStyle w:val="NormalinTable"/>
              <w:jc w:val="center"/>
              <w:rPr>
                <w:ins w:id="465" w:author="David Owen (Trade)" w:date="2018-10-07T18:26:00Z"/>
              </w:rPr>
            </w:pPr>
          </w:p>
        </w:tc>
        <w:tc>
          <w:tcPr>
            <w:tcW w:w="860" w:type="pct"/>
          </w:tcPr>
          <w:p w14:paraId="4E906AFF" w14:textId="77777777" w:rsidR="00442341" w:rsidRDefault="00442341" w:rsidP="00B3111B">
            <w:pPr>
              <w:pStyle w:val="NormalinTable"/>
              <w:jc w:val="center"/>
              <w:rPr>
                <w:ins w:id="466" w:author="David Owen (Trade)" w:date="2018-10-07T18:26:00Z"/>
                <w:b/>
              </w:rPr>
            </w:pPr>
          </w:p>
        </w:tc>
        <w:tc>
          <w:tcPr>
            <w:tcW w:w="2173" w:type="pct"/>
          </w:tcPr>
          <w:p w14:paraId="15659E18" w14:textId="77777777" w:rsidR="00442341" w:rsidRDefault="00442341" w:rsidP="00B3111B">
            <w:pPr>
              <w:pStyle w:val="NormalinTable"/>
              <w:jc w:val="center"/>
              <w:rPr>
                <w:ins w:id="467" w:author="David Owen (Trade)" w:date="2018-10-07T18:26:00Z"/>
              </w:rPr>
            </w:pPr>
            <w:ins w:id="468" w:author="David Owen (Trade)" w:date="2018-10-07T18:26:00Z">
              <w:r>
                <w:rPr>
                  <w:b/>
                </w:rPr>
                <w:t>Live horses, asses, mules and hinnies</w:t>
              </w:r>
            </w:ins>
          </w:p>
        </w:tc>
      </w:tr>
      <w:tr w:rsidR="00442341" w14:paraId="77725FB4" w14:textId="77777777" w:rsidTr="00B3111B">
        <w:trPr>
          <w:ins w:id="469" w:author="David Owen (Trade)" w:date="2018-10-07T18:26:00Z"/>
        </w:trPr>
        <w:tc>
          <w:tcPr>
            <w:tcW w:w="698" w:type="pct"/>
          </w:tcPr>
          <w:p w14:paraId="0F60BDB8" w14:textId="77777777" w:rsidR="00442341" w:rsidRDefault="00442341" w:rsidP="00B3111B">
            <w:pPr>
              <w:pStyle w:val="NormalinTable"/>
              <w:rPr>
                <w:ins w:id="470" w:author="David Owen (Trade)" w:date="2018-10-07T18:26:00Z"/>
              </w:rPr>
            </w:pPr>
          </w:p>
        </w:tc>
        <w:tc>
          <w:tcPr>
            <w:tcW w:w="592" w:type="pct"/>
          </w:tcPr>
          <w:p w14:paraId="0D5AF76A" w14:textId="77777777" w:rsidR="00442341" w:rsidRDefault="00442341" w:rsidP="00B3111B">
            <w:pPr>
              <w:pStyle w:val="NormalinTable"/>
              <w:jc w:val="center"/>
              <w:rPr>
                <w:ins w:id="471" w:author="David Owen (Trade)" w:date="2018-10-07T18:26:00Z"/>
              </w:rPr>
            </w:pPr>
          </w:p>
        </w:tc>
        <w:tc>
          <w:tcPr>
            <w:tcW w:w="358" w:type="pct"/>
          </w:tcPr>
          <w:p w14:paraId="75D2607E" w14:textId="77777777" w:rsidR="00442341" w:rsidRDefault="00442341" w:rsidP="00B3111B">
            <w:pPr>
              <w:pStyle w:val="NormalinTable"/>
              <w:jc w:val="center"/>
              <w:rPr>
                <w:ins w:id="472" w:author="David Owen (Trade)" w:date="2018-10-07T18:26:00Z"/>
              </w:rPr>
            </w:pPr>
          </w:p>
        </w:tc>
        <w:tc>
          <w:tcPr>
            <w:tcW w:w="319" w:type="pct"/>
          </w:tcPr>
          <w:p w14:paraId="22CCAA73" w14:textId="77777777" w:rsidR="00442341" w:rsidRDefault="00442341" w:rsidP="00B3111B">
            <w:pPr>
              <w:pStyle w:val="NormalinTable"/>
              <w:jc w:val="center"/>
              <w:rPr>
                <w:ins w:id="473" w:author="David Owen (Trade)" w:date="2018-10-07T18:26:00Z"/>
              </w:rPr>
            </w:pPr>
          </w:p>
        </w:tc>
        <w:tc>
          <w:tcPr>
            <w:tcW w:w="860" w:type="pct"/>
          </w:tcPr>
          <w:p w14:paraId="20B3CE2D" w14:textId="77777777" w:rsidR="00442341" w:rsidRDefault="00442341" w:rsidP="00B3111B">
            <w:pPr>
              <w:pStyle w:val="NormalinTable"/>
              <w:tabs>
                <w:tab w:val="left" w:pos="165"/>
                <w:tab w:val="left" w:pos="307"/>
                <w:tab w:val="left" w:pos="449"/>
              </w:tabs>
              <w:jc w:val="both"/>
              <w:rPr>
                <w:ins w:id="474" w:author="David Owen (Trade)" w:date="2018-10-07T18:26:00Z"/>
              </w:rPr>
            </w:pPr>
          </w:p>
        </w:tc>
        <w:tc>
          <w:tcPr>
            <w:tcW w:w="2173" w:type="pct"/>
          </w:tcPr>
          <w:p w14:paraId="2CF96A5E" w14:textId="77777777" w:rsidR="00442341" w:rsidRDefault="00442341" w:rsidP="00B3111B">
            <w:pPr>
              <w:pStyle w:val="NormalinTable"/>
              <w:tabs>
                <w:tab w:val="left" w:pos="165"/>
                <w:tab w:val="left" w:pos="307"/>
                <w:tab w:val="left" w:pos="449"/>
              </w:tabs>
              <w:jc w:val="both"/>
              <w:rPr>
                <w:ins w:id="475" w:author="David Owen (Trade)" w:date="2018-10-07T18:26:00Z"/>
              </w:rPr>
            </w:pPr>
            <w:ins w:id="476" w:author="David Owen (Trade)" w:date="2018-10-07T18:26:00Z">
              <w:r>
                <w:t>- Horses</w:t>
              </w:r>
            </w:ins>
          </w:p>
        </w:tc>
      </w:tr>
      <w:tr w:rsidR="00442341" w14:paraId="0AC97650" w14:textId="77777777" w:rsidTr="00B3111B">
        <w:trPr>
          <w:cnfStyle w:val="000000100000" w:firstRow="0" w:lastRow="0" w:firstColumn="0" w:lastColumn="0" w:oddVBand="0" w:evenVBand="0" w:oddHBand="1" w:evenHBand="0" w:firstRowFirstColumn="0" w:firstRowLastColumn="0" w:lastRowFirstColumn="0" w:lastRowLastColumn="0"/>
          <w:ins w:id="477" w:author="David Owen (Trade)" w:date="2018-10-07T18:26:00Z"/>
        </w:trPr>
        <w:tc>
          <w:tcPr>
            <w:tcW w:w="698" w:type="pct"/>
          </w:tcPr>
          <w:p w14:paraId="79CE6822" w14:textId="77777777" w:rsidR="00442341" w:rsidRDefault="00442341" w:rsidP="00B3111B">
            <w:pPr>
              <w:pStyle w:val="NormalinTable"/>
              <w:rPr>
                <w:ins w:id="478" w:author="David Owen (Trade)" w:date="2018-10-07T18:26:00Z"/>
              </w:rPr>
            </w:pPr>
            <w:ins w:id="479" w:author="David Owen (Trade)" w:date="2018-10-07T18:26:00Z">
              <w:r>
                <w:rPr>
                  <w:b/>
                </w:rPr>
                <w:t>0101 21 00</w:t>
              </w:r>
            </w:ins>
          </w:p>
        </w:tc>
        <w:tc>
          <w:tcPr>
            <w:tcW w:w="592" w:type="pct"/>
          </w:tcPr>
          <w:p w14:paraId="7E7DE858" w14:textId="77777777" w:rsidR="00442341" w:rsidRDefault="00442341" w:rsidP="00B3111B">
            <w:pPr>
              <w:pStyle w:val="NormalinTable"/>
              <w:jc w:val="center"/>
              <w:rPr>
                <w:ins w:id="480" w:author="David Owen (Trade)" w:date="2018-10-07T18:26:00Z"/>
              </w:rPr>
            </w:pPr>
            <w:ins w:id="481" w:author="David Owen (Trade)" w:date="2018-10-07T18:26:00Z">
              <w:r>
                <w:t>0%</w:t>
              </w:r>
            </w:ins>
          </w:p>
        </w:tc>
        <w:tc>
          <w:tcPr>
            <w:tcW w:w="358" w:type="pct"/>
          </w:tcPr>
          <w:p w14:paraId="3F476BE2" w14:textId="77777777" w:rsidR="00442341" w:rsidRDefault="00442341" w:rsidP="00B3111B">
            <w:pPr>
              <w:pStyle w:val="NormalinTable"/>
              <w:jc w:val="center"/>
              <w:rPr>
                <w:ins w:id="482" w:author="David Owen (Trade)" w:date="2018-10-07T18:26:00Z"/>
              </w:rPr>
            </w:pPr>
            <w:ins w:id="483" w:author="David Owen (Trade)" w:date="2018-10-07T18:26:00Z">
              <w:r>
                <w:t>8</w:t>
              </w:r>
            </w:ins>
          </w:p>
        </w:tc>
        <w:tc>
          <w:tcPr>
            <w:tcW w:w="319" w:type="pct"/>
          </w:tcPr>
          <w:p w14:paraId="320296F1" w14:textId="77777777" w:rsidR="00442341" w:rsidRDefault="00442341" w:rsidP="00B3111B">
            <w:pPr>
              <w:pStyle w:val="NormalinTable"/>
              <w:jc w:val="center"/>
              <w:rPr>
                <w:ins w:id="484" w:author="David Owen (Trade)" w:date="2018-10-07T18:26:00Z"/>
              </w:rPr>
            </w:pPr>
          </w:p>
        </w:tc>
        <w:tc>
          <w:tcPr>
            <w:tcW w:w="860" w:type="pct"/>
          </w:tcPr>
          <w:p w14:paraId="28656D39" w14:textId="77777777" w:rsidR="00442341" w:rsidRDefault="00442341" w:rsidP="00B3111B">
            <w:pPr>
              <w:pStyle w:val="NormalinTable"/>
              <w:tabs>
                <w:tab w:val="left" w:pos="165"/>
                <w:tab w:val="left" w:pos="307"/>
                <w:tab w:val="left" w:pos="449"/>
              </w:tabs>
              <w:jc w:val="both"/>
              <w:rPr>
                <w:ins w:id="485" w:author="David Owen (Trade)" w:date="2018-10-07T18:26:00Z"/>
              </w:rPr>
            </w:pPr>
          </w:p>
        </w:tc>
        <w:tc>
          <w:tcPr>
            <w:tcW w:w="2173" w:type="pct"/>
          </w:tcPr>
          <w:p w14:paraId="561BFD18" w14:textId="77777777" w:rsidR="00442341" w:rsidRDefault="00442341" w:rsidP="00B3111B">
            <w:pPr>
              <w:pStyle w:val="NormalinTable"/>
              <w:tabs>
                <w:tab w:val="left" w:pos="165"/>
                <w:tab w:val="left" w:pos="307"/>
                <w:tab w:val="left" w:pos="449"/>
              </w:tabs>
              <w:jc w:val="both"/>
              <w:rPr>
                <w:ins w:id="486" w:author="David Owen (Trade)" w:date="2018-10-07T18:26:00Z"/>
              </w:rPr>
            </w:pPr>
            <w:ins w:id="487" w:author="David Owen (Trade)" w:date="2018-10-07T18:26:00Z">
              <w:r>
                <w:t>-</w:t>
              </w:r>
              <w:r>
                <w:tab/>
                <w:t>-</w:t>
              </w:r>
              <w:r>
                <w:tab/>
                <w:t>Pure-bred breeding animals</w:t>
              </w:r>
            </w:ins>
          </w:p>
        </w:tc>
      </w:tr>
      <w:tr w:rsidR="00442341" w14:paraId="4853A56C" w14:textId="77777777" w:rsidTr="00B3111B">
        <w:trPr>
          <w:ins w:id="488" w:author="David Owen (Trade)" w:date="2018-10-07T18:26:00Z"/>
        </w:trPr>
        <w:tc>
          <w:tcPr>
            <w:tcW w:w="698" w:type="pct"/>
          </w:tcPr>
          <w:p w14:paraId="6DCC8073" w14:textId="77777777" w:rsidR="00442341" w:rsidRDefault="00442341" w:rsidP="00B3111B">
            <w:pPr>
              <w:pStyle w:val="NormalinTable"/>
              <w:rPr>
                <w:ins w:id="489" w:author="David Owen (Trade)" w:date="2018-10-07T18:26:00Z"/>
              </w:rPr>
            </w:pPr>
            <w:ins w:id="490" w:author="David Owen (Trade)" w:date="2018-10-07T18:26:00Z">
              <w:r>
                <w:rPr>
                  <w:b/>
                </w:rPr>
                <w:t>0101 29</w:t>
              </w:r>
            </w:ins>
          </w:p>
        </w:tc>
        <w:tc>
          <w:tcPr>
            <w:tcW w:w="592" w:type="pct"/>
          </w:tcPr>
          <w:p w14:paraId="5968AE1E" w14:textId="77777777" w:rsidR="00442341" w:rsidRDefault="00442341" w:rsidP="00B3111B">
            <w:pPr>
              <w:pStyle w:val="NormalinTable"/>
              <w:jc w:val="center"/>
              <w:rPr>
                <w:ins w:id="491" w:author="David Owen (Trade)" w:date="2018-10-07T18:26:00Z"/>
              </w:rPr>
            </w:pPr>
          </w:p>
        </w:tc>
        <w:tc>
          <w:tcPr>
            <w:tcW w:w="358" w:type="pct"/>
          </w:tcPr>
          <w:p w14:paraId="1FEC95EF" w14:textId="77777777" w:rsidR="00442341" w:rsidRDefault="00442341" w:rsidP="00B3111B">
            <w:pPr>
              <w:pStyle w:val="NormalinTable"/>
              <w:jc w:val="center"/>
              <w:rPr>
                <w:ins w:id="492" w:author="David Owen (Trade)" w:date="2018-10-07T18:26:00Z"/>
              </w:rPr>
            </w:pPr>
          </w:p>
        </w:tc>
        <w:tc>
          <w:tcPr>
            <w:tcW w:w="319" w:type="pct"/>
          </w:tcPr>
          <w:p w14:paraId="5240ADEA" w14:textId="77777777" w:rsidR="00442341" w:rsidRDefault="00442341" w:rsidP="00B3111B">
            <w:pPr>
              <w:pStyle w:val="NormalinTable"/>
              <w:jc w:val="center"/>
              <w:rPr>
                <w:ins w:id="493" w:author="David Owen (Trade)" w:date="2018-10-07T18:26:00Z"/>
              </w:rPr>
            </w:pPr>
          </w:p>
        </w:tc>
        <w:tc>
          <w:tcPr>
            <w:tcW w:w="860" w:type="pct"/>
          </w:tcPr>
          <w:p w14:paraId="165CDDC6" w14:textId="77777777" w:rsidR="00442341" w:rsidRDefault="00442341" w:rsidP="00B3111B">
            <w:pPr>
              <w:pStyle w:val="NormalinTable"/>
              <w:tabs>
                <w:tab w:val="left" w:pos="165"/>
                <w:tab w:val="left" w:pos="307"/>
                <w:tab w:val="left" w:pos="449"/>
              </w:tabs>
              <w:jc w:val="both"/>
              <w:rPr>
                <w:ins w:id="494" w:author="David Owen (Trade)" w:date="2018-10-07T18:26:00Z"/>
              </w:rPr>
            </w:pPr>
          </w:p>
        </w:tc>
        <w:tc>
          <w:tcPr>
            <w:tcW w:w="2173" w:type="pct"/>
          </w:tcPr>
          <w:p w14:paraId="03B4C0C3" w14:textId="77777777" w:rsidR="00442341" w:rsidRDefault="00442341" w:rsidP="00B3111B">
            <w:pPr>
              <w:pStyle w:val="NormalinTable"/>
              <w:tabs>
                <w:tab w:val="left" w:pos="165"/>
                <w:tab w:val="left" w:pos="307"/>
                <w:tab w:val="left" w:pos="449"/>
              </w:tabs>
              <w:jc w:val="both"/>
              <w:rPr>
                <w:ins w:id="495" w:author="David Owen (Trade)" w:date="2018-10-07T18:26:00Z"/>
              </w:rPr>
            </w:pPr>
            <w:ins w:id="496" w:author="David Owen (Trade)" w:date="2018-10-07T18:26:00Z">
              <w:r>
                <w:t>-</w:t>
              </w:r>
              <w:r>
                <w:tab/>
                <w:t>-</w:t>
              </w:r>
              <w:r>
                <w:tab/>
                <w:t>Other</w:t>
              </w:r>
            </w:ins>
          </w:p>
        </w:tc>
      </w:tr>
      <w:tr w:rsidR="00442341" w14:paraId="42D82A33" w14:textId="77777777" w:rsidTr="00B3111B">
        <w:trPr>
          <w:cnfStyle w:val="000000100000" w:firstRow="0" w:lastRow="0" w:firstColumn="0" w:lastColumn="0" w:oddVBand="0" w:evenVBand="0" w:oddHBand="1" w:evenHBand="0" w:firstRowFirstColumn="0" w:firstRowLastColumn="0" w:lastRowFirstColumn="0" w:lastRowLastColumn="0"/>
          <w:ins w:id="497" w:author="David Owen (Trade)" w:date="2018-10-07T18:26:00Z"/>
        </w:trPr>
        <w:tc>
          <w:tcPr>
            <w:tcW w:w="698" w:type="pct"/>
          </w:tcPr>
          <w:p w14:paraId="4BFDFCFF" w14:textId="77777777" w:rsidR="00442341" w:rsidRDefault="00442341" w:rsidP="00B3111B">
            <w:pPr>
              <w:pStyle w:val="NormalinTable"/>
              <w:rPr>
                <w:ins w:id="498" w:author="David Owen (Trade)" w:date="2018-10-07T18:26:00Z"/>
              </w:rPr>
            </w:pPr>
            <w:ins w:id="499" w:author="David Owen (Trade)" w:date="2018-10-07T18:26:00Z">
              <w:r>
                <w:rPr>
                  <w:b/>
                </w:rPr>
                <w:t>0101 29 10</w:t>
              </w:r>
            </w:ins>
          </w:p>
        </w:tc>
        <w:tc>
          <w:tcPr>
            <w:tcW w:w="592" w:type="pct"/>
          </w:tcPr>
          <w:p w14:paraId="69DF9787" w14:textId="77777777" w:rsidR="00442341" w:rsidRDefault="00442341" w:rsidP="00B3111B">
            <w:pPr>
              <w:pStyle w:val="NormalinTable"/>
              <w:jc w:val="center"/>
              <w:rPr>
                <w:ins w:id="500" w:author="David Owen (Trade)" w:date="2018-10-07T18:26:00Z"/>
              </w:rPr>
            </w:pPr>
            <w:ins w:id="501" w:author="David Owen (Trade)" w:date="2018-10-07T18:26:00Z">
              <w:r>
                <w:t>0%</w:t>
              </w:r>
            </w:ins>
          </w:p>
        </w:tc>
        <w:tc>
          <w:tcPr>
            <w:tcW w:w="358" w:type="pct"/>
          </w:tcPr>
          <w:p w14:paraId="41C50E87" w14:textId="77777777" w:rsidR="00442341" w:rsidRDefault="00442341" w:rsidP="00B3111B">
            <w:pPr>
              <w:pStyle w:val="NormalinTable"/>
              <w:jc w:val="center"/>
              <w:rPr>
                <w:ins w:id="502" w:author="David Owen (Trade)" w:date="2018-10-07T18:26:00Z"/>
              </w:rPr>
            </w:pPr>
            <w:ins w:id="503" w:author="David Owen (Trade)" w:date="2018-10-07T18:26:00Z">
              <w:r>
                <w:t>19</w:t>
              </w:r>
            </w:ins>
          </w:p>
        </w:tc>
        <w:tc>
          <w:tcPr>
            <w:tcW w:w="319" w:type="pct"/>
          </w:tcPr>
          <w:p w14:paraId="3FCB2DE1" w14:textId="77777777" w:rsidR="00442341" w:rsidRDefault="00442341" w:rsidP="00B3111B">
            <w:pPr>
              <w:pStyle w:val="NormalinTable"/>
              <w:jc w:val="center"/>
              <w:rPr>
                <w:ins w:id="504" w:author="David Owen (Trade)" w:date="2018-10-07T18:26:00Z"/>
              </w:rPr>
            </w:pPr>
          </w:p>
        </w:tc>
        <w:tc>
          <w:tcPr>
            <w:tcW w:w="860" w:type="pct"/>
          </w:tcPr>
          <w:p w14:paraId="70ABEC99" w14:textId="77777777" w:rsidR="00442341" w:rsidRDefault="00442341" w:rsidP="00B3111B">
            <w:pPr>
              <w:pStyle w:val="NormalinTable"/>
              <w:tabs>
                <w:tab w:val="left" w:pos="165"/>
                <w:tab w:val="left" w:pos="307"/>
                <w:tab w:val="left" w:pos="449"/>
              </w:tabs>
              <w:jc w:val="both"/>
              <w:rPr>
                <w:ins w:id="505" w:author="David Owen (Trade)" w:date="2018-10-07T18:26:00Z"/>
              </w:rPr>
            </w:pPr>
          </w:p>
        </w:tc>
        <w:tc>
          <w:tcPr>
            <w:tcW w:w="2173" w:type="pct"/>
          </w:tcPr>
          <w:p w14:paraId="0EA09DF3" w14:textId="77777777" w:rsidR="00442341" w:rsidRDefault="00442341" w:rsidP="00B3111B">
            <w:pPr>
              <w:pStyle w:val="NormalinTable"/>
              <w:tabs>
                <w:tab w:val="left" w:pos="165"/>
                <w:tab w:val="left" w:pos="307"/>
                <w:tab w:val="left" w:pos="449"/>
              </w:tabs>
              <w:jc w:val="both"/>
              <w:rPr>
                <w:ins w:id="506" w:author="David Owen (Trade)" w:date="2018-10-07T18:26:00Z"/>
              </w:rPr>
            </w:pPr>
            <w:ins w:id="507" w:author="David Owen (Trade)" w:date="2018-10-07T18:26:00Z">
              <w:r>
                <w:t>-</w:t>
              </w:r>
              <w:r>
                <w:tab/>
                <w:t>-</w:t>
              </w:r>
              <w:r>
                <w:tab/>
                <w:t>-</w:t>
              </w:r>
              <w:r>
                <w:tab/>
                <w:t>For slaughter</w:t>
              </w:r>
            </w:ins>
          </w:p>
        </w:tc>
      </w:tr>
      <w:tr w:rsidR="00442341" w14:paraId="5692D412" w14:textId="77777777" w:rsidTr="00B3111B">
        <w:trPr>
          <w:ins w:id="508" w:author="David Owen (Trade)" w:date="2018-10-07T18:26:00Z"/>
        </w:trPr>
        <w:tc>
          <w:tcPr>
            <w:tcW w:w="698" w:type="pct"/>
          </w:tcPr>
          <w:p w14:paraId="79D7C5D5" w14:textId="77777777" w:rsidR="00442341" w:rsidRDefault="00442341" w:rsidP="00B3111B">
            <w:pPr>
              <w:pStyle w:val="NormalinTable"/>
              <w:rPr>
                <w:ins w:id="509" w:author="David Owen (Trade)" w:date="2018-10-07T18:26:00Z"/>
              </w:rPr>
            </w:pPr>
            <w:ins w:id="510" w:author="David Owen (Trade)" w:date="2018-10-07T18:26:00Z">
              <w:r>
                <w:rPr>
                  <w:b/>
                </w:rPr>
                <w:t>0101 29 90</w:t>
              </w:r>
            </w:ins>
          </w:p>
        </w:tc>
        <w:tc>
          <w:tcPr>
            <w:tcW w:w="592" w:type="pct"/>
          </w:tcPr>
          <w:p w14:paraId="65CD7E61" w14:textId="77777777" w:rsidR="00442341" w:rsidRDefault="00442341" w:rsidP="00B3111B">
            <w:pPr>
              <w:pStyle w:val="NormalinTable"/>
              <w:jc w:val="center"/>
              <w:rPr>
                <w:ins w:id="511" w:author="David Owen (Trade)" w:date="2018-10-07T18:26:00Z"/>
              </w:rPr>
            </w:pPr>
            <w:ins w:id="512" w:author="David Owen (Trade)" w:date="2018-10-07T18:26:00Z">
              <w:r>
                <w:t>11.5%</w:t>
              </w:r>
            </w:ins>
          </w:p>
        </w:tc>
        <w:tc>
          <w:tcPr>
            <w:tcW w:w="358" w:type="pct"/>
          </w:tcPr>
          <w:p w14:paraId="17762EC6" w14:textId="77777777" w:rsidR="00442341" w:rsidRDefault="00442341" w:rsidP="00B3111B">
            <w:pPr>
              <w:pStyle w:val="NormalinTable"/>
              <w:jc w:val="center"/>
              <w:rPr>
                <w:ins w:id="513" w:author="David Owen (Trade)" w:date="2018-10-07T18:26:00Z"/>
              </w:rPr>
            </w:pPr>
            <w:ins w:id="514" w:author="David Owen (Trade)" w:date="2018-10-07T18:26:00Z">
              <w:r>
                <w:t>8</w:t>
              </w:r>
            </w:ins>
          </w:p>
        </w:tc>
        <w:tc>
          <w:tcPr>
            <w:tcW w:w="319" w:type="pct"/>
          </w:tcPr>
          <w:p w14:paraId="2BED2C1C" w14:textId="77777777" w:rsidR="00442341" w:rsidRDefault="00442341" w:rsidP="00B3111B">
            <w:pPr>
              <w:pStyle w:val="NormalinTable"/>
              <w:jc w:val="center"/>
              <w:rPr>
                <w:ins w:id="515" w:author="David Owen (Trade)" w:date="2018-10-07T18:26:00Z"/>
              </w:rPr>
            </w:pPr>
          </w:p>
        </w:tc>
        <w:tc>
          <w:tcPr>
            <w:tcW w:w="860" w:type="pct"/>
          </w:tcPr>
          <w:p w14:paraId="44C20144" w14:textId="77777777" w:rsidR="00442341" w:rsidRDefault="00442341" w:rsidP="00B3111B">
            <w:pPr>
              <w:pStyle w:val="NormalinTable"/>
              <w:tabs>
                <w:tab w:val="left" w:pos="165"/>
                <w:tab w:val="left" w:pos="307"/>
                <w:tab w:val="left" w:pos="449"/>
              </w:tabs>
              <w:jc w:val="both"/>
              <w:rPr>
                <w:ins w:id="516" w:author="David Owen (Trade)" w:date="2018-10-07T18:26:00Z"/>
              </w:rPr>
            </w:pPr>
          </w:p>
        </w:tc>
        <w:tc>
          <w:tcPr>
            <w:tcW w:w="2173" w:type="pct"/>
          </w:tcPr>
          <w:p w14:paraId="61B77866" w14:textId="77777777" w:rsidR="00442341" w:rsidRDefault="00442341" w:rsidP="00B3111B">
            <w:pPr>
              <w:pStyle w:val="NormalinTable"/>
              <w:tabs>
                <w:tab w:val="left" w:pos="165"/>
                <w:tab w:val="left" w:pos="307"/>
                <w:tab w:val="left" w:pos="449"/>
              </w:tabs>
              <w:jc w:val="both"/>
              <w:rPr>
                <w:ins w:id="517" w:author="David Owen (Trade)" w:date="2018-10-07T18:26:00Z"/>
              </w:rPr>
            </w:pPr>
            <w:ins w:id="518" w:author="David Owen (Trade)" w:date="2018-10-07T18:26:00Z">
              <w:r>
                <w:t>-</w:t>
              </w:r>
              <w:r>
                <w:tab/>
                <w:t>-</w:t>
              </w:r>
              <w:r>
                <w:tab/>
                <w:t>-</w:t>
              </w:r>
              <w:r>
                <w:tab/>
                <w:t>Other</w:t>
              </w:r>
            </w:ins>
          </w:p>
        </w:tc>
      </w:tr>
      <w:tr w:rsidR="00442341" w14:paraId="5FB9236D" w14:textId="77777777" w:rsidTr="00B3111B">
        <w:trPr>
          <w:cnfStyle w:val="000000100000" w:firstRow="0" w:lastRow="0" w:firstColumn="0" w:lastColumn="0" w:oddVBand="0" w:evenVBand="0" w:oddHBand="1" w:evenHBand="0" w:firstRowFirstColumn="0" w:firstRowLastColumn="0" w:lastRowFirstColumn="0" w:lastRowLastColumn="0"/>
          <w:ins w:id="519" w:author="David Owen (Trade)" w:date="2018-10-07T18:26:00Z"/>
        </w:trPr>
        <w:tc>
          <w:tcPr>
            <w:tcW w:w="698" w:type="pct"/>
          </w:tcPr>
          <w:p w14:paraId="59DE8969" w14:textId="77777777" w:rsidR="00442341" w:rsidRDefault="00442341" w:rsidP="00B3111B">
            <w:pPr>
              <w:pStyle w:val="NormalinTable"/>
              <w:rPr>
                <w:ins w:id="520" w:author="David Owen (Trade)" w:date="2018-10-07T18:26:00Z"/>
              </w:rPr>
            </w:pPr>
            <w:ins w:id="521" w:author="David Owen (Trade)" w:date="2018-10-07T18:26:00Z">
              <w:r>
                <w:rPr>
                  <w:b/>
                </w:rPr>
                <w:t>0101 30 00</w:t>
              </w:r>
            </w:ins>
          </w:p>
        </w:tc>
        <w:tc>
          <w:tcPr>
            <w:tcW w:w="592" w:type="pct"/>
          </w:tcPr>
          <w:p w14:paraId="494A56F0" w14:textId="77777777" w:rsidR="00442341" w:rsidRDefault="00442341" w:rsidP="00B3111B">
            <w:pPr>
              <w:pStyle w:val="NormalinTable"/>
              <w:jc w:val="center"/>
              <w:rPr>
                <w:ins w:id="522" w:author="David Owen (Trade)" w:date="2018-10-07T18:26:00Z"/>
              </w:rPr>
            </w:pPr>
            <w:ins w:id="523" w:author="David Owen (Trade)" w:date="2018-10-07T18:26:00Z">
              <w:r>
                <w:t>7.7%</w:t>
              </w:r>
            </w:ins>
          </w:p>
        </w:tc>
        <w:tc>
          <w:tcPr>
            <w:tcW w:w="358" w:type="pct"/>
          </w:tcPr>
          <w:p w14:paraId="43F60E34" w14:textId="77777777" w:rsidR="00442341" w:rsidRDefault="00442341" w:rsidP="00B3111B">
            <w:pPr>
              <w:pStyle w:val="NormalinTable"/>
              <w:jc w:val="center"/>
              <w:rPr>
                <w:ins w:id="524" w:author="David Owen (Trade)" w:date="2018-10-07T18:26:00Z"/>
              </w:rPr>
            </w:pPr>
            <w:ins w:id="525" w:author="David Owen (Trade)" w:date="2018-10-07T18:26:00Z">
              <w:r>
                <w:t>8</w:t>
              </w:r>
            </w:ins>
          </w:p>
        </w:tc>
        <w:tc>
          <w:tcPr>
            <w:tcW w:w="319" w:type="pct"/>
          </w:tcPr>
          <w:p w14:paraId="518BB2A3" w14:textId="77777777" w:rsidR="00442341" w:rsidRDefault="00442341" w:rsidP="00B3111B">
            <w:pPr>
              <w:pStyle w:val="NormalinTable"/>
              <w:jc w:val="center"/>
              <w:rPr>
                <w:ins w:id="526" w:author="David Owen (Trade)" w:date="2018-10-07T18:26:00Z"/>
              </w:rPr>
            </w:pPr>
          </w:p>
        </w:tc>
        <w:tc>
          <w:tcPr>
            <w:tcW w:w="860" w:type="pct"/>
          </w:tcPr>
          <w:p w14:paraId="7750F792" w14:textId="77777777" w:rsidR="00442341" w:rsidRDefault="00442341" w:rsidP="00B3111B">
            <w:pPr>
              <w:pStyle w:val="NormalinTable"/>
              <w:tabs>
                <w:tab w:val="left" w:pos="165"/>
                <w:tab w:val="left" w:pos="307"/>
                <w:tab w:val="left" w:pos="449"/>
              </w:tabs>
              <w:jc w:val="both"/>
              <w:rPr>
                <w:ins w:id="527" w:author="David Owen (Trade)" w:date="2018-10-07T18:26:00Z"/>
              </w:rPr>
            </w:pPr>
          </w:p>
        </w:tc>
        <w:tc>
          <w:tcPr>
            <w:tcW w:w="2173" w:type="pct"/>
          </w:tcPr>
          <w:p w14:paraId="78368C81" w14:textId="77777777" w:rsidR="00442341" w:rsidRDefault="00442341" w:rsidP="00B3111B">
            <w:pPr>
              <w:pStyle w:val="NormalinTable"/>
              <w:tabs>
                <w:tab w:val="left" w:pos="165"/>
                <w:tab w:val="left" w:pos="307"/>
                <w:tab w:val="left" w:pos="449"/>
              </w:tabs>
              <w:jc w:val="both"/>
              <w:rPr>
                <w:ins w:id="528" w:author="David Owen (Trade)" w:date="2018-10-07T18:26:00Z"/>
              </w:rPr>
            </w:pPr>
            <w:ins w:id="529" w:author="David Owen (Trade)" w:date="2018-10-07T18:26:00Z">
              <w:r>
                <w:t>-</w:t>
              </w:r>
              <w:r>
                <w:tab/>
                <w:t>Asses</w:t>
              </w:r>
            </w:ins>
          </w:p>
        </w:tc>
      </w:tr>
      <w:tr w:rsidR="00442341" w14:paraId="39B542F3" w14:textId="77777777" w:rsidTr="00B3111B">
        <w:trPr>
          <w:ins w:id="530" w:author="David Owen (Trade)" w:date="2018-10-07T18:26:00Z"/>
        </w:trPr>
        <w:tc>
          <w:tcPr>
            <w:tcW w:w="698" w:type="pct"/>
          </w:tcPr>
          <w:p w14:paraId="5C910275" w14:textId="77777777" w:rsidR="00442341" w:rsidRDefault="00442341" w:rsidP="00B3111B">
            <w:pPr>
              <w:pStyle w:val="NormalinTable"/>
              <w:rPr>
                <w:ins w:id="531" w:author="David Owen (Trade)" w:date="2018-10-07T18:26:00Z"/>
              </w:rPr>
            </w:pPr>
            <w:ins w:id="532" w:author="David Owen (Trade)" w:date="2018-10-07T18:26:00Z">
              <w:r>
                <w:rPr>
                  <w:b/>
                </w:rPr>
                <w:t>0101 90 00</w:t>
              </w:r>
            </w:ins>
          </w:p>
        </w:tc>
        <w:tc>
          <w:tcPr>
            <w:tcW w:w="592" w:type="pct"/>
          </w:tcPr>
          <w:p w14:paraId="421837FE" w14:textId="77777777" w:rsidR="00442341" w:rsidRDefault="00442341" w:rsidP="00B3111B">
            <w:pPr>
              <w:pStyle w:val="NormalinTable"/>
              <w:jc w:val="center"/>
              <w:rPr>
                <w:ins w:id="533" w:author="David Owen (Trade)" w:date="2018-10-07T18:26:00Z"/>
              </w:rPr>
            </w:pPr>
            <w:ins w:id="534" w:author="David Owen (Trade)" w:date="2018-10-07T18:26:00Z">
              <w:r>
                <w:t>10.9%</w:t>
              </w:r>
            </w:ins>
          </w:p>
        </w:tc>
        <w:tc>
          <w:tcPr>
            <w:tcW w:w="358" w:type="pct"/>
          </w:tcPr>
          <w:p w14:paraId="3628DDEC" w14:textId="77777777" w:rsidR="00442341" w:rsidRDefault="00442341" w:rsidP="00B3111B">
            <w:pPr>
              <w:pStyle w:val="NormalinTable"/>
              <w:jc w:val="center"/>
              <w:rPr>
                <w:ins w:id="535" w:author="David Owen (Trade)" w:date="2018-10-07T18:26:00Z"/>
              </w:rPr>
            </w:pPr>
            <w:ins w:id="536" w:author="David Owen (Trade)" w:date="2018-10-07T18:26:00Z">
              <w:r>
                <w:t>8</w:t>
              </w:r>
            </w:ins>
          </w:p>
        </w:tc>
        <w:tc>
          <w:tcPr>
            <w:tcW w:w="319" w:type="pct"/>
          </w:tcPr>
          <w:p w14:paraId="58D6679F" w14:textId="77777777" w:rsidR="00442341" w:rsidRDefault="00442341" w:rsidP="00B3111B">
            <w:pPr>
              <w:pStyle w:val="NormalinTable"/>
              <w:jc w:val="center"/>
              <w:rPr>
                <w:ins w:id="537" w:author="David Owen (Trade)" w:date="2018-10-07T18:26:00Z"/>
              </w:rPr>
            </w:pPr>
          </w:p>
        </w:tc>
        <w:tc>
          <w:tcPr>
            <w:tcW w:w="860" w:type="pct"/>
          </w:tcPr>
          <w:p w14:paraId="34522424" w14:textId="77777777" w:rsidR="00442341" w:rsidRDefault="00442341" w:rsidP="00B3111B">
            <w:pPr>
              <w:pStyle w:val="NormalinTable"/>
              <w:tabs>
                <w:tab w:val="left" w:pos="165"/>
                <w:tab w:val="left" w:pos="307"/>
                <w:tab w:val="left" w:pos="449"/>
              </w:tabs>
              <w:jc w:val="both"/>
              <w:rPr>
                <w:ins w:id="538" w:author="David Owen (Trade)" w:date="2018-10-07T18:26:00Z"/>
              </w:rPr>
            </w:pPr>
          </w:p>
        </w:tc>
        <w:tc>
          <w:tcPr>
            <w:tcW w:w="2173" w:type="pct"/>
          </w:tcPr>
          <w:p w14:paraId="4E4149B3" w14:textId="77777777" w:rsidR="00442341" w:rsidRDefault="00442341" w:rsidP="00B3111B">
            <w:pPr>
              <w:pStyle w:val="NormalinTable"/>
              <w:tabs>
                <w:tab w:val="left" w:pos="165"/>
                <w:tab w:val="left" w:pos="307"/>
                <w:tab w:val="left" w:pos="449"/>
              </w:tabs>
              <w:jc w:val="both"/>
              <w:rPr>
                <w:ins w:id="539" w:author="David Owen (Trade)" w:date="2018-10-07T18:26:00Z"/>
              </w:rPr>
            </w:pPr>
            <w:ins w:id="540" w:author="David Owen (Trade)" w:date="2018-10-07T18:26:00Z">
              <w:r>
                <w:t>-</w:t>
              </w:r>
              <w:r>
                <w:tab/>
                <w:t>Other</w:t>
              </w:r>
            </w:ins>
          </w:p>
        </w:tc>
      </w:tr>
      <w:tr w:rsidR="00442341" w14:paraId="5DC7A074" w14:textId="77777777" w:rsidTr="00B3111B">
        <w:trPr>
          <w:cnfStyle w:val="000000100000" w:firstRow="0" w:lastRow="0" w:firstColumn="0" w:lastColumn="0" w:oddVBand="0" w:evenVBand="0" w:oddHBand="1" w:evenHBand="0" w:firstRowFirstColumn="0" w:firstRowLastColumn="0" w:lastRowFirstColumn="0" w:lastRowLastColumn="0"/>
          <w:ins w:id="541" w:author="David Owen (Trade)" w:date="2018-10-07T18:26:00Z"/>
        </w:trPr>
        <w:tc>
          <w:tcPr>
            <w:tcW w:w="698" w:type="pct"/>
          </w:tcPr>
          <w:p w14:paraId="79D645D5" w14:textId="77777777" w:rsidR="00442341" w:rsidRDefault="00442341" w:rsidP="00B3111B">
            <w:pPr>
              <w:pStyle w:val="NormalinTable"/>
              <w:rPr>
                <w:ins w:id="542" w:author="David Owen (Trade)" w:date="2018-10-07T18:26:00Z"/>
              </w:rPr>
            </w:pPr>
            <w:ins w:id="543" w:author="David Owen (Trade)" w:date="2018-10-07T18:26:00Z">
              <w:r>
                <w:rPr>
                  <w:b/>
                </w:rPr>
                <w:t>0102</w:t>
              </w:r>
            </w:ins>
          </w:p>
        </w:tc>
        <w:tc>
          <w:tcPr>
            <w:tcW w:w="592" w:type="pct"/>
          </w:tcPr>
          <w:p w14:paraId="2C41E940" w14:textId="77777777" w:rsidR="00442341" w:rsidRDefault="00442341" w:rsidP="00B3111B">
            <w:pPr>
              <w:pStyle w:val="NormalinTable"/>
              <w:jc w:val="center"/>
              <w:rPr>
                <w:ins w:id="544" w:author="David Owen (Trade)" w:date="2018-10-07T18:26:00Z"/>
              </w:rPr>
            </w:pPr>
          </w:p>
        </w:tc>
        <w:tc>
          <w:tcPr>
            <w:tcW w:w="358" w:type="pct"/>
          </w:tcPr>
          <w:p w14:paraId="779E133D" w14:textId="77777777" w:rsidR="00442341" w:rsidRDefault="00442341" w:rsidP="00B3111B">
            <w:pPr>
              <w:pStyle w:val="NormalinTable"/>
              <w:jc w:val="center"/>
              <w:rPr>
                <w:ins w:id="545" w:author="David Owen (Trade)" w:date="2018-10-07T18:26:00Z"/>
              </w:rPr>
            </w:pPr>
          </w:p>
        </w:tc>
        <w:tc>
          <w:tcPr>
            <w:tcW w:w="319" w:type="pct"/>
          </w:tcPr>
          <w:p w14:paraId="065506F2" w14:textId="77777777" w:rsidR="00442341" w:rsidRDefault="00442341" w:rsidP="00B3111B">
            <w:pPr>
              <w:pStyle w:val="NormalinTable"/>
              <w:jc w:val="center"/>
              <w:rPr>
                <w:ins w:id="546" w:author="David Owen (Trade)" w:date="2018-10-07T18:26:00Z"/>
              </w:rPr>
            </w:pPr>
          </w:p>
        </w:tc>
        <w:tc>
          <w:tcPr>
            <w:tcW w:w="860" w:type="pct"/>
          </w:tcPr>
          <w:p w14:paraId="06F82817" w14:textId="77777777" w:rsidR="00442341" w:rsidRDefault="00442341" w:rsidP="00B3111B">
            <w:pPr>
              <w:pStyle w:val="NormalinTable"/>
              <w:tabs>
                <w:tab w:val="left" w:pos="165"/>
                <w:tab w:val="left" w:pos="307"/>
                <w:tab w:val="left" w:pos="449"/>
              </w:tabs>
              <w:jc w:val="both"/>
              <w:rPr>
                <w:ins w:id="547" w:author="David Owen (Trade)" w:date="2018-10-07T18:26:00Z"/>
                <w:b/>
              </w:rPr>
            </w:pPr>
          </w:p>
        </w:tc>
        <w:tc>
          <w:tcPr>
            <w:tcW w:w="2173" w:type="pct"/>
          </w:tcPr>
          <w:p w14:paraId="7926BA57" w14:textId="77777777" w:rsidR="00442341" w:rsidRDefault="00442341" w:rsidP="00B3111B">
            <w:pPr>
              <w:pStyle w:val="NormalinTable"/>
              <w:tabs>
                <w:tab w:val="left" w:pos="165"/>
                <w:tab w:val="left" w:pos="307"/>
                <w:tab w:val="left" w:pos="449"/>
              </w:tabs>
              <w:jc w:val="both"/>
              <w:rPr>
                <w:ins w:id="548" w:author="David Owen (Trade)" w:date="2018-10-07T18:26:00Z"/>
              </w:rPr>
            </w:pPr>
            <w:ins w:id="549" w:author="David Owen (Trade)" w:date="2018-10-07T18:26:00Z">
              <w:r>
                <w:rPr>
                  <w:b/>
                </w:rPr>
                <w:t>Live bovine animals</w:t>
              </w:r>
            </w:ins>
          </w:p>
        </w:tc>
      </w:tr>
      <w:tr w:rsidR="00442341" w14:paraId="38524B8E" w14:textId="77777777" w:rsidTr="00B3111B">
        <w:trPr>
          <w:ins w:id="550" w:author="David Owen (Trade)" w:date="2018-10-07T18:26:00Z"/>
        </w:trPr>
        <w:tc>
          <w:tcPr>
            <w:tcW w:w="698" w:type="pct"/>
          </w:tcPr>
          <w:p w14:paraId="4E635DED" w14:textId="77777777" w:rsidR="00442341" w:rsidRDefault="00442341" w:rsidP="00B3111B">
            <w:pPr>
              <w:pStyle w:val="NormalinTable"/>
              <w:rPr>
                <w:ins w:id="551" w:author="David Owen (Trade)" w:date="2018-10-07T18:26:00Z"/>
              </w:rPr>
            </w:pPr>
          </w:p>
        </w:tc>
        <w:tc>
          <w:tcPr>
            <w:tcW w:w="592" w:type="pct"/>
          </w:tcPr>
          <w:p w14:paraId="55173A7E" w14:textId="77777777" w:rsidR="00442341" w:rsidRDefault="00442341" w:rsidP="00B3111B">
            <w:pPr>
              <w:pStyle w:val="NormalinTable"/>
              <w:jc w:val="center"/>
              <w:rPr>
                <w:ins w:id="552" w:author="David Owen (Trade)" w:date="2018-10-07T18:26:00Z"/>
              </w:rPr>
            </w:pPr>
          </w:p>
        </w:tc>
        <w:tc>
          <w:tcPr>
            <w:tcW w:w="358" w:type="pct"/>
          </w:tcPr>
          <w:p w14:paraId="772BD51A" w14:textId="77777777" w:rsidR="00442341" w:rsidRDefault="00442341" w:rsidP="00B3111B">
            <w:pPr>
              <w:pStyle w:val="NormalinTable"/>
              <w:jc w:val="center"/>
              <w:rPr>
                <w:ins w:id="553" w:author="David Owen (Trade)" w:date="2018-10-07T18:26:00Z"/>
              </w:rPr>
            </w:pPr>
          </w:p>
        </w:tc>
        <w:tc>
          <w:tcPr>
            <w:tcW w:w="319" w:type="pct"/>
          </w:tcPr>
          <w:p w14:paraId="679B44C6" w14:textId="77777777" w:rsidR="00442341" w:rsidRDefault="00442341" w:rsidP="00B3111B">
            <w:pPr>
              <w:pStyle w:val="NormalinTable"/>
              <w:jc w:val="center"/>
              <w:rPr>
                <w:ins w:id="554" w:author="David Owen (Trade)" w:date="2018-10-07T18:26:00Z"/>
              </w:rPr>
            </w:pPr>
          </w:p>
        </w:tc>
        <w:tc>
          <w:tcPr>
            <w:tcW w:w="860" w:type="pct"/>
          </w:tcPr>
          <w:p w14:paraId="4AAA435C" w14:textId="77777777" w:rsidR="00442341" w:rsidRDefault="00442341" w:rsidP="00B3111B">
            <w:pPr>
              <w:pStyle w:val="NormalinTable"/>
              <w:tabs>
                <w:tab w:val="left" w:pos="165"/>
                <w:tab w:val="left" w:pos="307"/>
                <w:tab w:val="left" w:pos="449"/>
              </w:tabs>
              <w:jc w:val="both"/>
              <w:rPr>
                <w:ins w:id="555" w:author="David Owen (Trade)" w:date="2018-10-07T18:26:00Z"/>
              </w:rPr>
            </w:pPr>
          </w:p>
        </w:tc>
        <w:tc>
          <w:tcPr>
            <w:tcW w:w="2173" w:type="pct"/>
          </w:tcPr>
          <w:p w14:paraId="00E6FBB0" w14:textId="77777777" w:rsidR="00442341" w:rsidRDefault="00442341" w:rsidP="00B3111B">
            <w:pPr>
              <w:pStyle w:val="NormalinTable"/>
              <w:tabs>
                <w:tab w:val="left" w:pos="165"/>
                <w:tab w:val="left" w:pos="307"/>
                <w:tab w:val="left" w:pos="449"/>
              </w:tabs>
              <w:jc w:val="both"/>
              <w:rPr>
                <w:ins w:id="556" w:author="David Owen (Trade)" w:date="2018-10-07T18:26:00Z"/>
              </w:rPr>
            </w:pPr>
            <w:ins w:id="557" w:author="David Owen (Trade)" w:date="2018-10-07T18:26:00Z">
              <w:r>
                <w:t>-</w:t>
              </w:r>
              <w:r>
                <w:tab/>
                <w:t>Cattle</w:t>
              </w:r>
            </w:ins>
          </w:p>
        </w:tc>
      </w:tr>
      <w:tr w:rsidR="00442341" w14:paraId="065775A7" w14:textId="77777777" w:rsidTr="00B3111B">
        <w:trPr>
          <w:cnfStyle w:val="000000100000" w:firstRow="0" w:lastRow="0" w:firstColumn="0" w:lastColumn="0" w:oddVBand="0" w:evenVBand="0" w:oddHBand="1" w:evenHBand="0" w:firstRowFirstColumn="0" w:firstRowLastColumn="0" w:lastRowFirstColumn="0" w:lastRowLastColumn="0"/>
          <w:ins w:id="558" w:author="David Owen (Trade)" w:date="2018-10-07T18:26:00Z"/>
        </w:trPr>
        <w:tc>
          <w:tcPr>
            <w:tcW w:w="698" w:type="pct"/>
          </w:tcPr>
          <w:p w14:paraId="48295E67" w14:textId="77777777" w:rsidR="00442341" w:rsidRDefault="00442341" w:rsidP="00B3111B">
            <w:pPr>
              <w:pStyle w:val="NormalinTable"/>
              <w:rPr>
                <w:ins w:id="559" w:author="David Owen (Trade)" w:date="2018-10-07T18:26:00Z"/>
              </w:rPr>
            </w:pPr>
            <w:ins w:id="560" w:author="David Owen (Trade)" w:date="2018-10-07T18:26:00Z">
              <w:r>
                <w:rPr>
                  <w:b/>
                </w:rPr>
                <w:t>0102 21</w:t>
              </w:r>
            </w:ins>
          </w:p>
        </w:tc>
        <w:tc>
          <w:tcPr>
            <w:tcW w:w="592" w:type="pct"/>
          </w:tcPr>
          <w:p w14:paraId="76177639" w14:textId="77777777" w:rsidR="00442341" w:rsidRDefault="00442341" w:rsidP="00B3111B">
            <w:pPr>
              <w:pStyle w:val="NormalinTable"/>
              <w:jc w:val="center"/>
              <w:rPr>
                <w:ins w:id="561" w:author="David Owen (Trade)" w:date="2018-10-07T18:26:00Z"/>
              </w:rPr>
            </w:pPr>
          </w:p>
        </w:tc>
        <w:tc>
          <w:tcPr>
            <w:tcW w:w="358" w:type="pct"/>
          </w:tcPr>
          <w:p w14:paraId="7D1F5C9E" w14:textId="77777777" w:rsidR="00442341" w:rsidRDefault="00442341" w:rsidP="00B3111B">
            <w:pPr>
              <w:pStyle w:val="NormalinTable"/>
              <w:jc w:val="center"/>
              <w:rPr>
                <w:ins w:id="562" w:author="David Owen (Trade)" w:date="2018-10-07T18:26:00Z"/>
              </w:rPr>
            </w:pPr>
          </w:p>
        </w:tc>
        <w:tc>
          <w:tcPr>
            <w:tcW w:w="319" w:type="pct"/>
          </w:tcPr>
          <w:p w14:paraId="3731199A" w14:textId="77777777" w:rsidR="00442341" w:rsidRDefault="00442341" w:rsidP="00B3111B">
            <w:pPr>
              <w:pStyle w:val="NormalinTable"/>
              <w:jc w:val="center"/>
              <w:rPr>
                <w:ins w:id="563" w:author="David Owen (Trade)" w:date="2018-10-07T18:26:00Z"/>
              </w:rPr>
            </w:pPr>
          </w:p>
        </w:tc>
        <w:tc>
          <w:tcPr>
            <w:tcW w:w="860" w:type="pct"/>
          </w:tcPr>
          <w:p w14:paraId="71AFFAB0" w14:textId="77777777" w:rsidR="00442341" w:rsidRDefault="00442341" w:rsidP="00B3111B">
            <w:pPr>
              <w:pStyle w:val="NormalinTable"/>
              <w:tabs>
                <w:tab w:val="left" w:pos="165"/>
                <w:tab w:val="left" w:pos="307"/>
                <w:tab w:val="left" w:pos="449"/>
              </w:tabs>
              <w:jc w:val="both"/>
              <w:rPr>
                <w:ins w:id="564" w:author="David Owen (Trade)" w:date="2018-10-07T18:26:00Z"/>
              </w:rPr>
            </w:pPr>
          </w:p>
        </w:tc>
        <w:tc>
          <w:tcPr>
            <w:tcW w:w="2173" w:type="pct"/>
          </w:tcPr>
          <w:p w14:paraId="073138AA" w14:textId="77777777" w:rsidR="00442341" w:rsidRDefault="00442341" w:rsidP="00B3111B">
            <w:pPr>
              <w:pStyle w:val="NormalinTable"/>
              <w:tabs>
                <w:tab w:val="left" w:pos="165"/>
                <w:tab w:val="left" w:pos="307"/>
                <w:tab w:val="left" w:pos="449"/>
              </w:tabs>
              <w:jc w:val="both"/>
              <w:rPr>
                <w:ins w:id="565" w:author="David Owen (Trade)" w:date="2018-10-07T18:26:00Z"/>
              </w:rPr>
            </w:pPr>
            <w:ins w:id="566" w:author="David Owen (Trade)" w:date="2018-10-07T18:26:00Z">
              <w:r>
                <w:t>-</w:t>
              </w:r>
              <w:r>
                <w:tab/>
                <w:t>-</w:t>
              </w:r>
              <w:r>
                <w:tab/>
                <w:t>Pure-bred breeding animals</w:t>
              </w:r>
            </w:ins>
          </w:p>
        </w:tc>
      </w:tr>
      <w:tr w:rsidR="00442341" w14:paraId="1E7F1F66" w14:textId="77777777" w:rsidTr="00B3111B">
        <w:trPr>
          <w:ins w:id="567" w:author="David Owen (Trade)" w:date="2018-10-07T18:26:00Z"/>
        </w:trPr>
        <w:tc>
          <w:tcPr>
            <w:tcW w:w="698" w:type="pct"/>
          </w:tcPr>
          <w:p w14:paraId="64493B5E" w14:textId="77777777" w:rsidR="00442341" w:rsidRDefault="00442341" w:rsidP="00B3111B">
            <w:pPr>
              <w:pStyle w:val="NormalinTable"/>
              <w:rPr>
                <w:ins w:id="568" w:author="David Owen (Trade)" w:date="2018-10-07T18:26:00Z"/>
              </w:rPr>
            </w:pPr>
            <w:ins w:id="569" w:author="David Owen (Trade)" w:date="2018-10-07T18:26:00Z">
              <w:r>
                <w:rPr>
                  <w:b/>
                </w:rPr>
                <w:t>0102 21 10</w:t>
              </w:r>
            </w:ins>
          </w:p>
        </w:tc>
        <w:tc>
          <w:tcPr>
            <w:tcW w:w="592" w:type="pct"/>
          </w:tcPr>
          <w:p w14:paraId="68776BB9" w14:textId="77777777" w:rsidR="00442341" w:rsidRDefault="00442341" w:rsidP="00B3111B">
            <w:pPr>
              <w:pStyle w:val="NormalinTable"/>
              <w:jc w:val="center"/>
              <w:rPr>
                <w:ins w:id="570" w:author="David Owen (Trade)" w:date="2018-10-07T18:26:00Z"/>
              </w:rPr>
            </w:pPr>
            <w:ins w:id="571" w:author="David Owen (Trade)" w:date="2018-10-07T18:26:00Z">
              <w:r>
                <w:t>0%</w:t>
              </w:r>
            </w:ins>
          </w:p>
        </w:tc>
        <w:tc>
          <w:tcPr>
            <w:tcW w:w="358" w:type="pct"/>
          </w:tcPr>
          <w:p w14:paraId="486C8B99" w14:textId="77777777" w:rsidR="00442341" w:rsidRDefault="00442341" w:rsidP="00B3111B">
            <w:pPr>
              <w:pStyle w:val="NormalinTable"/>
              <w:jc w:val="center"/>
              <w:rPr>
                <w:ins w:id="572" w:author="David Owen (Trade)" w:date="2018-10-07T18:26:00Z"/>
              </w:rPr>
            </w:pPr>
            <w:ins w:id="573" w:author="David Owen (Trade)" w:date="2018-10-07T18:26:00Z">
              <w:r>
                <w:t>8</w:t>
              </w:r>
            </w:ins>
          </w:p>
        </w:tc>
        <w:tc>
          <w:tcPr>
            <w:tcW w:w="319" w:type="pct"/>
          </w:tcPr>
          <w:p w14:paraId="07343BEF" w14:textId="77777777" w:rsidR="00442341" w:rsidRDefault="00442341" w:rsidP="00B3111B">
            <w:pPr>
              <w:pStyle w:val="NormalinTable"/>
              <w:jc w:val="center"/>
              <w:rPr>
                <w:ins w:id="574" w:author="David Owen (Trade)" w:date="2018-10-07T18:26:00Z"/>
              </w:rPr>
            </w:pPr>
          </w:p>
        </w:tc>
        <w:tc>
          <w:tcPr>
            <w:tcW w:w="860" w:type="pct"/>
          </w:tcPr>
          <w:p w14:paraId="79EC0102" w14:textId="77777777" w:rsidR="00442341" w:rsidRDefault="00442341" w:rsidP="00B3111B">
            <w:pPr>
              <w:pStyle w:val="NormalinTable"/>
              <w:tabs>
                <w:tab w:val="left" w:pos="165"/>
                <w:tab w:val="left" w:pos="307"/>
                <w:tab w:val="left" w:pos="449"/>
              </w:tabs>
              <w:jc w:val="both"/>
              <w:rPr>
                <w:ins w:id="575" w:author="David Owen (Trade)" w:date="2018-10-07T18:26:00Z"/>
              </w:rPr>
            </w:pPr>
          </w:p>
        </w:tc>
        <w:tc>
          <w:tcPr>
            <w:tcW w:w="2173" w:type="pct"/>
          </w:tcPr>
          <w:p w14:paraId="6DEFAAFA" w14:textId="77777777" w:rsidR="00442341" w:rsidRDefault="00442341" w:rsidP="00B3111B">
            <w:pPr>
              <w:pStyle w:val="NormalinTable"/>
              <w:tabs>
                <w:tab w:val="left" w:pos="165"/>
                <w:tab w:val="left" w:pos="307"/>
                <w:tab w:val="left" w:pos="449"/>
              </w:tabs>
              <w:jc w:val="both"/>
              <w:rPr>
                <w:ins w:id="576" w:author="David Owen (Trade)" w:date="2018-10-07T18:26:00Z"/>
              </w:rPr>
            </w:pPr>
            <w:ins w:id="577" w:author="David Owen (Trade)" w:date="2018-10-07T18:26:00Z">
              <w:r>
                <w:t>-</w:t>
              </w:r>
              <w:r>
                <w:tab/>
                <w:t>-</w:t>
              </w:r>
              <w:r>
                <w:tab/>
                <w:t>-</w:t>
              </w:r>
              <w:r>
                <w:tab/>
                <w:t>Heifers (female bovines that have never calved)</w:t>
              </w:r>
            </w:ins>
          </w:p>
        </w:tc>
      </w:tr>
      <w:tr w:rsidR="00442341" w14:paraId="4A1C715A" w14:textId="77777777" w:rsidTr="00B3111B">
        <w:trPr>
          <w:cnfStyle w:val="000000100000" w:firstRow="0" w:lastRow="0" w:firstColumn="0" w:lastColumn="0" w:oddVBand="0" w:evenVBand="0" w:oddHBand="1" w:evenHBand="0" w:firstRowFirstColumn="0" w:firstRowLastColumn="0" w:lastRowFirstColumn="0" w:lastRowLastColumn="0"/>
          <w:ins w:id="578" w:author="David Owen (Trade)" w:date="2018-10-07T18:26:00Z"/>
        </w:trPr>
        <w:tc>
          <w:tcPr>
            <w:tcW w:w="698" w:type="pct"/>
          </w:tcPr>
          <w:p w14:paraId="0DE45929" w14:textId="77777777" w:rsidR="00442341" w:rsidRDefault="00442341" w:rsidP="00B3111B">
            <w:pPr>
              <w:pStyle w:val="NormalinTable"/>
              <w:rPr>
                <w:ins w:id="579" w:author="David Owen (Trade)" w:date="2018-10-07T18:26:00Z"/>
              </w:rPr>
            </w:pPr>
            <w:ins w:id="580" w:author="David Owen (Trade)" w:date="2018-10-07T18:26:00Z">
              <w:r>
                <w:rPr>
                  <w:b/>
                </w:rPr>
                <w:lastRenderedPageBreak/>
                <w:t>0102 21 30</w:t>
              </w:r>
            </w:ins>
          </w:p>
        </w:tc>
        <w:tc>
          <w:tcPr>
            <w:tcW w:w="592" w:type="pct"/>
          </w:tcPr>
          <w:p w14:paraId="0C3D29DA" w14:textId="77777777" w:rsidR="00442341" w:rsidRDefault="00442341" w:rsidP="00B3111B">
            <w:pPr>
              <w:pStyle w:val="NormalinTable"/>
              <w:jc w:val="center"/>
              <w:rPr>
                <w:ins w:id="581" w:author="David Owen (Trade)" w:date="2018-10-07T18:26:00Z"/>
              </w:rPr>
            </w:pPr>
            <w:ins w:id="582" w:author="David Owen (Trade)" w:date="2018-10-07T18:26:00Z">
              <w:r>
                <w:t>0%</w:t>
              </w:r>
            </w:ins>
          </w:p>
        </w:tc>
        <w:tc>
          <w:tcPr>
            <w:tcW w:w="358" w:type="pct"/>
          </w:tcPr>
          <w:p w14:paraId="217B4D44" w14:textId="77777777" w:rsidR="00442341" w:rsidRDefault="00442341" w:rsidP="00B3111B">
            <w:pPr>
              <w:pStyle w:val="NormalinTable"/>
              <w:jc w:val="center"/>
              <w:rPr>
                <w:ins w:id="583" w:author="David Owen (Trade)" w:date="2018-10-07T18:26:00Z"/>
              </w:rPr>
            </w:pPr>
            <w:ins w:id="584" w:author="David Owen (Trade)" w:date="2018-10-07T18:26:00Z">
              <w:r>
                <w:t>8</w:t>
              </w:r>
            </w:ins>
          </w:p>
        </w:tc>
        <w:tc>
          <w:tcPr>
            <w:tcW w:w="319" w:type="pct"/>
          </w:tcPr>
          <w:p w14:paraId="124FDE9B" w14:textId="77777777" w:rsidR="00442341" w:rsidRDefault="00442341" w:rsidP="00B3111B">
            <w:pPr>
              <w:pStyle w:val="NormalinTable"/>
              <w:jc w:val="center"/>
              <w:rPr>
                <w:ins w:id="585" w:author="David Owen (Trade)" w:date="2018-10-07T18:26:00Z"/>
              </w:rPr>
            </w:pPr>
          </w:p>
        </w:tc>
        <w:tc>
          <w:tcPr>
            <w:tcW w:w="860" w:type="pct"/>
          </w:tcPr>
          <w:p w14:paraId="1D1B9CEE" w14:textId="77777777" w:rsidR="00442341" w:rsidRDefault="00442341" w:rsidP="00B3111B">
            <w:pPr>
              <w:pStyle w:val="NormalinTable"/>
              <w:tabs>
                <w:tab w:val="left" w:pos="165"/>
                <w:tab w:val="left" w:pos="307"/>
                <w:tab w:val="left" w:pos="449"/>
              </w:tabs>
              <w:jc w:val="both"/>
              <w:rPr>
                <w:ins w:id="586" w:author="David Owen (Trade)" w:date="2018-10-07T18:26:00Z"/>
              </w:rPr>
            </w:pPr>
          </w:p>
        </w:tc>
        <w:tc>
          <w:tcPr>
            <w:tcW w:w="2173" w:type="pct"/>
          </w:tcPr>
          <w:p w14:paraId="476007EA" w14:textId="77777777" w:rsidR="00442341" w:rsidRDefault="00442341" w:rsidP="00B3111B">
            <w:pPr>
              <w:pStyle w:val="NormalinTable"/>
              <w:tabs>
                <w:tab w:val="left" w:pos="165"/>
                <w:tab w:val="left" w:pos="307"/>
                <w:tab w:val="left" w:pos="449"/>
              </w:tabs>
              <w:jc w:val="both"/>
              <w:rPr>
                <w:ins w:id="587" w:author="David Owen (Trade)" w:date="2018-10-07T18:26:00Z"/>
              </w:rPr>
            </w:pPr>
            <w:ins w:id="588" w:author="David Owen (Trade)" w:date="2018-10-07T18:26:00Z">
              <w:r>
                <w:t>-</w:t>
              </w:r>
              <w:r>
                <w:tab/>
                <w:t>-</w:t>
              </w:r>
              <w:r>
                <w:tab/>
                <w:t>-</w:t>
              </w:r>
              <w:r>
                <w:tab/>
                <w:t>Cows</w:t>
              </w:r>
            </w:ins>
          </w:p>
        </w:tc>
      </w:tr>
    </w:tbl>
    <w:p w14:paraId="3C203967" w14:textId="77777777" w:rsidR="00442341" w:rsidRDefault="00442341" w:rsidP="00442341">
      <w:pPr>
        <w:rPr>
          <w:ins w:id="589" w:author="David Owen (Trade)" w:date="2018-09-10T14:56:00Z"/>
        </w:rPr>
        <w:pPrChange w:id="590" w:author="David Owen (Trade)" w:date="2018-10-07T18:26:00Z">
          <w:pPr>
            <w:pStyle w:val="Partheading"/>
          </w:pPr>
        </w:pPrChange>
      </w:pPr>
    </w:p>
    <w:p w14:paraId="3B640FC3" w14:textId="532966CE" w:rsidR="00BA7A8B" w:rsidRPr="00D658F9" w:rsidRDefault="00BA7A8B">
      <w:pPr>
        <w:rPr>
          <w:ins w:id="591" w:author="David Owen (Trade)" w:date="2018-09-07T16:13:00Z"/>
        </w:rPr>
        <w:pPrChange w:id="592" w:author="David Owen (Trade)" w:date="2018-09-10T14:56:00Z">
          <w:pPr>
            <w:spacing w:line="360" w:lineRule="auto"/>
          </w:pPr>
        </w:pPrChange>
      </w:pPr>
      <w:ins w:id="593" w:author="David Owen (Trade)" w:date="2018-09-07T16:13:00Z">
        <w:r w:rsidRPr="00D658F9">
          <w:br w:type="column"/>
        </w:r>
        <w:r w:rsidRPr="00D658F9">
          <w:lastRenderedPageBreak/>
          <w:t>ANNEX I</w:t>
        </w:r>
      </w:ins>
      <w:ins w:id="594" w:author="David Owen (Trade)" w:date="2018-09-10T14:56:00Z">
        <w:r w:rsidR="000C4DEB">
          <w:t>V</w:t>
        </w:r>
      </w:ins>
    </w:p>
    <w:p w14:paraId="3F3DAE16" w14:textId="14836C67" w:rsidR="00BA7A8B" w:rsidRDefault="00BA7A8B" w:rsidP="00825125">
      <w:pPr>
        <w:pStyle w:val="Partheading"/>
        <w:rPr>
          <w:ins w:id="595" w:author="David Owen (Trade)" w:date="2018-09-10T16:03:00Z"/>
        </w:rPr>
      </w:pPr>
      <w:ins w:id="596" w:author="David Owen (Trade)" w:date="2018-09-07T16:13:00Z">
        <w:r w:rsidRPr="00D658F9">
          <w:t>SUPPLEMENTARY TARIFF INFORMATION TABLE</w:t>
        </w:r>
      </w:ins>
    </w:p>
    <w:p w14:paraId="60331ED5" w14:textId="77777777" w:rsidR="00EC332F" w:rsidRDefault="00EC332F" w:rsidP="00EC332F">
      <w:pPr>
        <w:rPr>
          <w:ins w:id="597" w:author="David Owen (Trade)" w:date="2018-09-10T16:03:00Z"/>
        </w:rPr>
      </w:pPr>
      <w:ins w:id="598" w:author="David Owen (Trade)" w:date="2018-09-10T16:03:00Z">
        <w:r>
          <w:t>(Table to show:</w:t>
        </w:r>
      </w:ins>
    </w:p>
    <w:p w14:paraId="2432B2DD" w14:textId="77777777" w:rsidR="00EC332F" w:rsidRDefault="00EC332F" w:rsidP="00EC332F">
      <w:pPr>
        <w:pStyle w:val="ListParagraph"/>
        <w:numPr>
          <w:ilvl w:val="0"/>
          <w:numId w:val="21"/>
        </w:numPr>
        <w:rPr>
          <w:ins w:id="599" w:author="David Owen (Trade)" w:date="2018-09-10T16:03:00Z"/>
        </w:rPr>
      </w:pPr>
      <w:ins w:id="600" w:author="David Owen (Trade)" w:date="2018-09-10T16:03:00Z">
        <w:r>
          <w:t>Goods code</w:t>
        </w:r>
      </w:ins>
    </w:p>
    <w:p w14:paraId="480487D3" w14:textId="77777777" w:rsidR="00EC332F" w:rsidRDefault="00EC332F" w:rsidP="00EC332F">
      <w:pPr>
        <w:pStyle w:val="ListParagraph"/>
        <w:numPr>
          <w:ilvl w:val="0"/>
          <w:numId w:val="21"/>
        </w:numPr>
        <w:rPr>
          <w:ins w:id="601" w:author="David Owen (Trade)" w:date="2018-09-10T16:03:00Z"/>
        </w:rPr>
      </w:pPr>
      <w:ins w:id="602" w:author="David Owen (Trade)" w:date="2018-09-10T16:03:00Z">
        <w:r>
          <w:t>Duty expression</w:t>
        </w:r>
      </w:ins>
    </w:p>
    <w:p w14:paraId="307E4861" w14:textId="2DDBCDCF" w:rsidR="00EC332F" w:rsidRDefault="00B47F73" w:rsidP="00EC332F">
      <w:pPr>
        <w:pStyle w:val="ListParagraph"/>
        <w:numPr>
          <w:ilvl w:val="0"/>
          <w:numId w:val="21"/>
        </w:numPr>
        <w:rPr>
          <w:ins w:id="603" w:author="David Owen (Trade)" w:date="2018-09-10T16:03:00Z"/>
        </w:rPr>
      </w:pPr>
      <w:ins w:id="604" w:author="David Owen (Trade)" w:date="2018-09-10T16:04:00Z">
        <w:r>
          <w:t>(</w:t>
        </w:r>
      </w:ins>
      <w:ins w:id="605" w:author="David Owen (Trade)" w:date="2018-09-10T16:03:00Z">
        <w:r w:rsidR="00EC332F">
          <w:t>for information only) goods description</w:t>
        </w:r>
      </w:ins>
      <w:ins w:id="606" w:author="David Owen (Trade)" w:date="2018-09-10T16:04:00Z">
        <w:r w:rsidR="00EC332F">
          <w:t>)</w:t>
        </w:r>
      </w:ins>
    </w:p>
    <w:p w14:paraId="10E25861" w14:textId="77777777" w:rsidR="00E32555" w:rsidRPr="00D658F9" w:rsidRDefault="00E32555">
      <w:pPr>
        <w:rPr>
          <w:ins w:id="607" w:author="David Owen (Trade)" w:date="2018-09-07T16:13:00Z"/>
        </w:rPr>
        <w:pPrChange w:id="608" w:author="David Owen (Trade)" w:date="2018-09-10T16:03:00Z">
          <w:pPr>
            <w:pStyle w:val="Partheading"/>
          </w:pPr>
        </w:pPrChange>
      </w:pPr>
    </w:p>
    <w:p w14:paraId="27695334" w14:textId="237B184D" w:rsidR="00BA7A8B" w:rsidRPr="00D658F9" w:rsidRDefault="00BA7A8B" w:rsidP="00825125">
      <w:pPr>
        <w:spacing w:line="360" w:lineRule="auto"/>
        <w:rPr>
          <w:ins w:id="609" w:author="David Owen (Trade)" w:date="2018-09-07T16:13:00Z"/>
          <w:rFonts w:cstheme="minorHAnsi"/>
          <w:sz w:val="24"/>
          <w:szCs w:val="24"/>
        </w:rPr>
      </w:pPr>
      <w:ins w:id="610" w:author="David Owen (Trade)" w:date="2018-09-07T16:13:00Z">
        <w:r w:rsidRPr="00D658F9">
          <w:rPr>
            <w:rFonts w:cstheme="minorHAnsi"/>
            <w:sz w:val="24"/>
            <w:szCs w:val="24"/>
          </w:rPr>
          <w:br w:type="column"/>
        </w:r>
        <w:r w:rsidRPr="00D658F9">
          <w:rPr>
            <w:rFonts w:cstheme="minorHAnsi"/>
            <w:sz w:val="24"/>
            <w:szCs w:val="24"/>
          </w:rPr>
          <w:lastRenderedPageBreak/>
          <w:t>ANNEX V</w:t>
        </w:r>
      </w:ins>
    </w:p>
    <w:p w14:paraId="3A407237" w14:textId="7A73E535" w:rsidR="00BA7A8B" w:rsidRPr="00D658F9" w:rsidRDefault="00BA7A8B" w:rsidP="00825125">
      <w:pPr>
        <w:pStyle w:val="Partheading"/>
        <w:rPr>
          <w:ins w:id="611" w:author="David Owen (Trade)" w:date="2018-09-07T16:13:00Z"/>
        </w:rPr>
      </w:pPr>
      <w:ins w:id="612" w:author="David Owen (Trade)" w:date="2018-09-07T16:13:00Z">
        <w:r w:rsidRPr="00D658F9">
          <w:t>RULES OF CALCULATION</w:t>
        </w:r>
      </w:ins>
    </w:p>
    <w:p w14:paraId="3A9D153D" w14:textId="77777777" w:rsidR="002728A0" w:rsidRPr="00D658F9" w:rsidRDefault="002728A0" w:rsidP="00825125">
      <w:pPr>
        <w:pStyle w:val="Default"/>
        <w:spacing w:line="360" w:lineRule="auto"/>
        <w:rPr>
          <w:rFonts w:asciiTheme="minorHAnsi" w:hAnsiTheme="minorHAnsi" w:cstheme="minorHAnsi"/>
        </w:rPr>
      </w:pPr>
    </w:p>
    <w:p w14:paraId="04F6E066" w14:textId="41438008" w:rsidR="002728A0" w:rsidRPr="00D658F9" w:rsidRDefault="000B4916" w:rsidP="00825125">
      <w:pPr>
        <w:pStyle w:val="Default"/>
        <w:numPr>
          <w:ilvl w:val="0"/>
          <w:numId w:val="15"/>
        </w:numPr>
        <w:spacing w:line="360" w:lineRule="auto"/>
        <w:rPr>
          <w:rFonts w:asciiTheme="minorHAnsi" w:hAnsiTheme="minorHAnsi" w:cstheme="minorHAnsi"/>
        </w:rPr>
      </w:pPr>
      <w:del w:id="613" w:author="David Owen (Trade)" w:date="2018-09-07T16:27:00Z">
        <w:r w:rsidRPr="00D658F9" w:rsidDel="00F67D98">
          <w:rPr>
            <w:rFonts w:asciiTheme="minorHAnsi" w:hAnsiTheme="minorHAnsi" w:cstheme="minorHAnsi"/>
          </w:rPr>
          <w:delText>The duties expressed as percentage rates are ad valorem duties.</w:delText>
        </w:r>
      </w:del>
      <w:ins w:id="614" w:author="David Owen (Trade)" w:date="2018-09-07T16:25:00Z">
        <w:r w:rsidR="00472B05" w:rsidRPr="00D658F9">
          <w:rPr>
            <w:rFonts w:asciiTheme="minorHAnsi" w:hAnsiTheme="minorHAnsi" w:cstheme="minorHAnsi"/>
          </w:rPr>
          <w:t xml:space="preserve">A duty expression consisting of a number in the range 0 to 100 and a </w:t>
        </w:r>
        <w:r w:rsidR="00AF33BB" w:rsidRPr="00D658F9">
          <w:rPr>
            <w:rFonts w:asciiTheme="minorHAnsi" w:hAnsiTheme="minorHAnsi" w:cstheme="minorHAnsi"/>
          </w:rPr>
          <w:t>percentage symbol</w:t>
        </w:r>
      </w:ins>
      <w:ins w:id="615" w:author="David Owen (Trade)" w:date="2018-09-07T16:26:00Z">
        <w:r w:rsidR="00AF33BB" w:rsidRPr="00D658F9">
          <w:rPr>
            <w:rFonts w:asciiTheme="minorHAnsi" w:hAnsiTheme="minorHAnsi" w:cstheme="minorHAnsi"/>
          </w:rPr>
          <w:t xml:space="preserve"> means that the amount </w:t>
        </w:r>
      </w:ins>
      <w:ins w:id="616" w:author="David Owen (Trade)" w:date="2018-09-07T16:27:00Z">
        <w:r w:rsidR="00F67D98" w:rsidRPr="00D658F9">
          <w:rPr>
            <w:rFonts w:asciiTheme="minorHAnsi" w:hAnsiTheme="minorHAnsi" w:cstheme="minorHAnsi"/>
          </w:rPr>
          <w:t xml:space="preserve">of import duty applicable </w:t>
        </w:r>
      </w:ins>
      <w:ins w:id="617" w:author="David Owen (Trade)" w:date="2018-09-07T16:26:00Z">
        <w:r w:rsidR="00AF33BB" w:rsidRPr="00D658F9">
          <w:rPr>
            <w:rFonts w:asciiTheme="minorHAnsi" w:hAnsiTheme="minorHAnsi" w:cstheme="minorHAnsi"/>
          </w:rPr>
          <w:t xml:space="preserve">is the given </w:t>
        </w:r>
        <w:r w:rsidR="002C2BFC" w:rsidRPr="00D658F9">
          <w:rPr>
            <w:rFonts w:asciiTheme="minorHAnsi" w:hAnsiTheme="minorHAnsi" w:cstheme="minorHAnsi"/>
          </w:rPr>
          <w:t>percentage of the value of the goods [</w:t>
        </w:r>
        <w:proofErr w:type="gramStart"/>
        <w:r w:rsidR="002C2BFC" w:rsidRPr="00D658F9">
          <w:rPr>
            <w:rFonts w:asciiTheme="minorHAnsi" w:hAnsiTheme="minorHAnsi" w:cstheme="minorHAnsi"/>
          </w:rPr>
          <w:t>make reference</w:t>
        </w:r>
        <w:proofErr w:type="gramEnd"/>
        <w:r w:rsidR="002C2BFC" w:rsidRPr="00D658F9">
          <w:rPr>
            <w:rFonts w:asciiTheme="minorHAnsi" w:hAnsiTheme="minorHAnsi" w:cstheme="minorHAnsi"/>
          </w:rPr>
          <w:t xml:space="preserve"> here to valuation regulations]</w:t>
        </w:r>
      </w:ins>
      <w:ins w:id="618" w:author="David Owen (Trade)" w:date="2018-09-07T16:27:00Z">
        <w:r w:rsidR="00F67D98" w:rsidRPr="00D658F9">
          <w:rPr>
            <w:rFonts w:asciiTheme="minorHAnsi" w:hAnsiTheme="minorHAnsi" w:cstheme="minorHAnsi"/>
          </w:rPr>
          <w:t>.</w:t>
        </w:r>
      </w:ins>
      <w:ins w:id="619" w:author="David Owen (Trade)" w:date="2018-09-07T16:39:00Z">
        <w:r w:rsidR="00E85EEF" w:rsidRPr="00D658F9">
          <w:rPr>
            <w:rFonts w:asciiTheme="minorHAnsi" w:hAnsiTheme="minorHAnsi" w:cstheme="minorHAnsi"/>
          </w:rPr>
          <w:t xml:space="preserve">  Reference to a By Value </w:t>
        </w:r>
        <w:r w:rsidR="004072CC" w:rsidRPr="00D658F9">
          <w:rPr>
            <w:rFonts w:asciiTheme="minorHAnsi" w:hAnsiTheme="minorHAnsi" w:cstheme="minorHAnsi"/>
          </w:rPr>
          <w:t>Duty is reference to a duty expression of this form.</w:t>
        </w:r>
      </w:ins>
    </w:p>
    <w:p w14:paraId="2E6C13E4" w14:textId="77777777" w:rsidR="00F56A8A" w:rsidRPr="00D658F9" w:rsidRDefault="00F56A8A" w:rsidP="00825125">
      <w:pPr>
        <w:pStyle w:val="Default"/>
        <w:spacing w:line="360" w:lineRule="auto"/>
        <w:ind w:left="360"/>
        <w:rPr>
          <w:rFonts w:asciiTheme="minorHAnsi" w:hAnsiTheme="minorHAnsi" w:cstheme="minorHAnsi"/>
        </w:rPr>
      </w:pPr>
    </w:p>
    <w:p w14:paraId="41606A45" w14:textId="399152C8" w:rsidR="00137058" w:rsidRPr="00D658F9" w:rsidRDefault="00C71EC5" w:rsidP="00825125">
      <w:pPr>
        <w:pStyle w:val="Default"/>
        <w:numPr>
          <w:ilvl w:val="0"/>
          <w:numId w:val="15"/>
        </w:numPr>
        <w:spacing w:line="360" w:lineRule="auto"/>
        <w:rPr>
          <w:ins w:id="620" w:author="David Owen (Trade)" w:date="2018-09-07T16:37:00Z"/>
          <w:rFonts w:asciiTheme="minorHAnsi" w:hAnsiTheme="minorHAnsi" w:cstheme="minorHAnsi"/>
        </w:rPr>
      </w:pPr>
      <w:ins w:id="621" w:author="David Owen (Trade)" w:date="2018-09-07T16:32:00Z">
        <w:r w:rsidRPr="00D658F9">
          <w:rPr>
            <w:rFonts w:asciiTheme="minorHAnsi" w:hAnsiTheme="minorHAnsi" w:cstheme="minorHAnsi"/>
          </w:rPr>
          <w:t xml:space="preserve">A duty expression </w:t>
        </w:r>
        <w:r w:rsidR="00B54109" w:rsidRPr="00D658F9">
          <w:rPr>
            <w:rFonts w:asciiTheme="minorHAnsi" w:hAnsiTheme="minorHAnsi" w:cstheme="minorHAnsi"/>
          </w:rPr>
          <w:t xml:space="preserve">consisting of </w:t>
        </w:r>
      </w:ins>
      <w:ins w:id="622" w:author="David Owen (Trade)" w:date="2018-09-07T16:34:00Z">
        <w:r w:rsidR="00D60D83" w:rsidRPr="00D658F9">
          <w:rPr>
            <w:rFonts w:asciiTheme="minorHAnsi" w:hAnsiTheme="minorHAnsi" w:cstheme="minorHAnsi"/>
          </w:rPr>
          <w:t>a</w:t>
        </w:r>
      </w:ins>
      <w:ins w:id="623" w:author="David Owen (Trade)" w:date="2018-09-07T16:37:00Z">
        <w:r w:rsidR="003E59B5" w:rsidRPr="00D658F9">
          <w:rPr>
            <w:rFonts w:asciiTheme="minorHAnsi" w:hAnsiTheme="minorHAnsi" w:cstheme="minorHAnsi"/>
          </w:rPr>
          <w:t xml:space="preserve"> sum of money</w:t>
        </w:r>
      </w:ins>
      <w:ins w:id="624" w:author="David Owen (Trade)" w:date="2018-09-07T16:34:00Z">
        <w:r w:rsidR="00D60D83" w:rsidRPr="00D658F9">
          <w:rPr>
            <w:rFonts w:asciiTheme="minorHAnsi" w:hAnsiTheme="minorHAnsi" w:cstheme="minorHAnsi"/>
          </w:rPr>
          <w:t xml:space="preserve"> </w:t>
        </w:r>
      </w:ins>
      <w:ins w:id="625" w:author="David Owen (Trade)" w:date="2018-09-07T16:35:00Z">
        <w:r w:rsidR="004468B5" w:rsidRPr="00D658F9">
          <w:rPr>
            <w:rFonts w:asciiTheme="minorHAnsi" w:hAnsiTheme="minorHAnsi" w:cstheme="minorHAnsi"/>
          </w:rPr>
          <w:t xml:space="preserve">in [euros], the division symbol “/” and any </w:t>
        </w:r>
        <w:r w:rsidR="00AB1C51" w:rsidRPr="00D658F9">
          <w:rPr>
            <w:rFonts w:asciiTheme="minorHAnsi" w:hAnsiTheme="minorHAnsi" w:cstheme="minorHAnsi"/>
          </w:rPr>
          <w:t xml:space="preserve">abbreviation of a </w:t>
        </w:r>
        <w:r w:rsidR="004468B5" w:rsidRPr="00D658F9">
          <w:rPr>
            <w:rFonts w:asciiTheme="minorHAnsi" w:hAnsiTheme="minorHAnsi" w:cstheme="minorHAnsi"/>
          </w:rPr>
          <w:t xml:space="preserve">measure of </w:t>
        </w:r>
        <w:r w:rsidR="00AB1C51" w:rsidRPr="00D658F9">
          <w:rPr>
            <w:rFonts w:asciiTheme="minorHAnsi" w:hAnsiTheme="minorHAnsi" w:cstheme="minorHAnsi"/>
          </w:rPr>
          <w:t>quantity appearing in Appendix A</w:t>
        </w:r>
      </w:ins>
      <w:ins w:id="626" w:author="David Owen (Trade)" w:date="2018-09-07T16:36:00Z">
        <w:r w:rsidR="006D2127" w:rsidRPr="00D658F9">
          <w:rPr>
            <w:rFonts w:asciiTheme="minorHAnsi" w:hAnsiTheme="minorHAnsi" w:cstheme="minorHAnsi"/>
          </w:rPr>
          <w:t xml:space="preserve"> means that the amount of import duty applicable is the quantity of goods multiplied by the </w:t>
        </w:r>
      </w:ins>
      <w:ins w:id="627" w:author="David Owen (Trade)" w:date="2018-09-07T16:37:00Z">
        <w:r w:rsidR="003E59B5" w:rsidRPr="00D658F9">
          <w:rPr>
            <w:rFonts w:asciiTheme="minorHAnsi" w:hAnsiTheme="minorHAnsi" w:cstheme="minorHAnsi"/>
          </w:rPr>
          <w:t>sum of money</w:t>
        </w:r>
      </w:ins>
      <w:ins w:id="628" w:author="David Owen (Trade)" w:date="2018-09-07T16:36:00Z">
        <w:r w:rsidR="006D2127" w:rsidRPr="00D658F9">
          <w:rPr>
            <w:rFonts w:asciiTheme="minorHAnsi" w:hAnsiTheme="minorHAnsi" w:cstheme="minorHAnsi"/>
          </w:rPr>
          <w:t xml:space="preserve"> appearing in the </w:t>
        </w:r>
      </w:ins>
      <w:ins w:id="629" w:author="David Owen (Trade)" w:date="2018-09-07T16:37:00Z">
        <w:r w:rsidR="00137058" w:rsidRPr="00D658F9">
          <w:rPr>
            <w:rFonts w:asciiTheme="minorHAnsi" w:hAnsiTheme="minorHAnsi" w:cstheme="minorHAnsi"/>
          </w:rPr>
          <w:t>duty expression.</w:t>
        </w:r>
      </w:ins>
      <w:ins w:id="630" w:author="David Owen (Trade)" w:date="2018-09-07T16:38:00Z">
        <w:r w:rsidR="00E85EEF" w:rsidRPr="00D658F9">
          <w:rPr>
            <w:rFonts w:asciiTheme="minorHAnsi" w:hAnsiTheme="minorHAnsi" w:cstheme="minorHAnsi"/>
          </w:rPr>
          <w:t xml:space="preserve">  Reference to a S</w:t>
        </w:r>
      </w:ins>
      <w:ins w:id="631" w:author="David Owen (Trade)" w:date="2018-09-07T16:39:00Z">
        <w:r w:rsidR="00E85EEF" w:rsidRPr="00D658F9">
          <w:rPr>
            <w:rFonts w:asciiTheme="minorHAnsi" w:hAnsiTheme="minorHAnsi" w:cstheme="minorHAnsi"/>
          </w:rPr>
          <w:t>pecific Duty is reference to a duty expression of this form.</w:t>
        </w:r>
      </w:ins>
    </w:p>
    <w:p w14:paraId="3279D6FA" w14:textId="77777777" w:rsidR="002D4BCA" w:rsidRPr="00776840" w:rsidRDefault="002D4BCA">
      <w:pPr>
        <w:pStyle w:val="ListParagraph"/>
        <w:spacing w:line="360" w:lineRule="auto"/>
        <w:rPr>
          <w:ins w:id="632" w:author="David Owen (Trade)" w:date="2018-09-07T16:37:00Z"/>
          <w:rFonts w:cstheme="minorHAnsi"/>
        </w:rPr>
        <w:pPrChange w:id="633" w:author="David Owen (Trade)" w:date="2018-09-07T16:37:00Z">
          <w:pPr>
            <w:pStyle w:val="Default"/>
            <w:numPr>
              <w:numId w:val="15"/>
            </w:numPr>
            <w:ind w:left="360" w:hanging="360"/>
          </w:pPr>
        </w:pPrChange>
      </w:pPr>
    </w:p>
    <w:p w14:paraId="321388F4" w14:textId="1D6E5304" w:rsidR="002D4BCA" w:rsidRPr="00D658F9" w:rsidRDefault="002D4BCA" w:rsidP="00825125">
      <w:pPr>
        <w:pStyle w:val="Default"/>
        <w:numPr>
          <w:ilvl w:val="0"/>
          <w:numId w:val="15"/>
        </w:numPr>
        <w:spacing w:line="360" w:lineRule="auto"/>
        <w:rPr>
          <w:ins w:id="634" w:author="David Owen (Trade)" w:date="2018-09-07T16:36:00Z"/>
          <w:rFonts w:asciiTheme="minorHAnsi" w:hAnsiTheme="minorHAnsi" w:cstheme="minorHAnsi"/>
        </w:rPr>
      </w:pPr>
      <w:ins w:id="635" w:author="David Owen (Trade)" w:date="2018-09-07T16:37:00Z">
        <w:r w:rsidRPr="00D658F9">
          <w:rPr>
            <w:rFonts w:asciiTheme="minorHAnsi" w:hAnsiTheme="minorHAnsi" w:cstheme="minorHAnsi"/>
          </w:rPr>
          <w:t>Where a duty expression include</w:t>
        </w:r>
      </w:ins>
      <w:ins w:id="636" w:author="David Owen (Trade)" w:date="2018-09-07T16:38:00Z">
        <w:r w:rsidRPr="00D658F9">
          <w:rPr>
            <w:rFonts w:asciiTheme="minorHAnsi" w:hAnsiTheme="minorHAnsi" w:cstheme="minorHAnsi"/>
          </w:rPr>
          <w:t xml:space="preserve">s an addition sign, the amount of import duty applicable is the sum of the duty expression appearing before the addition sign and the </w:t>
        </w:r>
        <w:r w:rsidR="00E85EEF" w:rsidRPr="00D658F9">
          <w:rPr>
            <w:rFonts w:asciiTheme="minorHAnsi" w:hAnsiTheme="minorHAnsi" w:cstheme="minorHAnsi"/>
          </w:rPr>
          <w:t>duty expression appearing after the addition sign.</w:t>
        </w:r>
      </w:ins>
      <w:ins w:id="637" w:author="David Owen (Trade)" w:date="2018-09-07T16:39:00Z">
        <w:r w:rsidR="004072CC" w:rsidRPr="00D658F9">
          <w:rPr>
            <w:rFonts w:asciiTheme="minorHAnsi" w:hAnsiTheme="minorHAnsi" w:cstheme="minorHAnsi"/>
          </w:rPr>
          <w:t xml:space="preserve">  Reference to a Compound Duty is reference to a duty expression of this form</w:t>
        </w:r>
      </w:ins>
      <w:ins w:id="638" w:author="David Owen (Trade)" w:date="2018-09-07T16:40:00Z">
        <w:r w:rsidR="004072CC" w:rsidRPr="00D658F9">
          <w:rPr>
            <w:rFonts w:asciiTheme="minorHAnsi" w:hAnsiTheme="minorHAnsi" w:cstheme="minorHAnsi"/>
          </w:rPr>
          <w:t>.</w:t>
        </w:r>
      </w:ins>
    </w:p>
    <w:p w14:paraId="2AD9B2D5" w14:textId="77777777" w:rsidR="00137058" w:rsidRPr="00776840" w:rsidRDefault="00137058">
      <w:pPr>
        <w:pStyle w:val="ListParagraph"/>
        <w:spacing w:line="360" w:lineRule="auto"/>
        <w:rPr>
          <w:ins w:id="639" w:author="David Owen (Trade)" w:date="2018-09-07T16:36:00Z"/>
          <w:rFonts w:cstheme="minorHAnsi"/>
        </w:rPr>
        <w:pPrChange w:id="640" w:author="David Owen (Trade)" w:date="2018-09-07T16:36:00Z">
          <w:pPr>
            <w:pStyle w:val="Default"/>
            <w:numPr>
              <w:numId w:val="15"/>
            </w:numPr>
            <w:ind w:left="360" w:hanging="360"/>
          </w:pPr>
        </w:pPrChange>
      </w:pPr>
    </w:p>
    <w:p w14:paraId="3812557D" w14:textId="4207D418" w:rsidR="00F56A8A" w:rsidRPr="00D658F9" w:rsidRDefault="002728A0" w:rsidP="00825125">
      <w:pPr>
        <w:pStyle w:val="Default"/>
        <w:numPr>
          <w:ilvl w:val="0"/>
          <w:numId w:val="15"/>
        </w:numPr>
        <w:spacing w:line="360" w:lineRule="auto"/>
        <w:rPr>
          <w:rFonts w:asciiTheme="minorHAnsi" w:hAnsiTheme="minorHAnsi" w:cstheme="minorHAnsi"/>
        </w:rPr>
      </w:pPr>
      <w:commentRangeStart w:id="641"/>
      <w:r w:rsidRPr="00D658F9">
        <w:rPr>
          <w:rFonts w:asciiTheme="minorHAnsi" w:hAnsiTheme="minorHAnsi" w:cstheme="minorHAnsi"/>
        </w:rPr>
        <w:t>The symbol ‘EA’ indicates that the goods concerned are chargeable with an ‘agricultural component’ fixed in accordance with Annex 1.</w:t>
      </w:r>
    </w:p>
    <w:p w14:paraId="32667E58" w14:textId="77777777" w:rsidR="00F56A8A" w:rsidRPr="00D658F9" w:rsidRDefault="00F56A8A" w:rsidP="00825125">
      <w:pPr>
        <w:pStyle w:val="ListParagraph"/>
        <w:spacing w:line="360" w:lineRule="auto"/>
        <w:rPr>
          <w:rFonts w:cstheme="minorHAnsi"/>
        </w:rPr>
      </w:pPr>
    </w:p>
    <w:p w14:paraId="02793BD8" w14:textId="77777777" w:rsidR="00F56A8A" w:rsidRPr="00D658F9" w:rsidRDefault="002728A0" w:rsidP="00825125">
      <w:pPr>
        <w:pStyle w:val="Default"/>
        <w:numPr>
          <w:ilvl w:val="0"/>
          <w:numId w:val="15"/>
        </w:numPr>
        <w:spacing w:line="360" w:lineRule="auto"/>
        <w:rPr>
          <w:rFonts w:asciiTheme="minorHAnsi" w:hAnsiTheme="minorHAnsi" w:cstheme="minorHAnsi"/>
        </w:rPr>
      </w:pPr>
      <w:r w:rsidRPr="00D658F9">
        <w:rPr>
          <w:rFonts w:asciiTheme="minorHAnsi" w:hAnsiTheme="minorHAnsi" w:cstheme="minorHAnsi"/>
        </w:rPr>
        <w:t xml:space="preserve">The symbol ‘AD S/Z’ or ‘AD F/M’ in Chapters 17 to 19 indicates that the maximum rate of duty consists of an </w:t>
      </w:r>
      <w:r w:rsidRPr="00D658F9">
        <w:rPr>
          <w:rFonts w:asciiTheme="minorHAnsi" w:hAnsiTheme="minorHAnsi" w:cstheme="minorHAnsi"/>
          <w:i/>
          <w:iCs/>
        </w:rPr>
        <w:t xml:space="preserve">ad valorem </w:t>
      </w:r>
      <w:r w:rsidRPr="00D658F9">
        <w:rPr>
          <w:rFonts w:asciiTheme="minorHAnsi" w:hAnsiTheme="minorHAnsi" w:cstheme="minorHAnsi"/>
        </w:rPr>
        <w:t>duty plus an additional duty for certain forms of sugar or for flour. This additional duty is fixed in accordance with the provisions of Annex 1.</w:t>
      </w:r>
    </w:p>
    <w:p w14:paraId="7FF9709B" w14:textId="77777777" w:rsidR="00F56A8A" w:rsidRPr="00D658F9" w:rsidRDefault="00F56A8A" w:rsidP="00825125">
      <w:pPr>
        <w:pStyle w:val="ListParagraph"/>
        <w:spacing w:line="360" w:lineRule="auto"/>
        <w:rPr>
          <w:rFonts w:cstheme="minorHAnsi"/>
        </w:rPr>
      </w:pPr>
    </w:p>
    <w:p w14:paraId="2F6001D9" w14:textId="34783440" w:rsidR="002728A0" w:rsidRPr="00D658F9" w:rsidRDefault="002728A0" w:rsidP="00825125">
      <w:pPr>
        <w:pStyle w:val="Default"/>
        <w:numPr>
          <w:ilvl w:val="0"/>
          <w:numId w:val="15"/>
        </w:numPr>
        <w:spacing w:line="360" w:lineRule="auto"/>
        <w:rPr>
          <w:rFonts w:asciiTheme="minorHAnsi" w:hAnsiTheme="minorHAnsi" w:cstheme="minorHAnsi"/>
        </w:rPr>
      </w:pPr>
      <w:r w:rsidRPr="00D658F9">
        <w:rPr>
          <w:rFonts w:asciiTheme="minorHAnsi" w:hAnsiTheme="minorHAnsi" w:cstheme="minorHAnsi"/>
        </w:rPr>
        <w:lastRenderedPageBreak/>
        <w:t>In Chapter 22, the symbol ‘€ /% vol/hl’ means that a specific duty, expressed in euro, is to be calculated for each percentage volume of alcohol per hectolitre. Thus, a beverage having an alcohol content by volume of 40 % is to be charged as follows:</w:t>
      </w:r>
    </w:p>
    <w:p w14:paraId="5363150C" w14:textId="255E5169" w:rsidR="002728A0" w:rsidRPr="00D658F9" w:rsidRDefault="002728A0" w:rsidP="00825125">
      <w:pPr>
        <w:pStyle w:val="Default"/>
        <w:numPr>
          <w:ilvl w:val="0"/>
          <w:numId w:val="16"/>
        </w:numPr>
        <w:spacing w:line="360" w:lineRule="auto"/>
        <w:rPr>
          <w:rFonts w:asciiTheme="minorHAnsi" w:hAnsiTheme="minorHAnsi" w:cstheme="minorHAnsi"/>
        </w:rPr>
      </w:pPr>
      <w:r w:rsidRPr="00D658F9">
        <w:rPr>
          <w:rFonts w:asciiTheme="minorHAnsi" w:hAnsiTheme="minorHAnsi" w:cstheme="minorHAnsi"/>
        </w:rPr>
        <w:t>‘€ 1/% vol/hl’ = € 1 × 40, giving a duty of € 40 per hectolitre, or</w:t>
      </w:r>
    </w:p>
    <w:p w14:paraId="38611893" w14:textId="48BB2CAB" w:rsidR="002728A0" w:rsidRPr="00D658F9" w:rsidRDefault="00F56A8A" w:rsidP="00825125">
      <w:pPr>
        <w:pStyle w:val="Default"/>
        <w:numPr>
          <w:ilvl w:val="0"/>
          <w:numId w:val="16"/>
        </w:numPr>
        <w:spacing w:line="360" w:lineRule="auto"/>
        <w:rPr>
          <w:rFonts w:asciiTheme="minorHAnsi" w:hAnsiTheme="minorHAnsi" w:cstheme="minorHAnsi"/>
        </w:rPr>
      </w:pPr>
      <w:r w:rsidRPr="00D658F9">
        <w:rPr>
          <w:rFonts w:asciiTheme="minorHAnsi" w:hAnsiTheme="minorHAnsi" w:cstheme="minorHAnsi"/>
        </w:rPr>
        <w:t>‘</w:t>
      </w:r>
      <w:r w:rsidR="002728A0" w:rsidRPr="00D658F9">
        <w:rPr>
          <w:rFonts w:asciiTheme="minorHAnsi" w:hAnsiTheme="minorHAnsi" w:cstheme="minorHAnsi"/>
        </w:rPr>
        <w:t>€ 1/% vol/hl + € 5/hl’ = € 1 × 40 plus € 5, giving a duty of € 45 per hectolitre.</w:t>
      </w:r>
    </w:p>
    <w:p w14:paraId="7FF8A35A" w14:textId="77777777" w:rsidR="002728A0" w:rsidRPr="00D658F9" w:rsidRDefault="002728A0" w:rsidP="00825125">
      <w:pPr>
        <w:pStyle w:val="Default"/>
        <w:spacing w:line="360" w:lineRule="auto"/>
        <w:rPr>
          <w:rFonts w:asciiTheme="minorHAnsi" w:hAnsiTheme="minorHAnsi" w:cstheme="minorHAnsi"/>
        </w:rPr>
      </w:pPr>
    </w:p>
    <w:p w14:paraId="0B8B7BDF" w14:textId="3CF4BE71" w:rsidR="002728A0" w:rsidRPr="00D658F9" w:rsidRDefault="002728A0" w:rsidP="00825125">
      <w:pPr>
        <w:pStyle w:val="Default"/>
        <w:spacing w:line="360" w:lineRule="auto"/>
        <w:rPr>
          <w:rFonts w:asciiTheme="minorHAnsi" w:hAnsiTheme="minorHAnsi" w:cstheme="minorHAnsi"/>
        </w:rPr>
      </w:pPr>
      <w:r w:rsidRPr="00D658F9">
        <w:rPr>
          <w:rFonts w:asciiTheme="minorHAnsi" w:hAnsiTheme="minorHAnsi" w:cstheme="minorHAnsi"/>
        </w:rPr>
        <w:t xml:space="preserve">Where, in addition, a minimum (MIN) value is shown, for example ‘€ 1,6/% vol/hl MIN € 9/hl’, it means that the duty, calculated </w:t>
      </w:r>
      <w:proofErr w:type="gramStart"/>
      <w:r w:rsidRPr="00D658F9">
        <w:rPr>
          <w:rFonts w:asciiTheme="minorHAnsi" w:hAnsiTheme="minorHAnsi" w:cstheme="minorHAnsi"/>
        </w:rPr>
        <w:t>on the basis of</w:t>
      </w:r>
      <w:proofErr w:type="gramEnd"/>
      <w:r w:rsidRPr="00D658F9">
        <w:rPr>
          <w:rFonts w:asciiTheme="minorHAnsi" w:hAnsiTheme="minorHAnsi" w:cstheme="minorHAnsi"/>
        </w:rPr>
        <w:t xml:space="preserve"> the above rule, is to be compared with the minimum duty, for example ‘€ 9/hl’, and the higher of the two is to be applied</w:t>
      </w:r>
      <w:r w:rsidR="00305ADE" w:rsidRPr="00D658F9">
        <w:rPr>
          <w:rStyle w:val="FootnoteReference"/>
          <w:rFonts w:asciiTheme="minorHAnsi" w:hAnsiTheme="minorHAnsi" w:cstheme="minorHAnsi"/>
        </w:rPr>
        <w:footnoteReference w:id="1"/>
      </w:r>
      <w:r w:rsidR="00305ADE" w:rsidRPr="00D658F9">
        <w:rPr>
          <w:rFonts w:asciiTheme="minorHAnsi" w:hAnsiTheme="minorHAnsi" w:cstheme="minorHAnsi"/>
        </w:rPr>
        <w:t>.</w:t>
      </w:r>
    </w:p>
    <w:p w14:paraId="143ACB39" w14:textId="01CC0C82" w:rsidR="00305ADE" w:rsidRPr="00D658F9" w:rsidRDefault="00305ADE" w:rsidP="00825125">
      <w:pPr>
        <w:pStyle w:val="Default"/>
        <w:spacing w:line="360" w:lineRule="auto"/>
        <w:rPr>
          <w:rFonts w:asciiTheme="minorHAnsi" w:hAnsiTheme="minorHAnsi" w:cstheme="minorHAnsi"/>
        </w:rPr>
      </w:pPr>
    </w:p>
    <w:p w14:paraId="0C087773" w14:textId="5EE09E6C" w:rsidR="00305ADE" w:rsidRPr="00D658F9" w:rsidRDefault="00151DE4" w:rsidP="00825125">
      <w:pPr>
        <w:pStyle w:val="Default"/>
        <w:spacing w:line="360" w:lineRule="auto"/>
        <w:ind w:firstLine="720"/>
        <w:rPr>
          <w:rFonts w:asciiTheme="minorHAnsi" w:hAnsiTheme="minorHAnsi" w:cstheme="minorHAnsi"/>
        </w:rPr>
      </w:pPr>
      <w:r w:rsidRPr="00D658F9">
        <w:rPr>
          <w:rFonts w:asciiTheme="minorHAnsi" w:hAnsiTheme="minorHAnsi" w:cstheme="minorHAnsi"/>
        </w:rPr>
        <w:t>Where, in Chapters 17 to 19 and 21 a maximum (MAX) value is shown, for example '(9 + EA) MAX (24,2 + AD S/Z)', it means that the duty calculated by the addition of 9 % and the 'agricultural component' (EA) may not exceed the sum of 24,2 % and the additional duty on sugar ('AD S/Z').</w:t>
      </w:r>
      <w:commentRangeEnd w:id="641"/>
      <w:r w:rsidR="00761CE9" w:rsidRPr="00D658F9">
        <w:rPr>
          <w:rStyle w:val="CommentReference"/>
          <w:rFonts w:asciiTheme="minorHAnsi" w:hAnsiTheme="minorHAnsi" w:cstheme="minorBidi"/>
          <w:color w:val="auto"/>
        </w:rPr>
        <w:commentReference w:id="641"/>
      </w:r>
    </w:p>
    <w:p w14:paraId="6A2A8639" w14:textId="7C6C359C" w:rsidR="004E1634" w:rsidRPr="00D658F9" w:rsidRDefault="004E1634" w:rsidP="00825125">
      <w:pPr>
        <w:pStyle w:val="Default"/>
        <w:spacing w:line="360" w:lineRule="auto"/>
        <w:ind w:firstLine="720"/>
        <w:rPr>
          <w:rFonts w:asciiTheme="minorHAnsi" w:hAnsiTheme="minorHAnsi" w:cstheme="minorHAnsi"/>
        </w:rPr>
      </w:pPr>
    </w:p>
    <w:p w14:paraId="0DB882EA" w14:textId="174A9CB0" w:rsidR="00B6223B" w:rsidRPr="00D658F9" w:rsidRDefault="00B6223B" w:rsidP="00825125">
      <w:pPr>
        <w:pStyle w:val="Default"/>
        <w:spacing w:line="360" w:lineRule="auto"/>
        <w:ind w:firstLine="720"/>
        <w:rPr>
          <w:rFonts w:asciiTheme="minorHAnsi" w:hAnsiTheme="minorHAnsi" w:cstheme="minorHAnsi"/>
        </w:rPr>
      </w:pPr>
    </w:p>
    <w:p w14:paraId="37AFF127" w14:textId="1381112B" w:rsidR="00D6557B" w:rsidRPr="00D658F9" w:rsidRDefault="00D6557B" w:rsidP="00825125">
      <w:pPr>
        <w:pStyle w:val="Default"/>
        <w:numPr>
          <w:ilvl w:val="0"/>
          <w:numId w:val="15"/>
        </w:numPr>
        <w:spacing w:line="360" w:lineRule="auto"/>
        <w:rPr>
          <w:rFonts w:asciiTheme="minorHAnsi" w:hAnsiTheme="minorHAnsi" w:cstheme="minorHAnsi"/>
        </w:rPr>
      </w:pPr>
      <w:r w:rsidRPr="00D658F9">
        <w:rPr>
          <w:rFonts w:asciiTheme="minorHAnsi" w:hAnsiTheme="minorHAnsi" w:cstheme="minorHAnsi"/>
        </w:rPr>
        <w:t xml:space="preserve">Unless provided otherwise, the </w:t>
      </w:r>
      <w:del w:id="642" w:author="David Owen (Trade)" w:date="2018-09-07T16:45:00Z">
        <w:r w:rsidRPr="00D658F9" w:rsidDel="00293823">
          <w:rPr>
            <w:rFonts w:asciiTheme="minorHAnsi" w:hAnsiTheme="minorHAnsi" w:cstheme="minorHAnsi"/>
          </w:rPr>
          <w:delText xml:space="preserve">provisions relating to customs value </w:delText>
        </w:r>
      </w:del>
      <w:ins w:id="643" w:author="David Owen (Trade)" w:date="2018-09-07T16:45:00Z">
        <w:r w:rsidR="00293823" w:rsidRPr="00D658F9">
          <w:rPr>
            <w:rFonts w:asciiTheme="minorHAnsi" w:hAnsiTheme="minorHAnsi" w:cstheme="minorHAnsi"/>
          </w:rPr>
          <w:t>[reference to valuation regulations</w:t>
        </w:r>
        <w:r w:rsidR="00334C28" w:rsidRPr="00D658F9">
          <w:rPr>
            <w:rFonts w:asciiTheme="minorHAnsi" w:hAnsiTheme="minorHAnsi" w:cstheme="minorHAnsi"/>
          </w:rPr>
          <w:t xml:space="preserve">] </w:t>
        </w:r>
      </w:ins>
      <w:r w:rsidRPr="00D658F9">
        <w:rPr>
          <w:rFonts w:asciiTheme="minorHAnsi" w:hAnsiTheme="minorHAnsi" w:cstheme="minorHAnsi"/>
        </w:rPr>
        <w:t xml:space="preserve">shall be applied to determine, in addition to the value for the assessment of </w:t>
      </w:r>
      <w:del w:id="644" w:author="David Owen (Trade)" w:date="2018-09-07T16:45:00Z">
        <w:r w:rsidRPr="00D658F9" w:rsidDel="00334C28">
          <w:rPr>
            <w:rFonts w:asciiTheme="minorHAnsi" w:hAnsiTheme="minorHAnsi" w:cstheme="minorHAnsi"/>
          </w:rPr>
          <w:delText xml:space="preserve">ad valorem </w:delText>
        </w:r>
      </w:del>
      <w:r w:rsidRPr="00D658F9">
        <w:rPr>
          <w:rFonts w:asciiTheme="minorHAnsi" w:hAnsiTheme="minorHAnsi" w:cstheme="minorHAnsi"/>
        </w:rPr>
        <w:t>customs duties</w:t>
      </w:r>
      <w:ins w:id="645" w:author="David Owen (Trade)" w:date="2018-09-07T16:45:00Z">
        <w:r w:rsidR="00334C28" w:rsidRPr="00D658F9">
          <w:rPr>
            <w:rFonts w:asciiTheme="minorHAnsi" w:hAnsiTheme="minorHAnsi" w:cstheme="minorHAnsi"/>
          </w:rPr>
          <w:t xml:space="preserve"> with a By Value component</w:t>
        </w:r>
      </w:ins>
      <w:r w:rsidRPr="00D658F9">
        <w:rPr>
          <w:rFonts w:asciiTheme="minorHAnsi" w:hAnsiTheme="minorHAnsi" w:cstheme="minorHAnsi"/>
        </w:rPr>
        <w:t>, the values by reference to which the scope of certain headings or subheadings is defined.</w:t>
      </w:r>
    </w:p>
    <w:p w14:paraId="597C6461" w14:textId="77777777" w:rsidR="00825125" w:rsidRPr="00D658F9" w:rsidRDefault="00825125" w:rsidP="00825125">
      <w:pPr>
        <w:pStyle w:val="Default"/>
        <w:spacing w:line="360" w:lineRule="auto"/>
        <w:ind w:left="360"/>
        <w:rPr>
          <w:rFonts w:asciiTheme="minorHAnsi" w:hAnsiTheme="minorHAnsi" w:cstheme="minorHAnsi"/>
        </w:rPr>
      </w:pPr>
    </w:p>
    <w:p w14:paraId="20B48B2C" w14:textId="1F2B699C" w:rsidR="00D6557B" w:rsidRPr="00D658F9" w:rsidRDefault="00D6557B" w:rsidP="00825125">
      <w:pPr>
        <w:pStyle w:val="Default"/>
        <w:numPr>
          <w:ilvl w:val="0"/>
          <w:numId w:val="15"/>
        </w:numPr>
        <w:spacing w:line="360" w:lineRule="auto"/>
        <w:rPr>
          <w:rFonts w:asciiTheme="minorHAnsi" w:hAnsiTheme="minorHAnsi" w:cstheme="minorHAnsi"/>
        </w:rPr>
      </w:pPr>
      <w:commentRangeStart w:id="646"/>
      <w:r w:rsidRPr="00D658F9">
        <w:rPr>
          <w:rFonts w:asciiTheme="minorHAnsi" w:hAnsiTheme="minorHAnsi" w:cstheme="minorHAnsi"/>
        </w:rPr>
        <w:t>The dutiable weight, in the case of goods chargeable by weight, and the weights by reference to which the scope of certain headings or subheadings is defined, shall be taken to be:</w:t>
      </w:r>
    </w:p>
    <w:p w14:paraId="7F96B503" w14:textId="774A8BC8" w:rsidR="00D6557B" w:rsidRPr="00D658F9" w:rsidRDefault="00D6557B" w:rsidP="00825125">
      <w:pPr>
        <w:pStyle w:val="Default"/>
        <w:spacing w:line="360" w:lineRule="auto"/>
        <w:ind w:left="720"/>
        <w:rPr>
          <w:rFonts w:asciiTheme="minorHAnsi" w:hAnsiTheme="minorHAnsi" w:cstheme="minorHAnsi"/>
        </w:rPr>
      </w:pPr>
      <w:r w:rsidRPr="00D658F9">
        <w:rPr>
          <w:rFonts w:asciiTheme="minorHAnsi" w:hAnsiTheme="minorHAnsi" w:cstheme="minorHAnsi"/>
        </w:rPr>
        <w:t>(a) in the case of a reference to ‘gross weight’, the aggregate weight of the goods and of all the packing materials and packing containers;</w:t>
      </w:r>
    </w:p>
    <w:p w14:paraId="6B04A75A" w14:textId="2CC8AA25" w:rsidR="00D6557B" w:rsidRPr="00D658F9" w:rsidRDefault="00D6557B" w:rsidP="00825125">
      <w:pPr>
        <w:pStyle w:val="Default"/>
        <w:spacing w:line="360" w:lineRule="auto"/>
        <w:ind w:left="720"/>
        <w:rPr>
          <w:rFonts w:asciiTheme="minorHAnsi" w:hAnsiTheme="minorHAnsi" w:cstheme="minorHAnsi"/>
        </w:rPr>
      </w:pPr>
      <w:r w:rsidRPr="00D658F9">
        <w:rPr>
          <w:rFonts w:asciiTheme="minorHAnsi" w:hAnsiTheme="minorHAnsi" w:cstheme="minorHAnsi"/>
        </w:rPr>
        <w:lastRenderedPageBreak/>
        <w:t>(b) in the case of a reference to ‘net weight’ or simply to ‘weight’ without qualification, the weight of the goods themselves without packing materials and packing containers of any kind.</w:t>
      </w:r>
      <w:commentRangeEnd w:id="646"/>
      <w:r w:rsidR="00270F2D" w:rsidRPr="00D658F9">
        <w:rPr>
          <w:rStyle w:val="CommentReference"/>
          <w:rFonts w:asciiTheme="minorHAnsi" w:hAnsiTheme="minorHAnsi" w:cstheme="minorBidi"/>
          <w:color w:val="auto"/>
        </w:rPr>
        <w:commentReference w:id="646"/>
      </w:r>
    </w:p>
    <w:p w14:paraId="29341753" w14:textId="77777777" w:rsidR="00825125" w:rsidRPr="00D658F9" w:rsidRDefault="00825125" w:rsidP="00825125">
      <w:pPr>
        <w:pStyle w:val="Default"/>
        <w:spacing w:line="360" w:lineRule="auto"/>
        <w:rPr>
          <w:rFonts w:asciiTheme="minorHAnsi" w:hAnsiTheme="minorHAnsi" w:cstheme="minorHAnsi"/>
        </w:rPr>
      </w:pPr>
    </w:p>
    <w:p w14:paraId="679EC57A" w14:textId="0A04A663" w:rsidR="00293823" w:rsidRPr="00D658F9" w:rsidDel="003B1788" w:rsidRDefault="00D6557B" w:rsidP="00825125">
      <w:pPr>
        <w:pStyle w:val="Default"/>
        <w:numPr>
          <w:ilvl w:val="0"/>
          <w:numId w:val="15"/>
        </w:numPr>
        <w:spacing w:line="360" w:lineRule="auto"/>
        <w:rPr>
          <w:del w:id="647" w:author="David Owen (Trade)" w:date="2018-09-07T17:09:00Z"/>
          <w:rFonts w:asciiTheme="minorHAnsi" w:hAnsiTheme="minorHAnsi" w:cstheme="minorHAnsi"/>
        </w:rPr>
      </w:pPr>
      <w:commentRangeStart w:id="648"/>
      <w:del w:id="649" w:author="David Owen (Trade)" w:date="2018-09-07T17:09:00Z">
        <w:r w:rsidRPr="00D658F9" w:rsidDel="003B1788">
          <w:rPr>
            <w:rFonts w:asciiTheme="minorHAnsi" w:hAnsiTheme="minorHAnsi" w:cstheme="minorHAnsi"/>
          </w:rPr>
          <w:delText>The equivalent in national currencies of the euro, for Member States other than participating Member States as defined in Coun</w:delText>
        </w:r>
        <w:r w:rsidRPr="00D658F9" w:rsidDel="003B1788">
          <w:rPr>
            <w:rFonts w:cstheme="minorHAnsi"/>
          </w:rPr>
          <w:delText>cil Regulation (EC) No 974/98 (1) (hereafter called ‘non-participating Member States’), shall be fixed in accordance with Article 53 of Regulation (EU) No 952/2013 (2) of the European Parliament and of the Council</w:delText>
        </w:r>
        <w:r w:rsidR="00293823" w:rsidRPr="00D658F9" w:rsidDel="003B1788">
          <w:rPr>
            <w:rFonts w:cstheme="minorHAnsi"/>
          </w:rPr>
          <w:delText>.</w:delText>
        </w:r>
      </w:del>
      <w:commentRangeEnd w:id="648"/>
      <w:r w:rsidR="003B1788" w:rsidRPr="00D658F9">
        <w:rPr>
          <w:rStyle w:val="CommentReference"/>
          <w:rFonts w:asciiTheme="minorHAnsi" w:hAnsiTheme="minorHAnsi" w:cstheme="minorBidi"/>
          <w:color w:val="auto"/>
        </w:rPr>
        <w:commentReference w:id="648"/>
      </w:r>
    </w:p>
    <w:p w14:paraId="1DD0CF8A" w14:textId="73CE16D7" w:rsidR="00D6557B" w:rsidRPr="00D658F9" w:rsidDel="00825125" w:rsidRDefault="00D6557B" w:rsidP="00825125">
      <w:pPr>
        <w:pStyle w:val="Default"/>
        <w:numPr>
          <w:ilvl w:val="0"/>
          <w:numId w:val="15"/>
        </w:numPr>
        <w:spacing w:line="360" w:lineRule="auto"/>
        <w:rPr>
          <w:del w:id="650" w:author="David Owen (Trade)" w:date="2018-09-07T17:11:00Z"/>
          <w:rFonts w:asciiTheme="minorHAnsi" w:hAnsiTheme="minorHAnsi" w:cstheme="minorHAnsi"/>
        </w:rPr>
      </w:pPr>
      <w:del w:id="651" w:author="David Owen (Trade)" w:date="2018-09-07T17:11:00Z">
        <w:r w:rsidRPr="007A706A" w:rsidDel="00825125">
          <w:rPr>
            <w:rFonts w:asciiTheme="minorHAnsi" w:hAnsiTheme="minorHAnsi" w:cstheme="minorHAnsi"/>
          </w:rPr>
          <w:delText>Goods eligible for favourable tariff t</w:delText>
        </w:r>
        <w:r w:rsidRPr="00D658F9" w:rsidDel="00825125">
          <w:rPr>
            <w:rFonts w:cstheme="minorHAnsi"/>
          </w:rPr>
          <w:delText xml:space="preserve">reatment by reason of their </w:delText>
        </w:r>
      </w:del>
      <w:del w:id="652" w:author="David Owen (Trade)" w:date="2018-09-07T17:10:00Z">
        <w:r w:rsidRPr="00D658F9" w:rsidDel="007556BE">
          <w:rPr>
            <w:rFonts w:cstheme="minorHAnsi"/>
          </w:rPr>
          <w:delText>end-</w:delText>
        </w:r>
      </w:del>
      <w:del w:id="653" w:author="David Owen (Trade)" w:date="2018-09-07T17:11:00Z">
        <w:r w:rsidRPr="00D658F9" w:rsidDel="00825125">
          <w:rPr>
            <w:rFonts w:cstheme="minorHAnsi"/>
          </w:rPr>
          <w:delText>use:</w:delText>
        </w:r>
      </w:del>
    </w:p>
    <w:p w14:paraId="2469DA9D" w14:textId="3EC876AE" w:rsidR="00B72D28" w:rsidRDefault="00D6557B" w:rsidP="00825125">
      <w:pPr>
        <w:pStyle w:val="Default"/>
        <w:numPr>
          <w:ilvl w:val="0"/>
          <w:numId w:val="15"/>
        </w:numPr>
        <w:spacing w:line="360" w:lineRule="auto"/>
        <w:rPr>
          <w:ins w:id="654" w:author="David Owen (Trade)" w:date="2018-09-10T17:56:00Z"/>
          <w:rFonts w:asciiTheme="minorHAnsi" w:hAnsiTheme="minorHAnsi" w:cstheme="minorHAnsi"/>
        </w:rPr>
      </w:pPr>
      <w:r w:rsidRPr="00D658F9">
        <w:rPr>
          <w:rFonts w:asciiTheme="minorHAnsi" w:hAnsiTheme="minorHAnsi" w:cstheme="minorHAnsi"/>
        </w:rPr>
        <w:t xml:space="preserve">Where the import duty applicable under the </w:t>
      </w:r>
      <w:del w:id="655" w:author="David Owen (Trade)" w:date="2018-09-07T17:10:00Z">
        <w:r w:rsidRPr="00D658F9" w:rsidDel="007556BE">
          <w:rPr>
            <w:rFonts w:asciiTheme="minorHAnsi" w:hAnsiTheme="minorHAnsi" w:cstheme="minorHAnsi"/>
          </w:rPr>
          <w:delText>end-</w:delText>
        </w:r>
      </w:del>
      <w:ins w:id="656" w:author="David Owen (Trade)" w:date="2018-09-07T17:10:00Z">
        <w:r w:rsidR="007556BE" w:rsidRPr="00D658F9">
          <w:rPr>
            <w:rFonts w:asciiTheme="minorHAnsi" w:hAnsiTheme="minorHAnsi" w:cstheme="minorHAnsi"/>
          </w:rPr>
          <w:t xml:space="preserve">authorised </w:t>
        </w:r>
      </w:ins>
      <w:r w:rsidRPr="00D658F9">
        <w:rPr>
          <w:rFonts w:asciiTheme="minorHAnsi" w:hAnsiTheme="minorHAnsi" w:cstheme="minorHAnsi"/>
        </w:rPr>
        <w:t xml:space="preserve">use </w:t>
      </w:r>
      <w:commentRangeStart w:id="657"/>
      <w:r w:rsidRPr="00D658F9">
        <w:rPr>
          <w:rFonts w:asciiTheme="minorHAnsi" w:hAnsiTheme="minorHAnsi" w:cstheme="minorHAnsi"/>
        </w:rPr>
        <w:t>arrangements</w:t>
      </w:r>
      <w:commentRangeEnd w:id="657"/>
      <w:r w:rsidR="00836F97">
        <w:rPr>
          <w:rStyle w:val="CommentReference"/>
          <w:rFonts w:asciiTheme="minorHAnsi" w:hAnsiTheme="minorHAnsi" w:cstheme="minorBidi"/>
          <w:color w:val="auto"/>
        </w:rPr>
        <w:commentReference w:id="657"/>
      </w:r>
      <w:r w:rsidRPr="00D658F9">
        <w:rPr>
          <w:rFonts w:asciiTheme="minorHAnsi" w:hAnsiTheme="minorHAnsi" w:cstheme="minorHAnsi"/>
        </w:rPr>
        <w:t xml:space="preserve"> to goods for a specific </w:t>
      </w:r>
      <w:del w:id="658" w:author="David Owen (Trade)" w:date="2018-09-07T17:10:00Z">
        <w:r w:rsidRPr="00D658F9" w:rsidDel="007556BE">
          <w:rPr>
            <w:rFonts w:asciiTheme="minorHAnsi" w:hAnsiTheme="minorHAnsi" w:cstheme="minorHAnsi"/>
          </w:rPr>
          <w:delText>end-</w:delText>
        </w:r>
      </w:del>
      <w:ins w:id="659" w:author="David Owen (Trade)" w:date="2018-09-07T17:10:00Z">
        <w:r w:rsidR="007556BE" w:rsidRPr="00D658F9">
          <w:rPr>
            <w:rFonts w:asciiTheme="minorHAnsi" w:hAnsiTheme="minorHAnsi" w:cstheme="minorHAnsi"/>
          </w:rPr>
          <w:t xml:space="preserve">authorised </w:t>
        </w:r>
      </w:ins>
      <w:r w:rsidRPr="00D658F9">
        <w:rPr>
          <w:rFonts w:asciiTheme="minorHAnsi" w:hAnsiTheme="minorHAnsi" w:cstheme="minorHAnsi"/>
        </w:rPr>
        <w:t xml:space="preserve">use is not lower than that which would otherwise be applicable to the goods, </w:t>
      </w:r>
      <w:commentRangeStart w:id="660"/>
      <w:r w:rsidRPr="00D658F9">
        <w:rPr>
          <w:rFonts w:asciiTheme="minorHAnsi" w:hAnsiTheme="minorHAnsi" w:cstheme="minorHAnsi"/>
        </w:rPr>
        <w:t xml:space="preserve">the said goods shall be classified in the code referring to the </w:t>
      </w:r>
      <w:del w:id="661" w:author="David Owen (Trade)" w:date="2018-10-04T17:12:00Z">
        <w:r w:rsidRPr="00D658F9" w:rsidDel="00C17724">
          <w:rPr>
            <w:rFonts w:asciiTheme="minorHAnsi" w:hAnsiTheme="minorHAnsi" w:cstheme="minorHAnsi"/>
          </w:rPr>
          <w:delText>end-</w:delText>
        </w:r>
      </w:del>
      <w:ins w:id="662" w:author="David Owen (Trade)" w:date="2018-10-04T17:12:00Z">
        <w:r w:rsidR="00C17724">
          <w:rPr>
            <w:rFonts w:asciiTheme="minorHAnsi" w:hAnsiTheme="minorHAnsi" w:cstheme="minorHAnsi"/>
          </w:rPr>
          <w:t>authorised</w:t>
        </w:r>
      </w:ins>
      <w:ins w:id="663" w:author="David Owen (Trade)" w:date="2018-10-04T17:13:00Z">
        <w:r w:rsidR="00C17724">
          <w:rPr>
            <w:rFonts w:asciiTheme="minorHAnsi" w:hAnsiTheme="minorHAnsi" w:cstheme="minorHAnsi"/>
          </w:rPr>
          <w:t xml:space="preserve"> </w:t>
        </w:r>
      </w:ins>
      <w:r w:rsidRPr="00D658F9">
        <w:rPr>
          <w:rFonts w:asciiTheme="minorHAnsi" w:hAnsiTheme="minorHAnsi" w:cstheme="minorHAnsi"/>
        </w:rPr>
        <w:t xml:space="preserve">use </w:t>
      </w:r>
      <w:commentRangeEnd w:id="660"/>
      <w:r w:rsidR="005D0DAB">
        <w:rPr>
          <w:rStyle w:val="CommentReference"/>
          <w:rFonts w:asciiTheme="minorHAnsi" w:hAnsiTheme="minorHAnsi" w:cstheme="minorBidi"/>
          <w:color w:val="auto"/>
        </w:rPr>
        <w:commentReference w:id="660"/>
      </w:r>
      <w:r w:rsidRPr="00D658F9">
        <w:rPr>
          <w:rFonts w:asciiTheme="minorHAnsi" w:hAnsiTheme="minorHAnsi" w:cstheme="minorHAnsi"/>
        </w:rPr>
        <w:t xml:space="preserve">and </w:t>
      </w:r>
      <w:del w:id="664" w:author="David Owen (Trade)" w:date="2018-09-07T17:10:00Z">
        <w:r w:rsidRPr="00D658F9" w:rsidDel="007556BE">
          <w:rPr>
            <w:rFonts w:asciiTheme="minorHAnsi" w:hAnsiTheme="minorHAnsi" w:cstheme="minorHAnsi"/>
          </w:rPr>
          <w:delText xml:space="preserve">Article 254 of Regulation (EU) No 952/2013 </w:delText>
        </w:r>
      </w:del>
      <w:ins w:id="665" w:author="David Owen (Trade)" w:date="2018-09-07T17:11:00Z">
        <w:r w:rsidR="00825125" w:rsidRPr="00D658F9">
          <w:rPr>
            <w:rFonts w:asciiTheme="minorHAnsi" w:hAnsiTheme="minorHAnsi" w:cstheme="minorHAnsi"/>
          </w:rPr>
          <w:t xml:space="preserve">[the UK equivalent] </w:t>
        </w:r>
      </w:ins>
      <w:r w:rsidRPr="00D658F9">
        <w:rPr>
          <w:rFonts w:asciiTheme="minorHAnsi" w:hAnsiTheme="minorHAnsi" w:cstheme="minorHAnsi"/>
        </w:rPr>
        <w:t>shall not apply.</w:t>
      </w:r>
    </w:p>
    <w:p w14:paraId="004202FA" w14:textId="5743CE49" w:rsidR="00934DC0" w:rsidRDefault="00934DC0" w:rsidP="00934DC0">
      <w:pPr>
        <w:pStyle w:val="Default"/>
        <w:spacing w:line="360" w:lineRule="auto"/>
        <w:rPr>
          <w:ins w:id="666" w:author="David Owen (Trade)" w:date="2018-09-10T18:11:00Z"/>
          <w:rFonts w:asciiTheme="minorHAnsi" w:hAnsiTheme="minorHAnsi" w:cstheme="minorHAnsi"/>
        </w:rPr>
      </w:pPr>
    </w:p>
    <w:p w14:paraId="5F4D9DA9" w14:textId="2A172D32" w:rsidR="00D266C5" w:rsidRDefault="00D266C5" w:rsidP="00934DC0">
      <w:pPr>
        <w:pStyle w:val="Default"/>
        <w:spacing w:line="360" w:lineRule="auto"/>
        <w:rPr>
          <w:ins w:id="667" w:author="David Owen (Trade)" w:date="2018-09-10T18:14:00Z"/>
          <w:rFonts w:asciiTheme="minorHAnsi" w:hAnsiTheme="minorHAnsi" w:cstheme="minorHAnsi"/>
        </w:rPr>
      </w:pPr>
      <w:ins w:id="668" w:author="David Owen (Trade)" w:date="2018-09-10T18:11:00Z">
        <w:r>
          <w:rPr>
            <w:rFonts w:asciiTheme="minorHAnsi" w:hAnsiTheme="minorHAnsi" w:cstheme="minorHAnsi"/>
          </w:rPr>
          <w:t>(In this annex include all rules relating to complex duty expressions)</w:t>
        </w:r>
      </w:ins>
    </w:p>
    <w:p w14:paraId="67E87D0B" w14:textId="77777777" w:rsidR="00D266C5" w:rsidRDefault="00D266C5" w:rsidP="00934DC0">
      <w:pPr>
        <w:pStyle w:val="Default"/>
        <w:spacing w:line="360" w:lineRule="auto"/>
        <w:rPr>
          <w:ins w:id="669" w:author="David Owen (Trade)" w:date="2018-09-10T18:07:00Z"/>
          <w:rFonts w:asciiTheme="minorHAnsi" w:hAnsiTheme="minorHAnsi" w:cstheme="minorHAnsi"/>
        </w:rPr>
      </w:pPr>
    </w:p>
    <w:p w14:paraId="5F917B7E" w14:textId="2F7E16FF" w:rsidR="00D01304" w:rsidRDefault="00D01304" w:rsidP="00934DC0">
      <w:pPr>
        <w:pStyle w:val="Default"/>
        <w:spacing w:line="360" w:lineRule="auto"/>
        <w:rPr>
          <w:ins w:id="670" w:author="David Owen (Trade)" w:date="2018-09-10T18:07:00Z"/>
          <w:rFonts w:asciiTheme="minorHAnsi" w:hAnsiTheme="minorHAnsi" w:cstheme="minorHAnsi"/>
        </w:rPr>
      </w:pPr>
      <w:ins w:id="671" w:author="David Owen (Trade)" w:date="2018-09-10T18:07:00Z">
        <w:r>
          <w:rPr>
            <w:rFonts w:asciiTheme="minorHAnsi" w:hAnsiTheme="minorHAnsi" w:cstheme="minorHAnsi"/>
          </w:rPr>
          <w:t xml:space="preserve">(In this annex include </w:t>
        </w:r>
      </w:ins>
      <w:ins w:id="672" w:author="David Owen (Trade)" w:date="2018-09-10T18:10:00Z">
        <w:r w:rsidR="00945DEF">
          <w:rPr>
            <w:rFonts w:asciiTheme="minorHAnsi" w:hAnsiTheme="minorHAnsi" w:cstheme="minorHAnsi"/>
          </w:rPr>
          <w:t>such provisions of the U</w:t>
        </w:r>
      </w:ins>
      <w:ins w:id="673" w:author="David Owen (Trade)" w:date="2018-09-10T18:11:00Z">
        <w:r w:rsidR="00945DEF">
          <w:rPr>
            <w:rFonts w:asciiTheme="minorHAnsi" w:hAnsiTheme="minorHAnsi" w:cstheme="minorHAnsi"/>
          </w:rPr>
          <w:t>nion Customs Code as relate to the calculation of the amount of import duty applicable, e.g. Article 85)</w:t>
        </w:r>
      </w:ins>
    </w:p>
    <w:p w14:paraId="238356D0" w14:textId="77777777" w:rsidR="00D01304" w:rsidRDefault="00D01304" w:rsidP="00934DC0">
      <w:pPr>
        <w:pStyle w:val="Default"/>
        <w:spacing w:line="360" w:lineRule="auto"/>
        <w:rPr>
          <w:ins w:id="674" w:author="David Owen (Trade)" w:date="2018-09-10T17:56:00Z"/>
          <w:rFonts w:asciiTheme="minorHAnsi" w:hAnsiTheme="minorHAnsi" w:cstheme="minorHAnsi"/>
        </w:rPr>
      </w:pPr>
    </w:p>
    <w:p w14:paraId="6B9B7FD9" w14:textId="77777777" w:rsidR="00E516BB" w:rsidRDefault="00E516BB" w:rsidP="00E516BB">
      <w:pPr>
        <w:pStyle w:val="Default"/>
        <w:spacing w:line="360" w:lineRule="auto"/>
        <w:rPr>
          <w:ins w:id="675" w:author="David Owen (Trade)" w:date="2018-09-10T18:14:00Z"/>
          <w:rFonts w:asciiTheme="minorHAnsi" w:hAnsiTheme="minorHAnsi" w:cstheme="minorHAnsi"/>
        </w:rPr>
      </w:pPr>
      <w:ins w:id="676" w:author="David Owen (Trade)" w:date="2018-09-10T18:14:00Z">
        <w:r>
          <w:rPr>
            <w:rFonts w:asciiTheme="minorHAnsi" w:hAnsiTheme="minorHAnsi" w:cstheme="minorHAnsi"/>
          </w:rPr>
          <w:t>(For information, this annex should cross-refer to valuation regulations)</w:t>
        </w:r>
      </w:ins>
    </w:p>
    <w:p w14:paraId="27700053" w14:textId="77777777" w:rsidR="00E516BB" w:rsidRDefault="00E516BB" w:rsidP="00E516BB">
      <w:pPr>
        <w:pStyle w:val="Default"/>
        <w:spacing w:line="360" w:lineRule="auto"/>
        <w:rPr>
          <w:ins w:id="677" w:author="David Owen (Trade)" w:date="2018-09-10T18:14:00Z"/>
          <w:rFonts w:asciiTheme="minorHAnsi" w:hAnsiTheme="minorHAnsi" w:cstheme="minorHAnsi"/>
        </w:rPr>
      </w:pPr>
    </w:p>
    <w:p w14:paraId="5CEEFCDE" w14:textId="3ABAB2F4" w:rsidR="00934DC0" w:rsidRDefault="00E516BB" w:rsidP="00E516BB">
      <w:pPr>
        <w:pStyle w:val="Default"/>
        <w:spacing w:line="360" w:lineRule="auto"/>
        <w:rPr>
          <w:ins w:id="678" w:author="David Owen (Trade)" w:date="2018-09-10T17:57:00Z"/>
          <w:rFonts w:asciiTheme="minorHAnsi" w:hAnsiTheme="minorHAnsi" w:cstheme="minorHAnsi"/>
        </w:rPr>
      </w:pPr>
      <w:ins w:id="679" w:author="David Owen (Trade)" w:date="2018-09-10T18:14:00Z">
        <w:r>
          <w:rPr>
            <w:rFonts w:asciiTheme="minorHAnsi" w:hAnsiTheme="minorHAnsi" w:cstheme="minorHAnsi"/>
          </w:rPr>
          <w:t xml:space="preserve"> </w:t>
        </w:r>
      </w:ins>
      <w:ins w:id="680" w:author="David Owen (Trade)" w:date="2018-09-10T17:56:00Z">
        <w:r w:rsidR="00934DC0">
          <w:rPr>
            <w:rFonts w:asciiTheme="minorHAnsi" w:hAnsiTheme="minorHAnsi" w:cstheme="minorHAnsi"/>
          </w:rPr>
          <w:t xml:space="preserve">(In this </w:t>
        </w:r>
        <w:r w:rsidR="00FF105A">
          <w:rPr>
            <w:rFonts w:asciiTheme="minorHAnsi" w:hAnsiTheme="minorHAnsi" w:cstheme="minorHAnsi"/>
          </w:rPr>
          <w:t xml:space="preserve">Annex, recreate if needed </w:t>
        </w:r>
      </w:ins>
      <w:ins w:id="681" w:author="David Owen (Trade)" w:date="2018-09-10T17:57:00Z">
        <w:r w:rsidR="00C71707">
          <w:rPr>
            <w:rFonts w:asciiTheme="minorHAnsi" w:hAnsiTheme="minorHAnsi" w:cstheme="minorHAnsi"/>
          </w:rPr>
          <w:t>Part Three Section I</w:t>
        </w:r>
      </w:ins>
      <w:ins w:id="682" w:author="David Owen (Trade)" w:date="2018-09-10T17:58:00Z">
        <w:r w:rsidR="00A158B6">
          <w:rPr>
            <w:rFonts w:asciiTheme="minorHAnsi" w:hAnsiTheme="minorHAnsi" w:cstheme="minorHAnsi"/>
          </w:rPr>
          <w:t xml:space="preserve"> </w:t>
        </w:r>
        <w:r w:rsidR="002A14D9">
          <w:rPr>
            <w:rFonts w:asciiTheme="minorHAnsi" w:hAnsiTheme="minorHAnsi" w:cstheme="minorHAnsi"/>
          </w:rPr>
          <w:t xml:space="preserve">of Annex 1 </w:t>
        </w:r>
      </w:ins>
      <w:ins w:id="683" w:author="David Owen (Trade)" w:date="2018-09-10T17:59:00Z">
        <w:r w:rsidR="00AF7ABB">
          <w:rPr>
            <w:rFonts w:asciiTheme="minorHAnsi" w:hAnsiTheme="minorHAnsi" w:cstheme="minorHAnsi"/>
          </w:rPr>
          <w:t xml:space="preserve">of Reg 2658/87 </w:t>
        </w:r>
      </w:ins>
      <w:ins w:id="684" w:author="David Owen (Trade)" w:date="2018-09-10T17:58:00Z">
        <w:r w:rsidR="00A158B6">
          <w:rPr>
            <w:rFonts w:asciiTheme="minorHAnsi" w:hAnsiTheme="minorHAnsi" w:cstheme="minorHAnsi"/>
          </w:rPr>
          <w:t xml:space="preserve">and </w:t>
        </w:r>
      </w:ins>
      <w:ins w:id="685" w:author="David Owen (Trade)" w:date="2018-09-10T17:59:00Z">
        <w:r w:rsidR="00D31788">
          <w:rPr>
            <w:rFonts w:asciiTheme="minorHAnsi" w:hAnsiTheme="minorHAnsi" w:cstheme="minorHAnsi"/>
          </w:rPr>
          <w:t xml:space="preserve">the UK </w:t>
        </w:r>
      </w:ins>
      <w:ins w:id="686" w:author="David Owen (Trade)" w:date="2018-09-10T18:00:00Z">
        <w:r w:rsidR="00D31788">
          <w:rPr>
            <w:rFonts w:asciiTheme="minorHAnsi" w:hAnsiTheme="minorHAnsi" w:cstheme="minorHAnsi"/>
          </w:rPr>
          <w:t xml:space="preserve">version of </w:t>
        </w:r>
      </w:ins>
      <w:ins w:id="687" w:author="David Owen (Trade)" w:date="2018-09-10T17:58:00Z">
        <w:r w:rsidR="00A158B6">
          <w:rPr>
            <w:rFonts w:asciiTheme="minorHAnsi" w:hAnsiTheme="minorHAnsi" w:cstheme="minorHAnsi"/>
          </w:rPr>
          <w:t xml:space="preserve">any supporting </w:t>
        </w:r>
        <w:r w:rsidR="002A14D9">
          <w:rPr>
            <w:rFonts w:asciiTheme="minorHAnsi" w:hAnsiTheme="minorHAnsi" w:cstheme="minorHAnsi"/>
          </w:rPr>
          <w:t>requirements in EU legislation to which this section refers</w:t>
        </w:r>
      </w:ins>
      <w:ins w:id="688" w:author="David Owen (Trade)" w:date="2018-09-10T17:57:00Z">
        <w:r w:rsidR="00C71707">
          <w:rPr>
            <w:rFonts w:asciiTheme="minorHAnsi" w:hAnsiTheme="minorHAnsi" w:cstheme="minorHAnsi"/>
          </w:rPr>
          <w:t>:</w:t>
        </w:r>
      </w:ins>
    </w:p>
    <w:p w14:paraId="30C44B5F" w14:textId="575E5615" w:rsidR="00C71707" w:rsidRDefault="00A158B6" w:rsidP="00C71707">
      <w:pPr>
        <w:pStyle w:val="Default"/>
        <w:numPr>
          <w:ilvl w:val="0"/>
          <w:numId w:val="22"/>
        </w:numPr>
        <w:spacing w:line="360" w:lineRule="auto"/>
        <w:rPr>
          <w:ins w:id="689" w:author="David Owen (Trade)" w:date="2018-09-10T17:58:00Z"/>
          <w:rFonts w:asciiTheme="minorHAnsi" w:hAnsiTheme="minorHAnsi" w:cstheme="minorHAnsi"/>
        </w:rPr>
      </w:pPr>
      <w:ins w:id="690" w:author="David Owen (Trade)" w:date="2018-09-10T17:58:00Z">
        <w:r>
          <w:rPr>
            <w:rFonts w:asciiTheme="minorHAnsi" w:hAnsiTheme="minorHAnsi" w:cstheme="minorHAnsi"/>
          </w:rPr>
          <w:t>a</w:t>
        </w:r>
      </w:ins>
      <w:ins w:id="691" w:author="David Owen (Trade)" w:date="2018-09-10T17:57:00Z">
        <w:r>
          <w:rPr>
            <w:rFonts w:asciiTheme="minorHAnsi" w:hAnsiTheme="minorHAnsi" w:cstheme="minorHAnsi"/>
          </w:rPr>
          <w:t>gricultural components</w:t>
        </w:r>
      </w:ins>
    </w:p>
    <w:p w14:paraId="745A4497" w14:textId="635A9454" w:rsidR="00A158B6" w:rsidRPr="00D658F9" w:rsidRDefault="00A158B6">
      <w:pPr>
        <w:pStyle w:val="Default"/>
        <w:numPr>
          <w:ilvl w:val="0"/>
          <w:numId w:val="22"/>
        </w:numPr>
        <w:spacing w:line="360" w:lineRule="auto"/>
        <w:rPr>
          <w:rFonts w:asciiTheme="minorHAnsi" w:hAnsiTheme="minorHAnsi" w:cstheme="minorHAnsi"/>
        </w:rPr>
        <w:pPrChange w:id="692" w:author="David Owen (Trade)" w:date="2018-09-10T17:57:00Z">
          <w:pPr>
            <w:pStyle w:val="Default"/>
            <w:numPr>
              <w:numId w:val="15"/>
            </w:numPr>
            <w:spacing w:line="360" w:lineRule="auto"/>
            <w:ind w:left="360" w:hanging="360"/>
          </w:pPr>
        </w:pPrChange>
      </w:pPr>
      <w:ins w:id="693" w:author="David Owen (Trade)" w:date="2018-09-10T17:58:00Z">
        <w:r>
          <w:rPr>
            <w:rFonts w:asciiTheme="minorHAnsi" w:hAnsiTheme="minorHAnsi" w:cstheme="minorHAnsi"/>
          </w:rPr>
          <w:t>products to which an entry price applies</w:t>
        </w:r>
      </w:ins>
      <w:ins w:id="694" w:author="David Owen (Trade)" w:date="2018-09-10T17:59:00Z">
        <w:r w:rsidR="00D31788">
          <w:rPr>
            <w:rFonts w:asciiTheme="minorHAnsi" w:hAnsiTheme="minorHAnsi" w:cstheme="minorHAnsi"/>
          </w:rPr>
          <w:t>)</w:t>
        </w:r>
      </w:ins>
    </w:p>
    <w:p w14:paraId="7DE07C2E" w14:textId="77777777" w:rsidR="00281447" w:rsidRPr="00D658F9" w:rsidRDefault="00B72D28">
      <w:pPr>
        <w:pStyle w:val="Default"/>
        <w:spacing w:line="360" w:lineRule="auto"/>
        <w:rPr>
          <w:ins w:id="695" w:author="David Owen (Trade)" w:date="2018-09-07T17:19:00Z"/>
          <w:rFonts w:asciiTheme="minorHAnsi" w:hAnsiTheme="minorHAnsi" w:cstheme="minorHAnsi"/>
        </w:rPr>
        <w:pPrChange w:id="696" w:author="David Owen (Trade)" w:date="2018-09-07T17:19:00Z">
          <w:pPr>
            <w:pStyle w:val="Default"/>
            <w:spacing w:line="360" w:lineRule="auto"/>
            <w:ind w:left="360"/>
          </w:pPr>
        </w:pPrChange>
      </w:pPr>
      <w:r w:rsidRPr="00D658F9">
        <w:rPr>
          <w:rFonts w:asciiTheme="minorHAnsi" w:hAnsiTheme="minorHAnsi" w:cstheme="minorHAnsi"/>
        </w:rPr>
        <w:br w:type="column"/>
      </w:r>
      <w:ins w:id="697" w:author="David Owen (Trade)" w:date="2018-09-07T17:19:00Z">
        <w:r w:rsidR="00281447" w:rsidRPr="00D658F9">
          <w:rPr>
            <w:rFonts w:asciiTheme="minorHAnsi" w:hAnsiTheme="minorHAnsi" w:cstheme="minorHAnsi"/>
          </w:rPr>
          <w:lastRenderedPageBreak/>
          <w:t>Appendix A</w:t>
        </w:r>
      </w:ins>
    </w:p>
    <w:p w14:paraId="67754F55" w14:textId="20A706B3" w:rsidR="00281447" w:rsidRPr="00D658F9" w:rsidRDefault="00C704ED">
      <w:pPr>
        <w:pStyle w:val="Default"/>
        <w:numPr>
          <w:ilvl w:val="0"/>
          <w:numId w:val="20"/>
        </w:numPr>
        <w:spacing w:line="360" w:lineRule="auto"/>
        <w:rPr>
          <w:ins w:id="698" w:author="David Owen (Trade)" w:date="2018-09-07T17:19:00Z"/>
          <w:rFonts w:asciiTheme="minorHAnsi" w:hAnsiTheme="minorHAnsi" w:cstheme="minorHAnsi"/>
        </w:rPr>
        <w:pPrChange w:id="699" w:author="David Owen (Trade)" w:date="2018-09-07T17:19:00Z">
          <w:pPr>
            <w:pStyle w:val="Default"/>
            <w:spacing w:line="360" w:lineRule="auto"/>
            <w:ind w:left="360"/>
          </w:pPr>
        </w:pPrChange>
      </w:pPr>
      <w:ins w:id="700" w:author="David Owen (Trade)" w:date="2018-09-07T17:20:00Z">
        <w:r w:rsidRPr="00D658F9">
          <w:rPr>
            <w:rFonts w:asciiTheme="minorHAnsi" w:hAnsiTheme="minorHAnsi" w:cstheme="minorHAnsi"/>
          </w:rPr>
          <w:t xml:space="preserve">The following table sets out </w:t>
        </w:r>
        <w:r w:rsidR="00916736" w:rsidRPr="00D658F9">
          <w:rPr>
            <w:rFonts w:asciiTheme="minorHAnsi" w:hAnsiTheme="minorHAnsi" w:cstheme="minorHAnsi"/>
          </w:rPr>
          <w:t xml:space="preserve">abbreviations of </w:t>
        </w:r>
        <w:r w:rsidRPr="00D658F9">
          <w:rPr>
            <w:rFonts w:asciiTheme="minorHAnsi" w:hAnsiTheme="minorHAnsi" w:cstheme="minorHAnsi"/>
          </w:rPr>
          <w:t xml:space="preserve">measures of quantity used in </w:t>
        </w:r>
        <w:r w:rsidR="00916736" w:rsidRPr="00D658F9">
          <w:rPr>
            <w:rFonts w:asciiTheme="minorHAnsi" w:hAnsiTheme="minorHAnsi" w:cstheme="minorHAnsi"/>
          </w:rPr>
          <w:t>duty expressions</w:t>
        </w:r>
      </w:ins>
      <w:ins w:id="701" w:author="David Owen (Trade)" w:date="2018-09-07T17:30:00Z">
        <w:r w:rsidR="001B36A2" w:rsidRPr="00D658F9">
          <w:rPr>
            <w:rFonts w:asciiTheme="minorHAnsi" w:hAnsiTheme="minorHAnsi" w:cstheme="minorHAnsi"/>
          </w:rPr>
          <w:t>.</w:t>
        </w:r>
      </w:ins>
    </w:p>
    <w:p w14:paraId="089E7894" w14:textId="77777777" w:rsidR="00281447" w:rsidRPr="00D658F9" w:rsidRDefault="00281447" w:rsidP="00281447">
      <w:pPr>
        <w:pStyle w:val="Default"/>
        <w:spacing w:line="360" w:lineRule="auto"/>
        <w:ind w:left="360"/>
        <w:rPr>
          <w:ins w:id="702" w:author="David Owen (Trade)" w:date="2018-09-07T17:19:00Z"/>
          <w:rFonts w:asciiTheme="minorHAnsi" w:hAnsiTheme="minorHAnsi" w:cstheme="minorHAnsi"/>
        </w:rPr>
      </w:pPr>
    </w:p>
    <w:tbl>
      <w:tblPr>
        <w:tblStyle w:val="TableGrid"/>
        <w:tblW w:w="0" w:type="auto"/>
        <w:tblInd w:w="360" w:type="dxa"/>
        <w:tblLook w:val="04A0" w:firstRow="1" w:lastRow="0" w:firstColumn="1" w:lastColumn="0" w:noHBand="0" w:noVBand="1"/>
      </w:tblPr>
      <w:tblGrid>
        <w:gridCol w:w="4330"/>
        <w:gridCol w:w="4326"/>
      </w:tblGrid>
      <w:tr w:rsidR="00996799" w:rsidRPr="00D658F9" w14:paraId="02C8BB42" w14:textId="77777777" w:rsidTr="00C36FF3">
        <w:trPr>
          <w:ins w:id="703" w:author="David Owen (Trade)" w:date="2018-09-07T17:19:00Z"/>
        </w:trPr>
        <w:tc>
          <w:tcPr>
            <w:tcW w:w="4330" w:type="dxa"/>
          </w:tcPr>
          <w:p w14:paraId="42847605" w14:textId="1ACB61CE" w:rsidR="00281447" w:rsidRPr="00D658F9" w:rsidRDefault="00916736" w:rsidP="00DA4EBB">
            <w:pPr>
              <w:pStyle w:val="Default"/>
              <w:spacing w:line="360" w:lineRule="auto"/>
              <w:rPr>
                <w:ins w:id="704" w:author="David Owen (Trade)" w:date="2018-09-07T17:19:00Z"/>
                <w:rFonts w:asciiTheme="minorHAnsi" w:hAnsiTheme="minorHAnsi" w:cstheme="minorHAnsi"/>
              </w:rPr>
            </w:pPr>
            <w:ins w:id="705" w:author="David Owen (Trade)" w:date="2018-09-07T17:20:00Z">
              <w:r w:rsidRPr="00D658F9">
                <w:rPr>
                  <w:rFonts w:asciiTheme="minorHAnsi" w:hAnsiTheme="minorHAnsi" w:cstheme="minorHAnsi"/>
                </w:rPr>
                <w:t>Abbreviation</w:t>
              </w:r>
            </w:ins>
          </w:p>
        </w:tc>
        <w:tc>
          <w:tcPr>
            <w:tcW w:w="4326" w:type="dxa"/>
          </w:tcPr>
          <w:p w14:paraId="6EB076C1" w14:textId="011EE66B" w:rsidR="00281447" w:rsidRPr="00D658F9" w:rsidRDefault="00805056" w:rsidP="00DA4EBB">
            <w:pPr>
              <w:pStyle w:val="Default"/>
              <w:spacing w:line="360" w:lineRule="auto"/>
              <w:rPr>
                <w:ins w:id="706" w:author="David Owen (Trade)" w:date="2018-09-07T17:19:00Z"/>
                <w:rFonts w:asciiTheme="minorHAnsi" w:hAnsiTheme="minorHAnsi" w:cstheme="minorHAnsi"/>
              </w:rPr>
            </w:pPr>
            <w:ins w:id="707" w:author="David Owen (Trade)" w:date="2018-09-07T17:20:00Z">
              <w:r w:rsidRPr="00D658F9">
                <w:rPr>
                  <w:rFonts w:asciiTheme="minorHAnsi" w:hAnsiTheme="minorHAnsi" w:cstheme="minorHAnsi"/>
                </w:rPr>
                <w:t>Full meaning</w:t>
              </w:r>
            </w:ins>
          </w:p>
        </w:tc>
      </w:tr>
      <w:tr w:rsidR="00996799" w:rsidRPr="00D658F9" w14:paraId="148D6937" w14:textId="77777777" w:rsidTr="00C36FF3">
        <w:trPr>
          <w:ins w:id="708" w:author="David Owen (Trade)" w:date="2018-09-07T17:19:00Z"/>
        </w:trPr>
        <w:tc>
          <w:tcPr>
            <w:tcW w:w="4330" w:type="dxa"/>
          </w:tcPr>
          <w:p w14:paraId="69C4913D" w14:textId="34DA5A33" w:rsidR="00281447" w:rsidRPr="00D658F9" w:rsidRDefault="00996799" w:rsidP="00DA4EBB">
            <w:pPr>
              <w:pStyle w:val="Default"/>
              <w:spacing w:line="360" w:lineRule="auto"/>
              <w:rPr>
                <w:ins w:id="709" w:author="David Owen (Trade)" w:date="2018-09-07T17:19:00Z"/>
                <w:rFonts w:asciiTheme="minorHAnsi" w:hAnsiTheme="minorHAnsi" w:cstheme="minorHAnsi"/>
              </w:rPr>
            </w:pPr>
            <w:ins w:id="710" w:author="David Owen (Trade)" w:date="2018-09-07T17:21:00Z">
              <w:r w:rsidRPr="00D658F9">
                <w:rPr>
                  <w:rFonts w:asciiTheme="minorHAnsi" w:hAnsiTheme="minorHAnsi" w:cstheme="minorHAnsi"/>
                </w:rPr>
                <w:t>cm/s</w:t>
              </w:r>
            </w:ins>
          </w:p>
        </w:tc>
        <w:tc>
          <w:tcPr>
            <w:tcW w:w="4326" w:type="dxa"/>
          </w:tcPr>
          <w:p w14:paraId="3504CF31" w14:textId="556904FA" w:rsidR="00281447" w:rsidRPr="00D658F9" w:rsidRDefault="00996799" w:rsidP="00DA4EBB">
            <w:pPr>
              <w:pStyle w:val="Default"/>
              <w:spacing w:line="360" w:lineRule="auto"/>
              <w:rPr>
                <w:ins w:id="711" w:author="David Owen (Trade)" w:date="2018-09-07T17:19:00Z"/>
                <w:rFonts w:asciiTheme="minorHAnsi" w:hAnsiTheme="minorHAnsi" w:cstheme="minorHAnsi"/>
              </w:rPr>
            </w:pPr>
            <w:ins w:id="712" w:author="David Owen (Trade)" w:date="2018-09-07T17:21:00Z">
              <w:r w:rsidRPr="00D658F9">
                <w:rPr>
                  <w:rFonts w:asciiTheme="minorHAnsi" w:hAnsiTheme="minorHAnsi" w:cstheme="minorHAnsi"/>
                </w:rPr>
                <w:t>Centimetre</w:t>
              </w:r>
            </w:ins>
            <w:ins w:id="713" w:author="David Owen (Trade)" w:date="2018-09-07T17:30:00Z">
              <w:r w:rsidR="00D658F9" w:rsidRPr="00D658F9">
                <w:rPr>
                  <w:rFonts w:asciiTheme="minorHAnsi" w:hAnsiTheme="minorHAnsi" w:cstheme="minorHAnsi"/>
                </w:rPr>
                <w:t>(</w:t>
              </w:r>
            </w:ins>
            <w:ins w:id="714" w:author="David Owen (Trade)" w:date="2018-09-07T17:21:00Z">
              <w:r w:rsidRPr="00D658F9">
                <w:rPr>
                  <w:rFonts w:asciiTheme="minorHAnsi" w:hAnsiTheme="minorHAnsi" w:cstheme="minorHAnsi"/>
                </w:rPr>
                <w:t>s</w:t>
              </w:r>
            </w:ins>
            <w:ins w:id="715" w:author="David Owen (Trade)" w:date="2018-09-07T17:30:00Z">
              <w:r w:rsidR="00D658F9" w:rsidRPr="00D658F9">
                <w:rPr>
                  <w:rFonts w:asciiTheme="minorHAnsi" w:hAnsiTheme="minorHAnsi" w:cstheme="minorHAnsi"/>
                </w:rPr>
                <w:t>)</w:t>
              </w:r>
            </w:ins>
            <w:ins w:id="716" w:author="David Owen (Trade)" w:date="2018-09-07T17:21:00Z">
              <w:r w:rsidRPr="00D658F9">
                <w:rPr>
                  <w:rFonts w:asciiTheme="minorHAnsi" w:hAnsiTheme="minorHAnsi" w:cstheme="minorHAnsi"/>
                </w:rPr>
                <w:t xml:space="preserve"> per second</w:t>
              </w:r>
            </w:ins>
          </w:p>
        </w:tc>
      </w:tr>
      <w:tr w:rsidR="00C36FF3" w:rsidRPr="00D658F9" w14:paraId="1FEB6F2D" w14:textId="77777777" w:rsidTr="00C36FF3">
        <w:trPr>
          <w:ins w:id="717" w:author="David Owen (Trade)" w:date="2018-09-07T17:19:00Z"/>
        </w:trPr>
        <w:tc>
          <w:tcPr>
            <w:tcW w:w="4330" w:type="dxa"/>
          </w:tcPr>
          <w:p w14:paraId="100A115D" w14:textId="4BC39123" w:rsidR="00C36FF3" w:rsidRPr="00D658F9" w:rsidRDefault="00C36FF3" w:rsidP="00C36FF3">
            <w:pPr>
              <w:pStyle w:val="Default"/>
              <w:spacing w:line="360" w:lineRule="auto"/>
              <w:rPr>
                <w:ins w:id="718" w:author="David Owen (Trade)" w:date="2018-09-07T17:19:00Z"/>
                <w:rFonts w:asciiTheme="minorHAnsi" w:hAnsiTheme="minorHAnsi" w:cstheme="minorHAnsi"/>
              </w:rPr>
            </w:pPr>
            <w:ins w:id="719" w:author="David Owen (Trade)" w:date="2018-09-07T17:24:00Z">
              <w:r w:rsidRPr="00D658F9">
                <w:rPr>
                  <w:rFonts w:asciiTheme="minorHAnsi" w:hAnsiTheme="minorHAnsi" w:cstheme="minorHAnsi"/>
                </w:rPr>
                <w:t>Kbit</w:t>
              </w:r>
            </w:ins>
          </w:p>
        </w:tc>
        <w:tc>
          <w:tcPr>
            <w:tcW w:w="4326" w:type="dxa"/>
          </w:tcPr>
          <w:p w14:paraId="6D48E0F8" w14:textId="55BFFEBA" w:rsidR="00C36FF3" w:rsidRPr="00D658F9" w:rsidRDefault="00C36FF3" w:rsidP="00C36FF3">
            <w:pPr>
              <w:pStyle w:val="Default"/>
              <w:spacing w:line="360" w:lineRule="auto"/>
              <w:rPr>
                <w:ins w:id="720" w:author="David Owen (Trade)" w:date="2018-09-07T17:19:00Z"/>
                <w:rFonts w:asciiTheme="minorHAnsi" w:hAnsiTheme="minorHAnsi" w:cstheme="minorHAnsi"/>
              </w:rPr>
            </w:pPr>
            <w:ins w:id="721" w:author="David Owen (Trade)" w:date="2018-09-07T17:24:00Z">
              <w:r w:rsidRPr="00D658F9">
                <w:rPr>
                  <w:rFonts w:asciiTheme="minorHAnsi" w:hAnsiTheme="minorHAnsi" w:cstheme="minorHAnsi"/>
                </w:rPr>
                <w:t>1</w:t>
              </w:r>
            </w:ins>
            <w:ins w:id="722" w:author="David Owen (Trade)" w:date="2018-09-07T17:26:00Z">
              <w:r w:rsidR="00702DBA" w:rsidRPr="00D658F9">
                <w:rPr>
                  <w:rFonts w:asciiTheme="minorHAnsi" w:hAnsiTheme="minorHAnsi" w:cstheme="minorHAnsi"/>
                </w:rPr>
                <w:t>,</w:t>
              </w:r>
            </w:ins>
            <w:ins w:id="723" w:author="David Owen (Trade)" w:date="2018-09-07T17:24:00Z">
              <w:r w:rsidRPr="00D658F9">
                <w:rPr>
                  <w:rFonts w:asciiTheme="minorHAnsi" w:hAnsiTheme="minorHAnsi" w:cstheme="minorHAnsi"/>
                </w:rPr>
                <w:t>024 bits</w:t>
              </w:r>
            </w:ins>
          </w:p>
        </w:tc>
      </w:tr>
      <w:tr w:rsidR="00C36FF3" w:rsidRPr="00D658F9" w14:paraId="4AD34F93" w14:textId="77777777" w:rsidTr="00C36FF3">
        <w:trPr>
          <w:ins w:id="724" w:author="David Owen (Trade)" w:date="2018-09-07T17:19:00Z"/>
        </w:trPr>
        <w:tc>
          <w:tcPr>
            <w:tcW w:w="4330" w:type="dxa"/>
          </w:tcPr>
          <w:p w14:paraId="2614C62D" w14:textId="2596DACE" w:rsidR="00C36FF3" w:rsidRPr="00D658F9" w:rsidRDefault="00C36FF3" w:rsidP="00C36FF3">
            <w:pPr>
              <w:pStyle w:val="Default"/>
              <w:spacing w:line="360" w:lineRule="auto"/>
              <w:rPr>
                <w:ins w:id="725" w:author="David Owen (Trade)" w:date="2018-09-07T17:19:00Z"/>
                <w:rFonts w:asciiTheme="minorHAnsi" w:hAnsiTheme="minorHAnsi" w:cstheme="minorHAnsi"/>
              </w:rPr>
            </w:pPr>
            <w:ins w:id="726" w:author="David Owen (Trade)" w:date="2018-09-07T17:24:00Z">
              <w:r w:rsidRPr="00D658F9">
                <w:rPr>
                  <w:rFonts w:asciiTheme="minorHAnsi" w:hAnsiTheme="minorHAnsi" w:cstheme="minorHAnsi"/>
                </w:rPr>
                <w:t>kg, gross</w:t>
              </w:r>
            </w:ins>
          </w:p>
        </w:tc>
        <w:tc>
          <w:tcPr>
            <w:tcW w:w="4326" w:type="dxa"/>
          </w:tcPr>
          <w:p w14:paraId="06036200" w14:textId="578DD43C" w:rsidR="00C36FF3" w:rsidRPr="00D658F9" w:rsidRDefault="00C36FF3" w:rsidP="00C36FF3">
            <w:pPr>
              <w:pStyle w:val="Default"/>
              <w:spacing w:line="360" w:lineRule="auto"/>
              <w:rPr>
                <w:ins w:id="727" w:author="David Owen (Trade)" w:date="2018-09-07T17:19:00Z"/>
                <w:rFonts w:asciiTheme="minorHAnsi" w:hAnsiTheme="minorHAnsi" w:cstheme="minorHAnsi"/>
              </w:rPr>
            </w:pPr>
            <w:ins w:id="728" w:author="David Owen (Trade)" w:date="2018-09-07T17:24:00Z">
              <w:r w:rsidRPr="00D658F9">
                <w:rPr>
                  <w:rFonts w:asciiTheme="minorHAnsi" w:hAnsiTheme="minorHAnsi" w:cstheme="minorHAnsi"/>
                </w:rPr>
                <w:t>Kilogram, gross</w:t>
              </w:r>
            </w:ins>
          </w:p>
        </w:tc>
      </w:tr>
      <w:tr w:rsidR="00C36FF3" w:rsidRPr="00D658F9" w14:paraId="50BBD4A9" w14:textId="77777777" w:rsidTr="00C36FF3">
        <w:trPr>
          <w:ins w:id="729" w:author="David Owen (Trade)" w:date="2018-09-07T17:19:00Z"/>
        </w:trPr>
        <w:tc>
          <w:tcPr>
            <w:tcW w:w="4330" w:type="dxa"/>
          </w:tcPr>
          <w:p w14:paraId="27A08F5F" w14:textId="03FF1F6D" w:rsidR="00C36FF3" w:rsidRPr="00D658F9" w:rsidRDefault="00200FD0" w:rsidP="00C36FF3">
            <w:pPr>
              <w:pStyle w:val="Default"/>
              <w:spacing w:line="360" w:lineRule="auto"/>
              <w:rPr>
                <w:ins w:id="730" w:author="David Owen (Trade)" w:date="2018-09-07T17:19:00Z"/>
                <w:rFonts w:asciiTheme="minorHAnsi" w:hAnsiTheme="minorHAnsi" w:cstheme="minorHAnsi"/>
              </w:rPr>
            </w:pPr>
            <w:ins w:id="731" w:author="David Owen (Trade)" w:date="2018-09-07T17:25:00Z">
              <w:r w:rsidRPr="00D658F9">
                <w:rPr>
                  <w:rFonts w:asciiTheme="minorHAnsi" w:hAnsiTheme="minorHAnsi" w:cstheme="minorHAnsi"/>
                </w:rPr>
                <w:t>k</w:t>
              </w:r>
            </w:ins>
            <w:ins w:id="732" w:author="David Owen (Trade)" w:date="2018-09-07T17:24:00Z">
              <w:r w:rsidR="00C36FF3" w:rsidRPr="00D658F9">
                <w:rPr>
                  <w:rFonts w:asciiTheme="minorHAnsi" w:hAnsiTheme="minorHAnsi" w:cstheme="minorHAnsi"/>
                </w:rPr>
                <w:t>g, net</w:t>
              </w:r>
            </w:ins>
          </w:p>
        </w:tc>
        <w:tc>
          <w:tcPr>
            <w:tcW w:w="4326" w:type="dxa"/>
          </w:tcPr>
          <w:p w14:paraId="55A9089A" w14:textId="53A3A26F" w:rsidR="00C36FF3" w:rsidRPr="00D658F9" w:rsidRDefault="00C36FF3" w:rsidP="00C36FF3">
            <w:pPr>
              <w:pStyle w:val="Default"/>
              <w:spacing w:line="360" w:lineRule="auto"/>
              <w:rPr>
                <w:ins w:id="733" w:author="David Owen (Trade)" w:date="2018-09-07T17:19:00Z"/>
                <w:rFonts w:asciiTheme="minorHAnsi" w:hAnsiTheme="minorHAnsi" w:cstheme="minorHAnsi"/>
              </w:rPr>
            </w:pPr>
            <w:ins w:id="734" w:author="David Owen (Trade)" w:date="2018-09-07T17:24:00Z">
              <w:r w:rsidRPr="00D658F9">
                <w:rPr>
                  <w:rFonts w:asciiTheme="minorHAnsi" w:hAnsiTheme="minorHAnsi" w:cstheme="minorHAnsi"/>
                </w:rPr>
                <w:t>Kilogram, net</w:t>
              </w:r>
            </w:ins>
          </w:p>
        </w:tc>
      </w:tr>
      <w:tr w:rsidR="00C36FF3" w:rsidRPr="00D658F9" w14:paraId="311A5855" w14:textId="77777777" w:rsidTr="00C36FF3">
        <w:trPr>
          <w:ins w:id="735" w:author="David Owen (Trade)" w:date="2018-09-07T17:24:00Z"/>
        </w:trPr>
        <w:tc>
          <w:tcPr>
            <w:tcW w:w="4330" w:type="dxa"/>
          </w:tcPr>
          <w:p w14:paraId="11B65ED1" w14:textId="5FF69FA9" w:rsidR="00C36FF3" w:rsidRPr="00D658F9" w:rsidRDefault="00200FD0" w:rsidP="00C36FF3">
            <w:pPr>
              <w:pStyle w:val="Default"/>
              <w:spacing w:line="360" w:lineRule="auto"/>
              <w:rPr>
                <w:ins w:id="736" w:author="David Owen (Trade)" w:date="2018-09-07T17:24:00Z"/>
                <w:rFonts w:asciiTheme="minorHAnsi" w:hAnsiTheme="minorHAnsi" w:cstheme="minorHAnsi"/>
              </w:rPr>
            </w:pPr>
            <w:ins w:id="737" w:author="David Owen (Trade)" w:date="2018-09-07T17:25:00Z">
              <w:r w:rsidRPr="00D658F9">
                <w:rPr>
                  <w:rFonts w:asciiTheme="minorHAnsi" w:hAnsiTheme="minorHAnsi" w:cstheme="minorHAnsi"/>
                </w:rPr>
                <w:t>k</w:t>
              </w:r>
            </w:ins>
            <w:ins w:id="738" w:author="David Owen (Trade)" w:date="2018-09-07T17:24:00Z">
              <w:r w:rsidR="00C36FF3" w:rsidRPr="00D658F9">
                <w:rPr>
                  <w:rFonts w:asciiTheme="minorHAnsi" w:hAnsiTheme="minorHAnsi" w:cstheme="minorHAnsi"/>
                </w:rPr>
                <w:t>g,</w:t>
              </w:r>
            </w:ins>
            <w:ins w:id="739" w:author="David Owen (Trade)" w:date="2018-09-07T17:25:00Z">
              <w:r w:rsidR="00C36FF3" w:rsidRPr="00D658F9">
                <w:rPr>
                  <w:rFonts w:asciiTheme="minorHAnsi" w:hAnsiTheme="minorHAnsi" w:cstheme="minorHAnsi"/>
                </w:rPr>
                <w:t xml:space="preserve"> </w:t>
              </w:r>
            </w:ins>
            <w:ins w:id="740" w:author="David Owen (Trade)" w:date="2018-09-07T17:24:00Z">
              <w:r w:rsidR="00C36FF3" w:rsidRPr="00D658F9">
                <w:rPr>
                  <w:rFonts w:asciiTheme="minorHAnsi" w:hAnsiTheme="minorHAnsi" w:cstheme="minorHAnsi"/>
                </w:rPr>
                <w:t xml:space="preserve">net </w:t>
              </w:r>
            </w:ins>
            <w:ins w:id="741" w:author="David Owen (Trade)" w:date="2018-09-07T17:25:00Z">
              <w:r w:rsidRPr="00D658F9">
                <w:rPr>
                  <w:rFonts w:asciiTheme="minorHAnsi" w:hAnsiTheme="minorHAnsi" w:cstheme="minorHAnsi"/>
                </w:rPr>
                <w:t xml:space="preserve">drained </w:t>
              </w:r>
              <w:proofErr w:type="spellStart"/>
              <w:r w:rsidRPr="00D658F9">
                <w:rPr>
                  <w:rFonts w:asciiTheme="minorHAnsi" w:hAnsiTheme="minorHAnsi" w:cstheme="minorHAnsi"/>
                </w:rPr>
                <w:t>wt</w:t>
              </w:r>
            </w:ins>
            <w:proofErr w:type="spellEnd"/>
          </w:p>
        </w:tc>
        <w:tc>
          <w:tcPr>
            <w:tcW w:w="4326" w:type="dxa"/>
          </w:tcPr>
          <w:p w14:paraId="1C602FE6" w14:textId="2CAFE1A8" w:rsidR="00C36FF3" w:rsidRPr="00D658F9" w:rsidRDefault="00C36FF3" w:rsidP="00C36FF3">
            <w:pPr>
              <w:pStyle w:val="Default"/>
              <w:spacing w:line="360" w:lineRule="auto"/>
              <w:rPr>
                <w:ins w:id="742" w:author="David Owen (Trade)" w:date="2018-09-07T17:24:00Z"/>
                <w:rFonts w:asciiTheme="minorHAnsi" w:hAnsiTheme="minorHAnsi" w:cstheme="minorHAnsi"/>
              </w:rPr>
            </w:pPr>
            <w:ins w:id="743" w:author="David Owen (Trade)" w:date="2018-09-07T17:24:00Z">
              <w:r w:rsidRPr="00D658F9">
                <w:rPr>
                  <w:rFonts w:asciiTheme="minorHAnsi" w:hAnsiTheme="minorHAnsi" w:cstheme="minorHAnsi"/>
                </w:rPr>
                <w:t>Kilogram drained net weight</w:t>
              </w:r>
            </w:ins>
          </w:p>
        </w:tc>
      </w:tr>
      <w:tr w:rsidR="00C36FF3" w:rsidRPr="00D658F9" w14:paraId="0DDAFE93" w14:textId="77777777" w:rsidTr="00C36FF3">
        <w:trPr>
          <w:ins w:id="744" w:author="David Owen (Trade)" w:date="2018-09-07T17:24:00Z"/>
        </w:trPr>
        <w:tc>
          <w:tcPr>
            <w:tcW w:w="4330" w:type="dxa"/>
          </w:tcPr>
          <w:p w14:paraId="5260A8ED" w14:textId="0818A3F1" w:rsidR="00C36FF3" w:rsidRPr="00D658F9" w:rsidRDefault="00200FD0" w:rsidP="00C36FF3">
            <w:pPr>
              <w:pStyle w:val="Default"/>
              <w:spacing w:line="360" w:lineRule="auto"/>
              <w:rPr>
                <w:ins w:id="745" w:author="David Owen (Trade)" w:date="2018-09-07T17:24:00Z"/>
                <w:rFonts w:asciiTheme="minorHAnsi" w:hAnsiTheme="minorHAnsi" w:cstheme="minorHAnsi"/>
              </w:rPr>
            </w:pPr>
            <w:ins w:id="746" w:author="David Owen (Trade)" w:date="2018-09-07T17:25:00Z">
              <w:r w:rsidRPr="00D658F9">
                <w:rPr>
                  <w:rFonts w:asciiTheme="minorHAnsi" w:hAnsiTheme="minorHAnsi" w:cstheme="minorHAnsi"/>
                </w:rPr>
                <w:t>k</w:t>
              </w:r>
            </w:ins>
            <w:ins w:id="747" w:author="David Owen (Trade)" w:date="2018-09-07T17:24:00Z">
              <w:r w:rsidR="00C36FF3" w:rsidRPr="00D658F9">
                <w:rPr>
                  <w:rFonts w:asciiTheme="minorHAnsi" w:hAnsiTheme="minorHAnsi" w:cstheme="minorHAnsi"/>
                </w:rPr>
                <w:t>g</w:t>
              </w:r>
            </w:ins>
            <w:ins w:id="748" w:author="David Owen (Trade)" w:date="2018-09-07T17:25:00Z">
              <w:r w:rsidRPr="00D658F9">
                <w:rPr>
                  <w:rFonts w:asciiTheme="minorHAnsi" w:hAnsiTheme="minorHAnsi" w:cstheme="minorHAnsi"/>
                </w:rPr>
                <w:t>, net d</w:t>
              </w:r>
              <w:r w:rsidR="00702DBA" w:rsidRPr="00D658F9">
                <w:rPr>
                  <w:rFonts w:asciiTheme="minorHAnsi" w:hAnsiTheme="minorHAnsi" w:cstheme="minorHAnsi"/>
                </w:rPr>
                <w:t>ry</w:t>
              </w:r>
            </w:ins>
          </w:p>
        </w:tc>
        <w:tc>
          <w:tcPr>
            <w:tcW w:w="4326" w:type="dxa"/>
          </w:tcPr>
          <w:p w14:paraId="613D75BF" w14:textId="68A46FE0" w:rsidR="00C36FF3" w:rsidRPr="00D658F9" w:rsidRDefault="00C36FF3" w:rsidP="00C36FF3">
            <w:pPr>
              <w:pStyle w:val="Default"/>
              <w:spacing w:line="360" w:lineRule="auto"/>
              <w:rPr>
                <w:ins w:id="749" w:author="David Owen (Trade)" w:date="2018-09-07T17:24:00Z"/>
                <w:rFonts w:asciiTheme="minorHAnsi" w:hAnsiTheme="minorHAnsi" w:cstheme="minorHAnsi"/>
              </w:rPr>
            </w:pPr>
            <w:ins w:id="750" w:author="David Owen (Trade)" w:date="2018-09-07T17:24:00Z">
              <w:r w:rsidRPr="00D658F9">
                <w:rPr>
                  <w:rFonts w:asciiTheme="minorHAnsi" w:hAnsiTheme="minorHAnsi" w:cstheme="minorHAnsi"/>
                </w:rPr>
                <w:t>Kilogram net, of dry matter</w:t>
              </w:r>
            </w:ins>
          </w:p>
        </w:tc>
      </w:tr>
      <w:tr w:rsidR="00702DBA" w:rsidRPr="00D658F9" w14:paraId="356F5D46" w14:textId="77777777" w:rsidTr="00C36FF3">
        <w:trPr>
          <w:ins w:id="751" w:author="David Owen (Trade)" w:date="2018-09-07T17:24:00Z"/>
        </w:trPr>
        <w:tc>
          <w:tcPr>
            <w:tcW w:w="4330" w:type="dxa"/>
          </w:tcPr>
          <w:p w14:paraId="64099A7E" w14:textId="4BC86836" w:rsidR="00702DBA" w:rsidRPr="00D658F9" w:rsidRDefault="00702DBA" w:rsidP="00702DBA">
            <w:pPr>
              <w:pStyle w:val="Default"/>
              <w:spacing w:line="360" w:lineRule="auto"/>
              <w:rPr>
                <w:ins w:id="752" w:author="David Owen (Trade)" w:date="2018-09-07T17:24:00Z"/>
                <w:rFonts w:asciiTheme="minorHAnsi" w:hAnsiTheme="minorHAnsi" w:cstheme="minorHAnsi"/>
              </w:rPr>
            </w:pPr>
            <w:ins w:id="753" w:author="David Owen (Trade)" w:date="2018-09-07T17:25:00Z">
              <w:r w:rsidRPr="00D658F9">
                <w:rPr>
                  <w:rFonts w:asciiTheme="minorHAnsi" w:hAnsiTheme="minorHAnsi" w:cstheme="minorHAnsi"/>
                </w:rPr>
                <w:t>Mbit</w:t>
              </w:r>
            </w:ins>
          </w:p>
        </w:tc>
        <w:tc>
          <w:tcPr>
            <w:tcW w:w="4326" w:type="dxa"/>
          </w:tcPr>
          <w:p w14:paraId="5F78B973" w14:textId="6EA26AA5" w:rsidR="00702DBA" w:rsidRPr="00D658F9" w:rsidRDefault="00702DBA" w:rsidP="00702DBA">
            <w:pPr>
              <w:pStyle w:val="Default"/>
              <w:spacing w:line="360" w:lineRule="auto"/>
              <w:rPr>
                <w:ins w:id="754" w:author="David Owen (Trade)" w:date="2018-09-07T17:24:00Z"/>
                <w:rFonts w:asciiTheme="minorHAnsi" w:hAnsiTheme="minorHAnsi" w:cstheme="minorHAnsi"/>
              </w:rPr>
            </w:pPr>
            <w:ins w:id="755" w:author="David Owen (Trade)" w:date="2018-09-07T17:25:00Z">
              <w:r w:rsidRPr="00D658F9">
                <w:rPr>
                  <w:rFonts w:asciiTheme="minorHAnsi" w:hAnsiTheme="minorHAnsi" w:cstheme="minorHAnsi"/>
                </w:rPr>
                <w:t>1</w:t>
              </w:r>
            </w:ins>
            <w:ins w:id="756" w:author="David Owen (Trade)" w:date="2018-09-07T17:26:00Z">
              <w:r w:rsidRPr="00D658F9">
                <w:rPr>
                  <w:rFonts w:asciiTheme="minorHAnsi" w:hAnsiTheme="minorHAnsi" w:cstheme="minorHAnsi"/>
                </w:rPr>
                <w:t>,</w:t>
              </w:r>
            </w:ins>
            <w:ins w:id="757" w:author="David Owen (Trade)" w:date="2018-09-07T17:25:00Z">
              <w:r w:rsidRPr="00D658F9">
                <w:rPr>
                  <w:rFonts w:asciiTheme="minorHAnsi" w:hAnsiTheme="minorHAnsi" w:cstheme="minorHAnsi"/>
                </w:rPr>
                <w:t>048</w:t>
              </w:r>
            </w:ins>
            <w:ins w:id="758" w:author="David Owen (Trade)" w:date="2018-09-07T17:26:00Z">
              <w:r w:rsidRPr="00D658F9">
                <w:rPr>
                  <w:rFonts w:asciiTheme="minorHAnsi" w:hAnsiTheme="minorHAnsi" w:cstheme="minorHAnsi"/>
                </w:rPr>
                <w:t>,</w:t>
              </w:r>
            </w:ins>
            <w:ins w:id="759" w:author="David Owen (Trade)" w:date="2018-09-07T17:25:00Z">
              <w:r w:rsidRPr="00D658F9">
                <w:rPr>
                  <w:rFonts w:asciiTheme="minorHAnsi" w:hAnsiTheme="minorHAnsi" w:cstheme="minorHAnsi"/>
                </w:rPr>
                <w:t>576 bits</w:t>
              </w:r>
            </w:ins>
          </w:p>
        </w:tc>
      </w:tr>
      <w:tr w:rsidR="00702DBA" w:rsidRPr="00D658F9" w14:paraId="510E04ED" w14:textId="77777777" w:rsidTr="00C36FF3">
        <w:trPr>
          <w:ins w:id="760" w:author="David Owen (Trade)" w:date="2018-09-07T17:24:00Z"/>
        </w:trPr>
        <w:tc>
          <w:tcPr>
            <w:tcW w:w="4330" w:type="dxa"/>
          </w:tcPr>
          <w:p w14:paraId="7119232C" w14:textId="3145A559" w:rsidR="00702DBA" w:rsidRPr="00D658F9" w:rsidRDefault="00702DBA" w:rsidP="00702DBA">
            <w:pPr>
              <w:pStyle w:val="Default"/>
              <w:spacing w:line="360" w:lineRule="auto"/>
              <w:rPr>
                <w:ins w:id="761" w:author="David Owen (Trade)" w:date="2018-09-07T17:24:00Z"/>
                <w:rFonts w:asciiTheme="minorHAnsi" w:hAnsiTheme="minorHAnsi" w:cstheme="minorHAnsi"/>
              </w:rPr>
            </w:pPr>
            <w:ins w:id="762" w:author="David Owen (Trade)" w:date="2018-09-07T17:26:00Z">
              <w:r w:rsidRPr="00D658F9">
                <w:rPr>
                  <w:rFonts w:asciiTheme="minorHAnsi" w:hAnsiTheme="minorHAnsi" w:cstheme="minorHAnsi"/>
                </w:rPr>
                <w:t>ml/g</w:t>
              </w:r>
            </w:ins>
          </w:p>
        </w:tc>
        <w:tc>
          <w:tcPr>
            <w:tcW w:w="4326" w:type="dxa"/>
          </w:tcPr>
          <w:p w14:paraId="6C6746A4" w14:textId="5512AF28" w:rsidR="00702DBA" w:rsidRPr="00D658F9" w:rsidRDefault="00702DBA" w:rsidP="00702DBA">
            <w:pPr>
              <w:pStyle w:val="Default"/>
              <w:spacing w:line="360" w:lineRule="auto"/>
              <w:rPr>
                <w:ins w:id="763" w:author="David Owen (Trade)" w:date="2018-09-07T17:24:00Z"/>
                <w:rFonts w:asciiTheme="minorHAnsi" w:hAnsiTheme="minorHAnsi" w:cstheme="minorHAnsi"/>
              </w:rPr>
            </w:pPr>
            <w:ins w:id="764" w:author="David Owen (Trade)" w:date="2018-09-07T17:26:00Z">
              <w:r w:rsidRPr="00D658F9">
                <w:rPr>
                  <w:rFonts w:asciiTheme="minorHAnsi" w:hAnsiTheme="minorHAnsi" w:cstheme="minorHAnsi"/>
                </w:rPr>
                <w:t>Millilitre(s) per gram</w:t>
              </w:r>
            </w:ins>
          </w:p>
        </w:tc>
      </w:tr>
      <w:tr w:rsidR="00702DBA" w:rsidRPr="00D658F9" w14:paraId="15FA4C9A" w14:textId="77777777" w:rsidTr="00C36FF3">
        <w:trPr>
          <w:ins w:id="765" w:author="David Owen (Trade)" w:date="2018-09-07T17:24:00Z"/>
        </w:trPr>
        <w:tc>
          <w:tcPr>
            <w:tcW w:w="4330" w:type="dxa"/>
          </w:tcPr>
          <w:p w14:paraId="2D7B16EA" w14:textId="08007728" w:rsidR="00702DBA" w:rsidRPr="00D658F9" w:rsidRDefault="00702DBA" w:rsidP="00702DBA">
            <w:pPr>
              <w:pStyle w:val="Default"/>
              <w:spacing w:line="360" w:lineRule="auto"/>
              <w:rPr>
                <w:ins w:id="766" w:author="David Owen (Trade)" w:date="2018-09-07T17:24:00Z"/>
                <w:rFonts w:asciiTheme="minorHAnsi" w:hAnsiTheme="minorHAnsi" w:cstheme="minorHAnsi"/>
              </w:rPr>
            </w:pPr>
            <w:ins w:id="767" w:author="David Owen (Trade)" w:date="2018-09-07T17:26:00Z">
              <w:r w:rsidRPr="00D658F9">
                <w:rPr>
                  <w:rFonts w:asciiTheme="minorHAnsi" w:hAnsiTheme="minorHAnsi" w:cstheme="minorHAnsi"/>
                </w:rPr>
                <w:t>mm/s</w:t>
              </w:r>
            </w:ins>
          </w:p>
        </w:tc>
        <w:tc>
          <w:tcPr>
            <w:tcW w:w="4326" w:type="dxa"/>
          </w:tcPr>
          <w:p w14:paraId="662AE0AD" w14:textId="14E7F76D" w:rsidR="00702DBA" w:rsidRPr="00D658F9" w:rsidRDefault="00702DBA" w:rsidP="00702DBA">
            <w:pPr>
              <w:pStyle w:val="Default"/>
              <w:spacing w:line="360" w:lineRule="auto"/>
              <w:rPr>
                <w:ins w:id="768" w:author="David Owen (Trade)" w:date="2018-09-07T17:24:00Z"/>
                <w:rFonts w:asciiTheme="minorHAnsi" w:hAnsiTheme="minorHAnsi" w:cstheme="minorHAnsi"/>
              </w:rPr>
            </w:pPr>
            <w:ins w:id="769" w:author="David Owen (Trade)" w:date="2018-09-07T17:26:00Z">
              <w:r w:rsidRPr="00D658F9">
                <w:rPr>
                  <w:rFonts w:asciiTheme="minorHAnsi" w:hAnsiTheme="minorHAnsi" w:cstheme="minorHAnsi"/>
                </w:rPr>
                <w:t>Millimetre(s) per second</w:t>
              </w:r>
            </w:ins>
          </w:p>
        </w:tc>
      </w:tr>
      <w:tr w:rsidR="00702DBA" w:rsidRPr="00D658F9" w14:paraId="001B449B" w14:textId="77777777" w:rsidTr="00C36FF3">
        <w:trPr>
          <w:ins w:id="770" w:author="David Owen (Trade)" w:date="2018-09-07T17:24:00Z"/>
        </w:trPr>
        <w:tc>
          <w:tcPr>
            <w:tcW w:w="4330" w:type="dxa"/>
          </w:tcPr>
          <w:p w14:paraId="5A3003A3" w14:textId="77777777" w:rsidR="00702DBA" w:rsidRPr="00D658F9" w:rsidRDefault="00702DBA" w:rsidP="00702DBA">
            <w:pPr>
              <w:pStyle w:val="Default"/>
              <w:spacing w:line="360" w:lineRule="auto"/>
              <w:rPr>
                <w:ins w:id="771" w:author="David Owen (Trade)" w:date="2018-09-07T17:24:00Z"/>
                <w:rFonts w:asciiTheme="minorHAnsi" w:hAnsiTheme="minorHAnsi" w:cstheme="minorHAnsi"/>
              </w:rPr>
            </w:pPr>
          </w:p>
        </w:tc>
        <w:tc>
          <w:tcPr>
            <w:tcW w:w="4326" w:type="dxa"/>
          </w:tcPr>
          <w:p w14:paraId="7F086518" w14:textId="77777777" w:rsidR="00702DBA" w:rsidRPr="00D658F9" w:rsidRDefault="00702DBA" w:rsidP="00702DBA">
            <w:pPr>
              <w:pStyle w:val="Default"/>
              <w:spacing w:line="360" w:lineRule="auto"/>
              <w:rPr>
                <w:ins w:id="772" w:author="David Owen (Trade)" w:date="2018-09-07T17:24:00Z"/>
                <w:rFonts w:asciiTheme="minorHAnsi" w:hAnsiTheme="minorHAnsi" w:cstheme="minorHAnsi"/>
              </w:rPr>
            </w:pPr>
          </w:p>
        </w:tc>
      </w:tr>
    </w:tbl>
    <w:p w14:paraId="6022B03A" w14:textId="0499DD77" w:rsidR="00281447" w:rsidRPr="00D658F9" w:rsidRDefault="00281447">
      <w:pPr>
        <w:pStyle w:val="Default"/>
        <w:spacing w:line="360" w:lineRule="auto"/>
        <w:rPr>
          <w:rFonts w:asciiTheme="minorHAnsi" w:hAnsiTheme="minorHAnsi" w:cstheme="minorHAnsi"/>
        </w:rPr>
        <w:pPrChange w:id="773" w:author="David Owen (Trade)" w:date="2018-09-07T17:21:00Z">
          <w:pPr>
            <w:pStyle w:val="Default"/>
            <w:spacing w:line="360" w:lineRule="auto"/>
            <w:ind w:left="360"/>
          </w:pPr>
        </w:pPrChange>
      </w:pPr>
      <w:del w:id="774" w:author="David Owen (Trade)" w:date="2018-09-07T17:21:00Z">
        <w:r w:rsidRPr="00D658F9" w:rsidDel="00805056">
          <w:rPr>
            <w:rFonts w:asciiTheme="minorHAnsi" w:hAnsiTheme="minorHAnsi" w:cstheme="minorHAnsi"/>
          </w:rPr>
          <w:br w:type="column"/>
        </w:r>
      </w:del>
    </w:p>
    <w:p w14:paraId="3BFE5548" w14:textId="7C429A5D" w:rsidR="00B72D28" w:rsidRPr="00D658F9" w:rsidRDefault="00B72D28" w:rsidP="00B72D28">
      <w:pPr>
        <w:pStyle w:val="Default"/>
        <w:spacing w:line="360" w:lineRule="auto"/>
        <w:ind w:left="360"/>
        <w:rPr>
          <w:rFonts w:asciiTheme="minorHAnsi" w:hAnsiTheme="minorHAnsi" w:cstheme="minorHAnsi"/>
        </w:rPr>
      </w:pPr>
    </w:p>
    <w:p w14:paraId="40950EFD" w14:textId="28DFFC7F" w:rsidR="00B72D28" w:rsidRPr="007424C7" w:rsidRDefault="00B72D28">
      <w:pPr>
        <w:pStyle w:val="Default"/>
        <w:spacing w:line="360" w:lineRule="auto"/>
        <w:ind w:left="360"/>
        <w:rPr>
          <w:rFonts w:asciiTheme="minorHAnsi" w:hAnsiTheme="minorHAnsi" w:cstheme="minorHAnsi"/>
        </w:rPr>
        <w:pPrChange w:id="775" w:author="David Owen (Trade)" w:date="2018-09-07T17:32:00Z">
          <w:pPr>
            <w:pStyle w:val="Default"/>
          </w:pPr>
        </w:pPrChange>
      </w:pPr>
    </w:p>
    <w:sectPr w:rsidR="00B72D28" w:rsidRPr="007424C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9" w:author="David Owen (Trade)" w:date="2018-09-06T16:51:00Z" w:initials="DHO">
    <w:p w14:paraId="7596FF36" w14:textId="29492D4C" w:rsidR="00654DBC" w:rsidRDefault="00654DBC" w:rsidP="00654DBC">
      <w:pPr>
        <w:pStyle w:val="CommentText"/>
      </w:pPr>
      <w:r>
        <w:rPr>
          <w:rStyle w:val="CommentReference"/>
        </w:rPr>
        <w:annotationRef/>
      </w:r>
      <w:r>
        <w:t xml:space="preserve">This appears to be </w:t>
      </w:r>
      <w:r w:rsidR="00E92282">
        <w:t>what the regulation means.</w:t>
      </w:r>
    </w:p>
  </w:comment>
  <w:comment w:id="242" w:author="David Owen (Trade)" w:date="2018-09-07T14:07:00Z" w:initials="DHO">
    <w:p w14:paraId="2B33B14D" w14:textId="7D621DDC" w:rsidR="00193321" w:rsidRDefault="00193321">
      <w:pPr>
        <w:pStyle w:val="CommentText"/>
      </w:pPr>
      <w:r>
        <w:rPr>
          <w:rStyle w:val="CommentReference"/>
        </w:rPr>
        <w:annotationRef/>
      </w:r>
      <w:r>
        <w:t>The commencement date will be determined in the SI</w:t>
      </w:r>
    </w:p>
  </w:comment>
  <w:comment w:id="244" w:author="David Owen (Trade)" w:date="2018-09-07T15:13:00Z" w:initials="DHO">
    <w:p w14:paraId="445B70B2" w14:textId="784FA53F" w:rsidR="00CC5CA2" w:rsidRDefault="00CC5CA2">
      <w:pPr>
        <w:pStyle w:val="CommentText"/>
      </w:pPr>
      <w:r>
        <w:rPr>
          <w:rStyle w:val="CommentReference"/>
        </w:rPr>
        <w:annotationRef/>
      </w:r>
      <w:r>
        <w:t xml:space="preserve">The intention is </w:t>
      </w:r>
      <w:r w:rsidR="00FD3866">
        <w:t xml:space="preserve">to treat this case as a relief (or if a quota is concerned, as a quota) and to reflect the bound rate in </w:t>
      </w:r>
      <w:r w:rsidR="00AF28C9">
        <w:t>the Supplementary Tariff Information Table, rather than using a footnote, the latter being confusing.</w:t>
      </w:r>
    </w:p>
  </w:comment>
  <w:comment w:id="262" w:author="David Owen (Trade)" w:date="2018-09-07T15:56:00Z" w:initials="DHO">
    <w:p w14:paraId="0948B617" w14:textId="6F05E836" w:rsidR="004A6C9E" w:rsidRDefault="004A6C9E">
      <w:pPr>
        <w:pStyle w:val="CommentText"/>
      </w:pPr>
      <w:r>
        <w:rPr>
          <w:rStyle w:val="CommentReference"/>
        </w:rPr>
        <w:annotationRef/>
      </w:r>
      <w:r w:rsidR="000D42B3">
        <w:t>This does not need to be said since these are not standard cases b</w:t>
      </w:r>
      <w:r w:rsidR="00C717B9">
        <w:t xml:space="preserve">ut cases where section 10 or section 9 applies.  CHECK </w:t>
      </w:r>
      <w:r w:rsidR="00FE4D22">
        <w:t>–</w:t>
      </w:r>
      <w:r w:rsidR="00C717B9">
        <w:t xml:space="preserve"> </w:t>
      </w:r>
      <w:r w:rsidR="00FE4D22">
        <w:t>does this miss any category of “special autonomous” duties that would apply in a standard case?</w:t>
      </w:r>
    </w:p>
  </w:comment>
  <w:comment w:id="264" w:author="David Owen (Trade)" w:date="2018-09-07T16:06:00Z" w:initials="DHO">
    <w:p w14:paraId="5054BC27" w14:textId="7FC27E72" w:rsidR="002B742C" w:rsidRDefault="002B742C">
      <w:pPr>
        <w:pStyle w:val="CommentText"/>
      </w:pPr>
      <w:r>
        <w:rPr>
          <w:rStyle w:val="CommentReference"/>
        </w:rPr>
        <w:annotationRef/>
      </w:r>
      <w:r>
        <w:t xml:space="preserve">Don’t know why this is needed but kept </w:t>
      </w:r>
      <w:r w:rsidR="006D5373">
        <w:t>from</w:t>
      </w:r>
      <w:r w:rsidR="00311FAC">
        <w:t xml:space="preserve"> </w:t>
      </w:r>
      <w:r>
        <w:t>precautionary motives.</w:t>
      </w:r>
    </w:p>
  </w:comment>
  <w:comment w:id="291" w:author="David Owen (Trade)" w:date="2018-09-11T14:06:00Z" w:initials="DHO">
    <w:p w14:paraId="0B5B9F81" w14:textId="27374021" w:rsidR="00722289" w:rsidRDefault="00722289">
      <w:pPr>
        <w:pStyle w:val="CommentText"/>
      </w:pPr>
      <w:r>
        <w:rPr>
          <w:rStyle w:val="CommentReference"/>
        </w:rPr>
        <w:annotationRef/>
      </w:r>
      <w:r>
        <w:t>Review</w:t>
      </w:r>
    </w:p>
  </w:comment>
  <w:comment w:id="305" w:author="David Owen (Trade)" w:date="2018-09-11T13:59:00Z" w:initials="DHO">
    <w:p w14:paraId="4D358E1D" w14:textId="5AA3FCBD" w:rsidR="00936F9F" w:rsidRDefault="00936F9F">
      <w:pPr>
        <w:pStyle w:val="CommentText"/>
      </w:pPr>
      <w:r>
        <w:rPr>
          <w:rStyle w:val="CommentReference"/>
        </w:rPr>
        <w:annotationRef/>
      </w:r>
      <w:r w:rsidR="00F57D84">
        <w:t>This seems odd?</w:t>
      </w:r>
      <w:r w:rsidR="00D83A6C">
        <w:t xml:space="preserve">  Why does the Article 41 provision apply only to goods of Chapter 24?</w:t>
      </w:r>
    </w:p>
  </w:comment>
  <w:comment w:id="310" w:author="David Owen (Trade)" w:date="2018-09-11T14:01:00Z" w:initials="DHO">
    <w:p w14:paraId="78B5661B" w14:textId="3BF9A3BB" w:rsidR="00926054" w:rsidRDefault="00926054">
      <w:pPr>
        <w:pStyle w:val="CommentText"/>
      </w:pPr>
      <w:r>
        <w:rPr>
          <w:rStyle w:val="CommentReference"/>
        </w:rPr>
        <w:annotationRef/>
      </w:r>
      <w:r>
        <w:t>Is this intended, or should this be “or”?</w:t>
      </w:r>
    </w:p>
  </w:comment>
  <w:comment w:id="321" w:author="David Owen (Trade)" w:date="2018-09-11T14:05:00Z" w:initials="DHO">
    <w:p w14:paraId="2E784704" w14:textId="4126C68E" w:rsidR="00722289" w:rsidRDefault="00722289">
      <w:pPr>
        <w:pStyle w:val="CommentText"/>
      </w:pPr>
      <w:r>
        <w:rPr>
          <w:rStyle w:val="CommentReference"/>
        </w:rPr>
        <w:annotationRef/>
      </w:r>
      <w:r>
        <w:t>Doubt there is an equivalent in UK of charges having equivalent effect etc and if there is, it is likely to be beyond powers of Taxation (Cross-border Trade) Act to cover it.</w:t>
      </w:r>
    </w:p>
  </w:comment>
  <w:comment w:id="324" w:author="David Owen (Trade)" w:date="2018-09-11T14:07:00Z" w:initials="DHO">
    <w:p w14:paraId="29023861" w14:textId="1556668A" w:rsidR="00906374" w:rsidRDefault="00906374">
      <w:pPr>
        <w:pStyle w:val="CommentText"/>
      </w:pPr>
      <w:r>
        <w:rPr>
          <w:rStyle w:val="CommentReference"/>
        </w:rPr>
        <w:annotationRef/>
      </w:r>
      <w:r>
        <w:t>UK legislation will either set amount in euros or in £</w:t>
      </w:r>
      <w:r w:rsidR="00CF242B">
        <w:t xml:space="preserve">; </w:t>
      </w:r>
      <w:proofErr w:type="gramStart"/>
      <w:r w:rsidR="00CF242B">
        <w:t>so</w:t>
      </w:r>
      <w:proofErr w:type="gramEnd"/>
      <w:r w:rsidR="00CF242B">
        <w:t xml:space="preserve"> should not be necessary to convert?</w:t>
      </w:r>
    </w:p>
  </w:comment>
  <w:comment w:id="375" w:author="David Owen (Trade)" w:date="2018-07-10T16:55:00Z" w:initials="DHO">
    <w:p w14:paraId="3E28D0AE" w14:textId="484E79A8" w:rsidR="007220B3" w:rsidRDefault="007220B3">
      <w:pPr>
        <w:pStyle w:val="CommentText"/>
      </w:pPr>
      <w:r>
        <w:rPr>
          <w:rStyle w:val="CommentReference"/>
        </w:rPr>
        <w:annotationRef/>
      </w:r>
      <w:r w:rsidR="00733373">
        <w:t>Does “relative” make sense in this context?</w:t>
      </w:r>
      <w:r w:rsidR="00462C40">
        <w:t xml:space="preserve">  (There is no</w:t>
      </w:r>
      <w:r w:rsidR="00804B31">
        <w:t xml:space="preserve"> equivalent in the French version)</w:t>
      </w:r>
    </w:p>
  </w:comment>
  <w:comment w:id="376" w:author="David Owen (Trade)" w:date="2018-07-10T16:56:00Z" w:initials="DHO">
    <w:p w14:paraId="4C33F4DF" w14:textId="380E310F" w:rsidR="009526CA" w:rsidRDefault="009526CA">
      <w:pPr>
        <w:pStyle w:val="CommentText"/>
      </w:pPr>
      <w:r>
        <w:rPr>
          <w:rStyle w:val="CommentReference"/>
        </w:rPr>
        <w:annotationRef/>
      </w:r>
      <w:r>
        <w:t>Is an explanation of the meaning of “as presented” necessary?</w:t>
      </w:r>
    </w:p>
  </w:comment>
  <w:comment w:id="641" w:author="David Owen (Trade)" w:date="2018-09-07T16:40:00Z" w:initials="DHO">
    <w:p w14:paraId="5A23572A" w14:textId="710D6EC2" w:rsidR="00761CE9" w:rsidRDefault="00761CE9">
      <w:pPr>
        <w:pStyle w:val="CommentText"/>
      </w:pPr>
      <w:r>
        <w:rPr>
          <w:rStyle w:val="CommentReference"/>
        </w:rPr>
        <w:annotationRef/>
      </w:r>
      <w:r>
        <w:t>For review</w:t>
      </w:r>
    </w:p>
  </w:comment>
  <w:comment w:id="646" w:author="David Owen (Trade)" w:date="2018-09-07T17:08:00Z" w:initials="DHO">
    <w:p w14:paraId="6ECC2504" w14:textId="2AD89AC8" w:rsidR="00270F2D" w:rsidRDefault="00270F2D">
      <w:pPr>
        <w:pStyle w:val="CommentText"/>
      </w:pPr>
      <w:r>
        <w:rPr>
          <w:rStyle w:val="CommentReference"/>
        </w:rPr>
        <w:annotationRef/>
      </w:r>
      <w:r w:rsidR="009941CF">
        <w:t>Review placement in the document of this wording</w:t>
      </w:r>
    </w:p>
  </w:comment>
  <w:comment w:id="648" w:author="David Owen (Trade)" w:date="2018-09-07T17:09:00Z" w:initials="DHO">
    <w:p w14:paraId="6F6FE3A7" w14:textId="5068E780" w:rsidR="003B1788" w:rsidRDefault="003B1788">
      <w:pPr>
        <w:pStyle w:val="CommentText"/>
      </w:pPr>
      <w:r>
        <w:rPr>
          <w:rStyle w:val="CommentReference"/>
        </w:rPr>
        <w:annotationRef/>
      </w:r>
      <w:r>
        <w:t xml:space="preserve">Some alternative provision </w:t>
      </w:r>
      <w:r w:rsidR="00E53395">
        <w:t>may be necessary?</w:t>
      </w:r>
    </w:p>
  </w:comment>
  <w:comment w:id="657" w:author="David Owen (Trade)" w:date="2018-10-04T17:14:00Z" w:initials="DHO">
    <w:p w14:paraId="38791D1B" w14:textId="26914159" w:rsidR="005D0DAB" w:rsidRDefault="00836F97">
      <w:pPr>
        <w:pStyle w:val="CommentText"/>
      </w:pPr>
      <w:r>
        <w:rPr>
          <w:rStyle w:val="CommentReference"/>
        </w:rPr>
        <w:annotationRef/>
      </w:r>
      <w:proofErr w:type="gramStart"/>
      <w:r w:rsidR="00555A52">
        <w:t>Is</w:t>
      </w:r>
      <w:proofErr w:type="gramEnd"/>
      <w:r w:rsidR="00555A52">
        <w:t xml:space="preserve"> “arrangements” the right word in the context of the </w:t>
      </w:r>
      <w:r w:rsidR="005D0DAB">
        <w:t>Taxation (Cross-border Trade) Act?</w:t>
      </w:r>
    </w:p>
  </w:comment>
  <w:comment w:id="660" w:author="David Owen (Trade)" w:date="2018-10-04T17:15:00Z" w:initials="DHO">
    <w:p w14:paraId="2D84B652" w14:textId="77C0E8F9" w:rsidR="005D0DAB" w:rsidRDefault="005D0DAB">
      <w:pPr>
        <w:pStyle w:val="CommentText"/>
      </w:pPr>
      <w:r>
        <w:rPr>
          <w:rStyle w:val="CommentReference"/>
        </w:rPr>
        <w:annotationRef/>
      </w:r>
      <w:r>
        <w:t>Review this once approached to all authorised use reliefs is finalised</w:t>
      </w:r>
      <w:r w:rsidR="00176996">
        <w:t xml:space="preserve"> – </w:t>
      </w:r>
      <w:r w:rsidR="00CF05D4">
        <w:t>does this cover all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96FF36" w15:done="0"/>
  <w15:commentEx w15:paraId="2B33B14D" w15:done="0"/>
  <w15:commentEx w15:paraId="445B70B2" w15:done="0"/>
  <w15:commentEx w15:paraId="0948B617" w15:done="0"/>
  <w15:commentEx w15:paraId="5054BC27" w15:done="0"/>
  <w15:commentEx w15:paraId="0B5B9F81" w15:done="0"/>
  <w15:commentEx w15:paraId="4D358E1D" w15:done="0"/>
  <w15:commentEx w15:paraId="78B5661B" w15:done="0"/>
  <w15:commentEx w15:paraId="2E784704" w15:done="0"/>
  <w15:commentEx w15:paraId="29023861" w15:done="0"/>
  <w15:commentEx w15:paraId="3E28D0AE" w15:done="0"/>
  <w15:commentEx w15:paraId="4C33F4DF" w15:done="0"/>
  <w15:commentEx w15:paraId="5A23572A" w15:done="0"/>
  <w15:commentEx w15:paraId="6ECC2504" w15:done="0"/>
  <w15:commentEx w15:paraId="6F6FE3A7" w15:done="0"/>
  <w15:commentEx w15:paraId="38791D1B" w15:done="0"/>
  <w15:commentEx w15:paraId="2D84B6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96FF36" w16cid:durableId="1F3BD974"/>
  <w16cid:commentId w16cid:paraId="2B33B14D" w16cid:durableId="1F3D04AA"/>
  <w16cid:commentId w16cid:paraId="445B70B2" w16cid:durableId="1F3D1410"/>
  <w16cid:commentId w16cid:paraId="0948B617" w16cid:durableId="1F3D1E30"/>
  <w16cid:commentId w16cid:paraId="5054BC27" w16cid:durableId="1F3D2095"/>
  <w16cid:commentId w16cid:paraId="0B5B9F81" w16cid:durableId="1F424A7C"/>
  <w16cid:commentId w16cid:paraId="4D358E1D" w16cid:durableId="1F4248A9"/>
  <w16cid:commentId w16cid:paraId="78B5661B" w16cid:durableId="1F42491F"/>
  <w16cid:commentId w16cid:paraId="2E784704" w16cid:durableId="1F424A2C"/>
  <w16cid:commentId w16cid:paraId="29023861" w16cid:durableId="1F424A97"/>
  <w16cid:commentId w16cid:paraId="3E28D0AE" w16cid:durableId="1EEF636F"/>
  <w16cid:commentId w16cid:paraId="4C33F4DF" w16cid:durableId="1EEF63A1"/>
  <w16cid:commentId w16cid:paraId="5A23572A" w16cid:durableId="1F3D2874"/>
  <w16cid:commentId w16cid:paraId="6ECC2504" w16cid:durableId="1F3D2F07"/>
  <w16cid:commentId w16cid:paraId="6F6FE3A7" w16cid:durableId="1F3D2F4A"/>
  <w16cid:commentId w16cid:paraId="38791D1B" w16cid:durableId="1F60C8FD"/>
  <w16cid:commentId w16cid:paraId="2D84B652" w16cid:durableId="1F60C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B0FF6" w14:textId="77777777" w:rsidR="002D7A3D" w:rsidRDefault="002D7A3D" w:rsidP="00035566">
      <w:pPr>
        <w:spacing w:after="0" w:line="240" w:lineRule="auto"/>
      </w:pPr>
      <w:r>
        <w:separator/>
      </w:r>
    </w:p>
  </w:endnote>
  <w:endnote w:type="continuationSeparator" w:id="0">
    <w:p w14:paraId="4BEE4512" w14:textId="77777777" w:rsidR="002D7A3D" w:rsidRDefault="002D7A3D" w:rsidP="00035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CAD02" w14:textId="77777777" w:rsidR="002D7A3D" w:rsidRDefault="002D7A3D" w:rsidP="00035566">
      <w:pPr>
        <w:spacing w:after="0" w:line="240" w:lineRule="auto"/>
      </w:pPr>
      <w:r>
        <w:separator/>
      </w:r>
    </w:p>
  </w:footnote>
  <w:footnote w:type="continuationSeparator" w:id="0">
    <w:p w14:paraId="37ACCEE7" w14:textId="77777777" w:rsidR="002D7A3D" w:rsidRDefault="002D7A3D" w:rsidP="00035566">
      <w:pPr>
        <w:spacing w:after="0" w:line="240" w:lineRule="auto"/>
      </w:pPr>
      <w:r>
        <w:continuationSeparator/>
      </w:r>
    </w:p>
  </w:footnote>
  <w:footnote w:id="1">
    <w:p w14:paraId="362FBF7C" w14:textId="6DB472A4" w:rsidR="00305ADE" w:rsidRPr="00305ADE" w:rsidRDefault="00305ADE" w:rsidP="00305ADE">
      <w:pPr>
        <w:pStyle w:val="Default"/>
      </w:pPr>
      <w:r>
        <w:rPr>
          <w:rStyle w:val="FootnoteReference"/>
        </w:rPr>
        <w:footnoteRef/>
      </w:r>
      <w:r>
        <w:t xml:space="preserve"> </w:t>
      </w:r>
      <w:r>
        <w:rPr>
          <w:sz w:val="17"/>
          <w:szCs w:val="17"/>
        </w:rPr>
        <w:t>The terms ‘packing materials’ and ‘packing containers’ mean any external or internal containers, holders, wrappings or supports other than transport devices (for example, transport containers), tarpaulins, tackle or ancillary transport equipment. The term ‘packing containers’ does not cover the containers referred to in general rule 5(a).</w:t>
      </w:r>
    </w:p>
    <w:p w14:paraId="79951468" w14:textId="23051B92" w:rsidR="00305ADE" w:rsidRDefault="00305AD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C629F" w14:textId="77777777" w:rsidR="005154C3" w:rsidRDefault="005154C3" w:rsidP="00035566">
    <w:pPr>
      <w:pStyle w:val="Header"/>
      <w:jc w:val="center"/>
    </w:pPr>
    <w:r>
      <w:t>OFFICIAL SENSITIVE</w:t>
    </w:r>
  </w:p>
  <w:p w14:paraId="219AF3D9" w14:textId="4CAF3FCA" w:rsidR="00035566" w:rsidRDefault="00035566" w:rsidP="005154C3">
    <w:pPr>
      <w:pStyle w:val="Header"/>
      <w:jc w:val="center"/>
    </w:pPr>
    <w: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A5829D"/>
    <w:multiLevelType w:val="hybridMultilevel"/>
    <w:tmpl w:val="A207DD9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7859BAB"/>
    <w:multiLevelType w:val="hybridMultilevel"/>
    <w:tmpl w:val="FB7A05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0894CB"/>
    <w:multiLevelType w:val="hybridMultilevel"/>
    <w:tmpl w:val="DBEB5C0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BE666BE"/>
    <w:multiLevelType w:val="hybridMultilevel"/>
    <w:tmpl w:val="458CCBF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89"/>
    <w:multiLevelType w:val="singleLevel"/>
    <w:tmpl w:val="198A0DD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F652DD"/>
    <w:multiLevelType w:val="hybridMultilevel"/>
    <w:tmpl w:val="5C46719E"/>
    <w:lvl w:ilvl="0" w:tplc="85B8794C">
      <w:numFmt w:val="bullet"/>
      <w:lvlText w:val="—"/>
      <w:lvlJc w:val="left"/>
      <w:pPr>
        <w:ind w:left="1980" w:hanging="360"/>
      </w:pPr>
      <w:rPr>
        <w:rFonts w:ascii="Calibri" w:eastAsiaTheme="minorHAnsi" w:hAnsi="Calibri" w:cs="Calibri"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6" w15:restartNumberingAfterBreak="0">
    <w:nsid w:val="035927B9"/>
    <w:multiLevelType w:val="hybridMultilevel"/>
    <w:tmpl w:val="43F8051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0527577F"/>
    <w:multiLevelType w:val="hybridMultilevel"/>
    <w:tmpl w:val="CEDED4B6"/>
    <w:lvl w:ilvl="0" w:tplc="85B8794C">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570F0E5"/>
    <w:multiLevelType w:val="hybridMultilevel"/>
    <w:tmpl w:val="A0B2E1E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7AD0BA5"/>
    <w:multiLevelType w:val="hybridMultilevel"/>
    <w:tmpl w:val="BF86078A"/>
    <w:lvl w:ilvl="0" w:tplc="E9E815CC">
      <w:start w:val="1"/>
      <w:numFmt w:val="lowerLetter"/>
      <w:lvlText w:val="(%1)"/>
      <w:lvlJc w:val="left"/>
      <w:pPr>
        <w:ind w:left="1800" w:hanging="360"/>
      </w:pPr>
      <w:rPr>
        <w:rFonts w:hint="default"/>
      </w:rPr>
    </w:lvl>
    <w:lvl w:ilvl="1" w:tplc="08090001">
      <w:start w:val="1"/>
      <w:numFmt w:val="bullet"/>
      <w:lvlText w:val=""/>
      <w:lvlJc w:val="left"/>
      <w:pPr>
        <w:ind w:left="2520" w:hanging="360"/>
      </w:pPr>
      <w:rPr>
        <w:rFonts w:ascii="Symbol" w:hAnsi="Symbol" w:hint="default"/>
      </w:r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7BE2AB7"/>
    <w:multiLevelType w:val="hybridMultilevel"/>
    <w:tmpl w:val="42273FE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EA0239C"/>
    <w:multiLevelType w:val="hybridMultilevel"/>
    <w:tmpl w:val="3BCA37B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FC72CE"/>
    <w:multiLevelType w:val="hybridMultilevel"/>
    <w:tmpl w:val="54EEB040"/>
    <w:lvl w:ilvl="0" w:tplc="0D96AFB6">
      <w:start w:val="1"/>
      <w:numFmt w:val="lowerLetter"/>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3" w15:restartNumberingAfterBreak="0">
    <w:nsid w:val="22F660AE"/>
    <w:multiLevelType w:val="hybridMultilevel"/>
    <w:tmpl w:val="8C02BE6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7A9449E"/>
    <w:multiLevelType w:val="hybridMultilevel"/>
    <w:tmpl w:val="5972FFB0"/>
    <w:lvl w:ilvl="0" w:tplc="4058FA7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D817A72"/>
    <w:multiLevelType w:val="hybridMultilevel"/>
    <w:tmpl w:val="55D89F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1280DEE"/>
    <w:multiLevelType w:val="hybridMultilevel"/>
    <w:tmpl w:val="5E80B886"/>
    <w:lvl w:ilvl="0" w:tplc="50E02C4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FB65D9E"/>
    <w:multiLevelType w:val="hybridMultilevel"/>
    <w:tmpl w:val="92786B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04FCB4B"/>
    <w:multiLevelType w:val="hybridMultilevel"/>
    <w:tmpl w:val="185AEF5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44E2B67"/>
    <w:multiLevelType w:val="hybridMultilevel"/>
    <w:tmpl w:val="A09611DE"/>
    <w:lvl w:ilvl="0" w:tplc="4058FA7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0BB6D79"/>
    <w:multiLevelType w:val="hybridMultilevel"/>
    <w:tmpl w:val="F20EA2A6"/>
    <w:lvl w:ilvl="0" w:tplc="85B8794C">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515317AA"/>
    <w:multiLevelType w:val="hybridMultilevel"/>
    <w:tmpl w:val="4648966E"/>
    <w:lvl w:ilvl="0" w:tplc="0809000F">
      <w:start w:val="1"/>
      <w:numFmt w:val="decimal"/>
      <w:lvlText w:val="%1."/>
      <w:lvlJc w:val="left"/>
      <w:pPr>
        <w:ind w:left="360" w:hanging="360"/>
      </w:pPr>
    </w:lvl>
    <w:lvl w:ilvl="1" w:tplc="08090017">
      <w:start w:val="1"/>
      <w:numFmt w:val="lowerLetter"/>
      <w:lvlText w:val="%2)"/>
      <w:lvlJc w:val="left"/>
      <w:pPr>
        <w:ind w:left="1080" w:hanging="360"/>
      </w:pPr>
      <w:rPr>
        <w:rFonts w:hint="default"/>
      </w:rPr>
    </w:lvl>
    <w:lvl w:ilvl="2" w:tplc="0809001B">
      <w:start w:val="1"/>
      <w:numFmt w:val="lowerRoman"/>
      <w:lvlText w:val="%3."/>
      <w:lvlJc w:val="right"/>
      <w:pPr>
        <w:ind w:left="1800" w:hanging="180"/>
      </w:pPr>
    </w:lvl>
    <w:lvl w:ilvl="3" w:tplc="08090001">
      <w:start w:val="1"/>
      <w:numFmt w:val="bullet"/>
      <w:lvlText w:val=""/>
      <w:lvlJc w:val="left"/>
      <w:pPr>
        <w:ind w:left="2520" w:hanging="360"/>
      </w:pPr>
      <w:rPr>
        <w:rFonts w:ascii="Symbol" w:hAnsi="Symbol" w:hint="default"/>
      </w:rPr>
    </w:lvl>
    <w:lvl w:ilvl="4" w:tplc="85B8794C">
      <w:numFmt w:val="bullet"/>
      <w:lvlText w:val="—"/>
      <w:lvlJc w:val="left"/>
      <w:pPr>
        <w:ind w:left="3240" w:hanging="360"/>
      </w:pPr>
      <w:rPr>
        <w:rFonts w:ascii="Calibri" w:eastAsiaTheme="minorHAnsi" w:hAnsi="Calibri" w:cs="Calibri" w:hint="default"/>
      </w:r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69D09ED"/>
    <w:multiLevelType w:val="hybridMultilevel"/>
    <w:tmpl w:val="F2C4DA02"/>
    <w:lvl w:ilvl="0" w:tplc="4058FA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9DCF3F"/>
    <w:multiLevelType w:val="hybridMultilevel"/>
    <w:tmpl w:val="84D13C3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A245EC7"/>
    <w:multiLevelType w:val="hybridMultilevel"/>
    <w:tmpl w:val="697C2870"/>
    <w:lvl w:ilvl="0" w:tplc="0809000F">
      <w:start w:val="1"/>
      <w:numFmt w:val="decimal"/>
      <w:lvlText w:val="%1."/>
      <w:lvlJc w:val="left"/>
      <w:pPr>
        <w:ind w:left="360" w:hanging="360"/>
      </w:pPr>
    </w:lvl>
    <w:lvl w:ilvl="1" w:tplc="08090017">
      <w:start w:val="1"/>
      <w:numFmt w:val="lowerLetter"/>
      <w:lvlText w:val="%2)"/>
      <w:lvlJc w:val="left"/>
      <w:pPr>
        <w:ind w:left="1080" w:hanging="360"/>
      </w:pPr>
      <w:rPr>
        <w:rFonts w:hint="default"/>
      </w:rPr>
    </w:lvl>
    <w:lvl w:ilvl="2" w:tplc="85B8794C">
      <w:numFmt w:val="bullet"/>
      <w:lvlText w:val="—"/>
      <w:lvlJc w:val="left"/>
      <w:pPr>
        <w:ind w:left="1800" w:hanging="180"/>
      </w:pPr>
      <w:rPr>
        <w:rFonts w:ascii="Calibri" w:eastAsiaTheme="minorHAnsi" w:hAnsi="Calibri" w:cs="Calibri" w:hint="default"/>
      </w:rPr>
    </w:lvl>
    <w:lvl w:ilvl="3" w:tplc="08090001">
      <w:start w:val="1"/>
      <w:numFmt w:val="bullet"/>
      <w:lvlText w:val=""/>
      <w:lvlJc w:val="left"/>
      <w:pPr>
        <w:ind w:left="2520" w:hanging="360"/>
      </w:pPr>
      <w:rPr>
        <w:rFonts w:ascii="Symbol" w:hAnsi="Symbol" w:hint="default"/>
      </w:rPr>
    </w:lvl>
    <w:lvl w:ilvl="4" w:tplc="85B8794C">
      <w:numFmt w:val="bullet"/>
      <w:lvlText w:val="—"/>
      <w:lvlJc w:val="left"/>
      <w:pPr>
        <w:ind w:left="3240" w:hanging="360"/>
      </w:pPr>
      <w:rPr>
        <w:rFonts w:ascii="Calibri" w:eastAsiaTheme="minorHAnsi" w:hAnsi="Calibri" w:cs="Calibri" w:hint="default"/>
      </w:r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ECB6BE1"/>
    <w:multiLevelType w:val="hybridMultilevel"/>
    <w:tmpl w:val="BB482BFA"/>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01">
      <w:start w:val="1"/>
      <w:numFmt w:val="bullet"/>
      <w:lvlText w:val=""/>
      <w:lvlJc w:val="left"/>
      <w:pPr>
        <w:ind w:left="1800" w:hanging="180"/>
      </w:pPr>
      <w:rPr>
        <w:rFonts w:ascii="Symbol" w:hAnsi="Symbol" w:hint="default"/>
      </w:rPr>
    </w:lvl>
    <w:lvl w:ilvl="3" w:tplc="08090001">
      <w:start w:val="1"/>
      <w:numFmt w:val="bullet"/>
      <w:lvlText w:val=""/>
      <w:lvlJc w:val="left"/>
      <w:pPr>
        <w:ind w:left="2520" w:hanging="360"/>
      </w:pPr>
      <w:rPr>
        <w:rFonts w:ascii="Symbol" w:hAnsi="Symbol"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5BD6019"/>
    <w:multiLevelType w:val="hybridMultilevel"/>
    <w:tmpl w:val="A15CF4CE"/>
    <w:lvl w:ilvl="0" w:tplc="D310A1D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A5DADB9"/>
    <w:multiLevelType w:val="hybridMultilevel"/>
    <w:tmpl w:val="130DCE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A7608D1"/>
    <w:multiLevelType w:val="hybridMultilevel"/>
    <w:tmpl w:val="B0EA759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03C7745"/>
    <w:multiLevelType w:val="hybridMultilevel"/>
    <w:tmpl w:val="EDBA8084"/>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30" w15:restartNumberingAfterBreak="0">
    <w:nsid w:val="758B231D"/>
    <w:multiLevelType w:val="hybridMultilevel"/>
    <w:tmpl w:val="8BBC5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F629A1"/>
    <w:multiLevelType w:val="hybridMultilevel"/>
    <w:tmpl w:val="934426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9406385"/>
    <w:multiLevelType w:val="hybridMultilevel"/>
    <w:tmpl w:val="85C2CD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13"/>
  </w:num>
  <w:num w:numId="4">
    <w:abstractNumId w:val="21"/>
  </w:num>
  <w:num w:numId="5">
    <w:abstractNumId w:val="27"/>
  </w:num>
  <w:num w:numId="6">
    <w:abstractNumId w:val="3"/>
  </w:num>
  <w:num w:numId="7">
    <w:abstractNumId w:val="10"/>
  </w:num>
  <w:num w:numId="8">
    <w:abstractNumId w:val="2"/>
  </w:num>
  <w:num w:numId="9">
    <w:abstractNumId w:val="1"/>
  </w:num>
  <w:num w:numId="10">
    <w:abstractNumId w:val="23"/>
  </w:num>
  <w:num w:numId="11">
    <w:abstractNumId w:val="0"/>
  </w:num>
  <w:num w:numId="12">
    <w:abstractNumId w:val="18"/>
  </w:num>
  <w:num w:numId="13">
    <w:abstractNumId w:val="8"/>
  </w:num>
  <w:num w:numId="14">
    <w:abstractNumId w:val="28"/>
  </w:num>
  <w:num w:numId="15">
    <w:abstractNumId w:val="16"/>
  </w:num>
  <w:num w:numId="16">
    <w:abstractNumId w:val="32"/>
  </w:num>
  <w:num w:numId="17">
    <w:abstractNumId w:val="26"/>
  </w:num>
  <w:num w:numId="18">
    <w:abstractNumId w:val="14"/>
  </w:num>
  <w:num w:numId="19">
    <w:abstractNumId w:val="19"/>
  </w:num>
  <w:num w:numId="20">
    <w:abstractNumId w:val="17"/>
  </w:num>
  <w:num w:numId="21">
    <w:abstractNumId w:val="31"/>
  </w:num>
  <w:num w:numId="22">
    <w:abstractNumId w:val="30"/>
  </w:num>
  <w:num w:numId="23">
    <w:abstractNumId w:val="9"/>
  </w:num>
  <w:num w:numId="24">
    <w:abstractNumId w:val="29"/>
  </w:num>
  <w:num w:numId="25">
    <w:abstractNumId w:val="25"/>
  </w:num>
  <w:num w:numId="26">
    <w:abstractNumId w:val="7"/>
  </w:num>
  <w:num w:numId="27">
    <w:abstractNumId w:val="24"/>
  </w:num>
  <w:num w:numId="28">
    <w:abstractNumId w:val="20"/>
  </w:num>
  <w:num w:numId="29">
    <w:abstractNumId w:val="5"/>
  </w:num>
  <w:num w:numId="30">
    <w:abstractNumId w:val="11"/>
  </w:num>
  <w:num w:numId="31">
    <w:abstractNumId w:val="4"/>
  </w:num>
  <w:num w:numId="32">
    <w:abstractNumId w:val="6"/>
  </w:num>
  <w:num w:numId="3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Owen (Trade)">
    <w15:presenceInfo w15:providerId="None" w15:userId="David Owen (Tr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6D"/>
    <w:rsid w:val="00000B41"/>
    <w:rsid w:val="000017CA"/>
    <w:rsid w:val="000142DB"/>
    <w:rsid w:val="00016803"/>
    <w:rsid w:val="00035566"/>
    <w:rsid w:val="000514E4"/>
    <w:rsid w:val="00051574"/>
    <w:rsid w:val="00084ADF"/>
    <w:rsid w:val="00085F6F"/>
    <w:rsid w:val="000867F7"/>
    <w:rsid w:val="00092866"/>
    <w:rsid w:val="0009717E"/>
    <w:rsid w:val="000B1D67"/>
    <w:rsid w:val="000B4916"/>
    <w:rsid w:val="000B7CA3"/>
    <w:rsid w:val="000C4DEB"/>
    <w:rsid w:val="000C5890"/>
    <w:rsid w:val="000D14A6"/>
    <w:rsid w:val="000D29D1"/>
    <w:rsid w:val="000D42B3"/>
    <w:rsid w:val="000D53E3"/>
    <w:rsid w:val="000D7A98"/>
    <w:rsid w:val="000E377F"/>
    <w:rsid w:val="00100E93"/>
    <w:rsid w:val="00130D46"/>
    <w:rsid w:val="00133445"/>
    <w:rsid w:val="00137058"/>
    <w:rsid w:val="00137408"/>
    <w:rsid w:val="00137A91"/>
    <w:rsid w:val="00147439"/>
    <w:rsid w:val="00151DE4"/>
    <w:rsid w:val="001543FB"/>
    <w:rsid w:val="001562F4"/>
    <w:rsid w:val="0016493D"/>
    <w:rsid w:val="00170065"/>
    <w:rsid w:val="00173946"/>
    <w:rsid w:val="00176996"/>
    <w:rsid w:val="001925C0"/>
    <w:rsid w:val="00193321"/>
    <w:rsid w:val="001A0E6D"/>
    <w:rsid w:val="001A2577"/>
    <w:rsid w:val="001B11BB"/>
    <w:rsid w:val="001B36A2"/>
    <w:rsid w:val="001C490C"/>
    <w:rsid w:val="001C65FC"/>
    <w:rsid w:val="001C6D1E"/>
    <w:rsid w:val="001C6F48"/>
    <w:rsid w:val="001D30D7"/>
    <w:rsid w:val="001D6157"/>
    <w:rsid w:val="001E0C70"/>
    <w:rsid w:val="001E3803"/>
    <w:rsid w:val="001E7D52"/>
    <w:rsid w:val="001F05FA"/>
    <w:rsid w:val="001F14AF"/>
    <w:rsid w:val="001F2EBA"/>
    <w:rsid w:val="00200B00"/>
    <w:rsid w:val="00200FD0"/>
    <w:rsid w:val="00217C09"/>
    <w:rsid w:val="00230E84"/>
    <w:rsid w:val="0024281B"/>
    <w:rsid w:val="002530CA"/>
    <w:rsid w:val="00270F2D"/>
    <w:rsid w:val="002728A0"/>
    <w:rsid w:val="00274718"/>
    <w:rsid w:val="00281447"/>
    <w:rsid w:val="002866D6"/>
    <w:rsid w:val="00291C3E"/>
    <w:rsid w:val="00293823"/>
    <w:rsid w:val="00294B00"/>
    <w:rsid w:val="002A14D9"/>
    <w:rsid w:val="002B1B55"/>
    <w:rsid w:val="002B742C"/>
    <w:rsid w:val="002C2BFC"/>
    <w:rsid w:val="002D4BCA"/>
    <w:rsid w:val="002D7A3D"/>
    <w:rsid w:val="002E39D7"/>
    <w:rsid w:val="002E7309"/>
    <w:rsid w:val="002E784B"/>
    <w:rsid w:val="002E7E8D"/>
    <w:rsid w:val="002F4203"/>
    <w:rsid w:val="00304D16"/>
    <w:rsid w:val="00305ADE"/>
    <w:rsid w:val="00311FAC"/>
    <w:rsid w:val="0031495F"/>
    <w:rsid w:val="00315327"/>
    <w:rsid w:val="00331B4D"/>
    <w:rsid w:val="00334C28"/>
    <w:rsid w:val="0034278F"/>
    <w:rsid w:val="0035710E"/>
    <w:rsid w:val="003705DD"/>
    <w:rsid w:val="0038460C"/>
    <w:rsid w:val="00386B41"/>
    <w:rsid w:val="00390418"/>
    <w:rsid w:val="003963FE"/>
    <w:rsid w:val="003A6AF3"/>
    <w:rsid w:val="003B0723"/>
    <w:rsid w:val="003B1788"/>
    <w:rsid w:val="003B6B85"/>
    <w:rsid w:val="003C3E3D"/>
    <w:rsid w:val="003D09F1"/>
    <w:rsid w:val="003E59B5"/>
    <w:rsid w:val="003F52F1"/>
    <w:rsid w:val="004072CC"/>
    <w:rsid w:val="00422BE7"/>
    <w:rsid w:val="0042560D"/>
    <w:rsid w:val="00431300"/>
    <w:rsid w:val="00442341"/>
    <w:rsid w:val="004423E1"/>
    <w:rsid w:val="0044289B"/>
    <w:rsid w:val="004468B5"/>
    <w:rsid w:val="00462C40"/>
    <w:rsid w:val="00466B38"/>
    <w:rsid w:val="00467EC9"/>
    <w:rsid w:val="00470832"/>
    <w:rsid w:val="00472B05"/>
    <w:rsid w:val="0048151A"/>
    <w:rsid w:val="004A0012"/>
    <w:rsid w:val="004A6C9E"/>
    <w:rsid w:val="004E1634"/>
    <w:rsid w:val="004E46BF"/>
    <w:rsid w:val="004F0A0D"/>
    <w:rsid w:val="005029C6"/>
    <w:rsid w:val="0050398C"/>
    <w:rsid w:val="005141AE"/>
    <w:rsid w:val="005154C3"/>
    <w:rsid w:val="00526310"/>
    <w:rsid w:val="00545DA5"/>
    <w:rsid w:val="00553A4B"/>
    <w:rsid w:val="00555A52"/>
    <w:rsid w:val="005566E6"/>
    <w:rsid w:val="00566745"/>
    <w:rsid w:val="00571286"/>
    <w:rsid w:val="00571563"/>
    <w:rsid w:val="00573ADC"/>
    <w:rsid w:val="005746A9"/>
    <w:rsid w:val="00574E1B"/>
    <w:rsid w:val="00583EB3"/>
    <w:rsid w:val="005A0F3F"/>
    <w:rsid w:val="005B19F1"/>
    <w:rsid w:val="005B3F79"/>
    <w:rsid w:val="005C20A5"/>
    <w:rsid w:val="005D0DAB"/>
    <w:rsid w:val="005D6460"/>
    <w:rsid w:val="005E2AC6"/>
    <w:rsid w:val="005F3395"/>
    <w:rsid w:val="00613C48"/>
    <w:rsid w:val="006368E7"/>
    <w:rsid w:val="006400CD"/>
    <w:rsid w:val="00643BDA"/>
    <w:rsid w:val="00654A01"/>
    <w:rsid w:val="00654DBC"/>
    <w:rsid w:val="00665FD3"/>
    <w:rsid w:val="00670CB2"/>
    <w:rsid w:val="00671A3D"/>
    <w:rsid w:val="006740E3"/>
    <w:rsid w:val="00677E08"/>
    <w:rsid w:val="00687BEA"/>
    <w:rsid w:val="006A7C3E"/>
    <w:rsid w:val="006B1AAB"/>
    <w:rsid w:val="006B253F"/>
    <w:rsid w:val="006C74F5"/>
    <w:rsid w:val="006D2127"/>
    <w:rsid w:val="006D5373"/>
    <w:rsid w:val="006F048F"/>
    <w:rsid w:val="00702DBA"/>
    <w:rsid w:val="00705302"/>
    <w:rsid w:val="0072135F"/>
    <w:rsid w:val="007220B3"/>
    <w:rsid w:val="00722289"/>
    <w:rsid w:val="00722DD3"/>
    <w:rsid w:val="00727C78"/>
    <w:rsid w:val="00730EBA"/>
    <w:rsid w:val="0073255D"/>
    <w:rsid w:val="00733373"/>
    <w:rsid w:val="007424C7"/>
    <w:rsid w:val="00742C5D"/>
    <w:rsid w:val="007507D1"/>
    <w:rsid w:val="00750AD3"/>
    <w:rsid w:val="007510B6"/>
    <w:rsid w:val="007556BE"/>
    <w:rsid w:val="00761CE9"/>
    <w:rsid w:val="00764BAD"/>
    <w:rsid w:val="00765A6E"/>
    <w:rsid w:val="0077019F"/>
    <w:rsid w:val="00776840"/>
    <w:rsid w:val="0079395B"/>
    <w:rsid w:val="007968AA"/>
    <w:rsid w:val="007A13D5"/>
    <w:rsid w:val="007A3CE7"/>
    <w:rsid w:val="007A706A"/>
    <w:rsid w:val="007B2EDC"/>
    <w:rsid w:val="007C6163"/>
    <w:rsid w:val="007D0105"/>
    <w:rsid w:val="007E285E"/>
    <w:rsid w:val="008029A4"/>
    <w:rsid w:val="00804B31"/>
    <w:rsid w:val="00805056"/>
    <w:rsid w:val="00814700"/>
    <w:rsid w:val="00820B99"/>
    <w:rsid w:val="0082212E"/>
    <w:rsid w:val="00825125"/>
    <w:rsid w:val="00836F97"/>
    <w:rsid w:val="008411F2"/>
    <w:rsid w:val="00844E34"/>
    <w:rsid w:val="00851DE6"/>
    <w:rsid w:val="00853D00"/>
    <w:rsid w:val="00870BCF"/>
    <w:rsid w:val="008731E0"/>
    <w:rsid w:val="00874DEB"/>
    <w:rsid w:val="008836F3"/>
    <w:rsid w:val="00885A7D"/>
    <w:rsid w:val="00887061"/>
    <w:rsid w:val="00894518"/>
    <w:rsid w:val="00896382"/>
    <w:rsid w:val="008A2345"/>
    <w:rsid w:val="008A2347"/>
    <w:rsid w:val="008B4467"/>
    <w:rsid w:val="008C31C2"/>
    <w:rsid w:val="008C31DB"/>
    <w:rsid w:val="008C4DD5"/>
    <w:rsid w:val="008D2AB1"/>
    <w:rsid w:val="00902373"/>
    <w:rsid w:val="00906374"/>
    <w:rsid w:val="00910122"/>
    <w:rsid w:val="00916736"/>
    <w:rsid w:val="009223D4"/>
    <w:rsid w:val="00926054"/>
    <w:rsid w:val="00934DC0"/>
    <w:rsid w:val="009360E0"/>
    <w:rsid w:val="00936F9F"/>
    <w:rsid w:val="00945DEF"/>
    <w:rsid w:val="009526CA"/>
    <w:rsid w:val="0095336E"/>
    <w:rsid w:val="00961B35"/>
    <w:rsid w:val="00976EC5"/>
    <w:rsid w:val="009941CF"/>
    <w:rsid w:val="00995384"/>
    <w:rsid w:val="00995E40"/>
    <w:rsid w:val="00996799"/>
    <w:rsid w:val="009D3427"/>
    <w:rsid w:val="009D3455"/>
    <w:rsid w:val="009E1942"/>
    <w:rsid w:val="009E597C"/>
    <w:rsid w:val="009F0F45"/>
    <w:rsid w:val="00A0109F"/>
    <w:rsid w:val="00A112AE"/>
    <w:rsid w:val="00A158B6"/>
    <w:rsid w:val="00A31D33"/>
    <w:rsid w:val="00A34B95"/>
    <w:rsid w:val="00A41117"/>
    <w:rsid w:val="00A43712"/>
    <w:rsid w:val="00A4405B"/>
    <w:rsid w:val="00A444A1"/>
    <w:rsid w:val="00A542AC"/>
    <w:rsid w:val="00A81462"/>
    <w:rsid w:val="00A82575"/>
    <w:rsid w:val="00A8429C"/>
    <w:rsid w:val="00AA0F32"/>
    <w:rsid w:val="00AA1315"/>
    <w:rsid w:val="00AB1C51"/>
    <w:rsid w:val="00AC57CA"/>
    <w:rsid w:val="00AC7739"/>
    <w:rsid w:val="00AD074C"/>
    <w:rsid w:val="00AD095D"/>
    <w:rsid w:val="00AD231A"/>
    <w:rsid w:val="00AD5B4A"/>
    <w:rsid w:val="00AF28C9"/>
    <w:rsid w:val="00AF294A"/>
    <w:rsid w:val="00AF33BB"/>
    <w:rsid w:val="00AF7ABB"/>
    <w:rsid w:val="00B06A35"/>
    <w:rsid w:val="00B234B3"/>
    <w:rsid w:val="00B331B9"/>
    <w:rsid w:val="00B43073"/>
    <w:rsid w:val="00B444C2"/>
    <w:rsid w:val="00B47F73"/>
    <w:rsid w:val="00B50DA8"/>
    <w:rsid w:val="00B54109"/>
    <w:rsid w:val="00B6223B"/>
    <w:rsid w:val="00B72D28"/>
    <w:rsid w:val="00B767A5"/>
    <w:rsid w:val="00B77EE3"/>
    <w:rsid w:val="00B82531"/>
    <w:rsid w:val="00B94CB3"/>
    <w:rsid w:val="00B96768"/>
    <w:rsid w:val="00BA0AFA"/>
    <w:rsid w:val="00BA7A8B"/>
    <w:rsid w:val="00BD0BD8"/>
    <w:rsid w:val="00BD6284"/>
    <w:rsid w:val="00BE71D3"/>
    <w:rsid w:val="00BF1F19"/>
    <w:rsid w:val="00BF2D5F"/>
    <w:rsid w:val="00C02193"/>
    <w:rsid w:val="00C10352"/>
    <w:rsid w:val="00C1056F"/>
    <w:rsid w:val="00C111F5"/>
    <w:rsid w:val="00C157A0"/>
    <w:rsid w:val="00C17724"/>
    <w:rsid w:val="00C24785"/>
    <w:rsid w:val="00C307C9"/>
    <w:rsid w:val="00C36FF3"/>
    <w:rsid w:val="00C37E40"/>
    <w:rsid w:val="00C6303B"/>
    <w:rsid w:val="00C63AA7"/>
    <w:rsid w:val="00C66720"/>
    <w:rsid w:val="00C67DA7"/>
    <w:rsid w:val="00C704ED"/>
    <w:rsid w:val="00C71707"/>
    <w:rsid w:val="00C717B9"/>
    <w:rsid w:val="00C71EC5"/>
    <w:rsid w:val="00C7244C"/>
    <w:rsid w:val="00C72F69"/>
    <w:rsid w:val="00C73211"/>
    <w:rsid w:val="00C75D01"/>
    <w:rsid w:val="00C81E75"/>
    <w:rsid w:val="00C8761F"/>
    <w:rsid w:val="00CA29D6"/>
    <w:rsid w:val="00CA41DB"/>
    <w:rsid w:val="00CB02A6"/>
    <w:rsid w:val="00CB0342"/>
    <w:rsid w:val="00CC5CA2"/>
    <w:rsid w:val="00CD3697"/>
    <w:rsid w:val="00CE6B1E"/>
    <w:rsid w:val="00CF05D4"/>
    <w:rsid w:val="00CF242B"/>
    <w:rsid w:val="00CF479A"/>
    <w:rsid w:val="00CF7E74"/>
    <w:rsid w:val="00D01304"/>
    <w:rsid w:val="00D11F4D"/>
    <w:rsid w:val="00D220EF"/>
    <w:rsid w:val="00D2463F"/>
    <w:rsid w:val="00D266C5"/>
    <w:rsid w:val="00D26760"/>
    <w:rsid w:val="00D31788"/>
    <w:rsid w:val="00D55821"/>
    <w:rsid w:val="00D60D83"/>
    <w:rsid w:val="00D63155"/>
    <w:rsid w:val="00D6557B"/>
    <w:rsid w:val="00D658F9"/>
    <w:rsid w:val="00D77B5E"/>
    <w:rsid w:val="00D829D0"/>
    <w:rsid w:val="00D83A6C"/>
    <w:rsid w:val="00D90B80"/>
    <w:rsid w:val="00D91DEC"/>
    <w:rsid w:val="00DD18E3"/>
    <w:rsid w:val="00DD7309"/>
    <w:rsid w:val="00DD789F"/>
    <w:rsid w:val="00DF79C9"/>
    <w:rsid w:val="00E01871"/>
    <w:rsid w:val="00E01FB1"/>
    <w:rsid w:val="00E13234"/>
    <w:rsid w:val="00E141DC"/>
    <w:rsid w:val="00E1563A"/>
    <w:rsid w:val="00E32034"/>
    <w:rsid w:val="00E32555"/>
    <w:rsid w:val="00E329EF"/>
    <w:rsid w:val="00E4330F"/>
    <w:rsid w:val="00E43D40"/>
    <w:rsid w:val="00E516BB"/>
    <w:rsid w:val="00E53395"/>
    <w:rsid w:val="00E67BBB"/>
    <w:rsid w:val="00E7707C"/>
    <w:rsid w:val="00E81F51"/>
    <w:rsid w:val="00E829FE"/>
    <w:rsid w:val="00E85EEF"/>
    <w:rsid w:val="00E92282"/>
    <w:rsid w:val="00E939B0"/>
    <w:rsid w:val="00EA27FD"/>
    <w:rsid w:val="00EC332F"/>
    <w:rsid w:val="00ED5A1D"/>
    <w:rsid w:val="00ED5EE3"/>
    <w:rsid w:val="00EF0C18"/>
    <w:rsid w:val="00EF1FA8"/>
    <w:rsid w:val="00EF6617"/>
    <w:rsid w:val="00F12C0B"/>
    <w:rsid w:val="00F15FD5"/>
    <w:rsid w:val="00F17A83"/>
    <w:rsid w:val="00F248B0"/>
    <w:rsid w:val="00F33248"/>
    <w:rsid w:val="00F54797"/>
    <w:rsid w:val="00F56A8A"/>
    <w:rsid w:val="00F57D84"/>
    <w:rsid w:val="00F64AD7"/>
    <w:rsid w:val="00F67D98"/>
    <w:rsid w:val="00F75B78"/>
    <w:rsid w:val="00F827F3"/>
    <w:rsid w:val="00FD0701"/>
    <w:rsid w:val="00FD2EBD"/>
    <w:rsid w:val="00FD3866"/>
    <w:rsid w:val="00FD4E83"/>
    <w:rsid w:val="00FE086D"/>
    <w:rsid w:val="00FE4D22"/>
    <w:rsid w:val="00FE7562"/>
    <w:rsid w:val="00FF1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4644"/>
  <w15:chartTrackingRefBased/>
  <w15:docId w15:val="{519A927C-8B4A-4867-9D1A-334D6250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341"/>
    <w:pPr>
      <w:keepNext/>
      <w:keepLines/>
      <w:spacing w:before="240" w:after="0" w:line="312" w:lineRule="auto"/>
      <w:jc w:val="center"/>
      <w:outlineLvl w:val="0"/>
    </w:pPr>
    <w:rPr>
      <w:rFonts w:ascii="Times New Roman" w:eastAsiaTheme="majorEastAsia" w:hAnsi="Times New Roman" w:cstheme="majorBidi"/>
      <w:b/>
      <w:smallCaps/>
      <w:sz w:val="28"/>
      <w:szCs w:val="32"/>
    </w:rPr>
  </w:style>
  <w:style w:type="paragraph" w:styleId="Heading2">
    <w:name w:val="heading 2"/>
    <w:basedOn w:val="Normal"/>
    <w:next w:val="Normal"/>
    <w:link w:val="Heading2Char"/>
    <w:uiPriority w:val="9"/>
    <w:qFormat/>
    <w:rsid w:val="00442341"/>
    <w:pPr>
      <w:keepNext/>
      <w:keepLines/>
      <w:spacing w:before="240" w:after="0"/>
      <w:jc w:val="both"/>
      <w:outlineLvl w:val="1"/>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86D"/>
    <w:pPr>
      <w:ind w:left="720"/>
      <w:contextualSpacing/>
    </w:pPr>
  </w:style>
  <w:style w:type="paragraph" w:styleId="Header">
    <w:name w:val="header"/>
    <w:basedOn w:val="Normal"/>
    <w:link w:val="HeaderChar"/>
    <w:uiPriority w:val="99"/>
    <w:unhideWhenUsed/>
    <w:rsid w:val="00035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566"/>
  </w:style>
  <w:style w:type="paragraph" w:styleId="Footer">
    <w:name w:val="footer"/>
    <w:basedOn w:val="Normal"/>
    <w:link w:val="FooterChar"/>
    <w:uiPriority w:val="99"/>
    <w:unhideWhenUsed/>
    <w:rsid w:val="00035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566"/>
  </w:style>
  <w:style w:type="character" w:styleId="CommentReference">
    <w:name w:val="annotation reference"/>
    <w:basedOn w:val="DefaultParagraphFont"/>
    <w:uiPriority w:val="99"/>
    <w:semiHidden/>
    <w:unhideWhenUsed/>
    <w:rsid w:val="007220B3"/>
    <w:rPr>
      <w:sz w:val="16"/>
      <w:szCs w:val="16"/>
    </w:rPr>
  </w:style>
  <w:style w:type="paragraph" w:styleId="CommentText">
    <w:name w:val="annotation text"/>
    <w:basedOn w:val="Normal"/>
    <w:link w:val="CommentTextChar"/>
    <w:uiPriority w:val="99"/>
    <w:semiHidden/>
    <w:unhideWhenUsed/>
    <w:rsid w:val="007220B3"/>
    <w:pPr>
      <w:spacing w:line="240" w:lineRule="auto"/>
    </w:pPr>
    <w:rPr>
      <w:sz w:val="20"/>
      <w:szCs w:val="20"/>
    </w:rPr>
  </w:style>
  <w:style w:type="character" w:customStyle="1" w:styleId="CommentTextChar">
    <w:name w:val="Comment Text Char"/>
    <w:basedOn w:val="DefaultParagraphFont"/>
    <w:link w:val="CommentText"/>
    <w:uiPriority w:val="99"/>
    <w:semiHidden/>
    <w:rsid w:val="007220B3"/>
    <w:rPr>
      <w:sz w:val="20"/>
      <w:szCs w:val="20"/>
    </w:rPr>
  </w:style>
  <w:style w:type="paragraph" w:styleId="CommentSubject">
    <w:name w:val="annotation subject"/>
    <w:basedOn w:val="CommentText"/>
    <w:next w:val="CommentText"/>
    <w:link w:val="CommentSubjectChar"/>
    <w:uiPriority w:val="99"/>
    <w:semiHidden/>
    <w:unhideWhenUsed/>
    <w:rsid w:val="007220B3"/>
    <w:rPr>
      <w:b/>
      <w:bCs/>
    </w:rPr>
  </w:style>
  <w:style w:type="character" w:customStyle="1" w:styleId="CommentSubjectChar">
    <w:name w:val="Comment Subject Char"/>
    <w:basedOn w:val="CommentTextChar"/>
    <w:link w:val="CommentSubject"/>
    <w:uiPriority w:val="99"/>
    <w:semiHidden/>
    <w:rsid w:val="007220B3"/>
    <w:rPr>
      <w:b/>
      <w:bCs/>
      <w:sz w:val="20"/>
      <w:szCs w:val="20"/>
    </w:rPr>
  </w:style>
  <w:style w:type="paragraph" w:styleId="BalloonText">
    <w:name w:val="Balloon Text"/>
    <w:basedOn w:val="Normal"/>
    <w:link w:val="BalloonTextChar"/>
    <w:uiPriority w:val="99"/>
    <w:semiHidden/>
    <w:unhideWhenUsed/>
    <w:rsid w:val="007220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0B3"/>
    <w:rPr>
      <w:rFonts w:ascii="Segoe UI" w:hAnsi="Segoe UI" w:cs="Segoe UI"/>
      <w:sz w:val="18"/>
      <w:szCs w:val="18"/>
    </w:rPr>
  </w:style>
  <w:style w:type="paragraph" w:customStyle="1" w:styleId="Partheading">
    <w:name w:val="Part heading"/>
    <w:basedOn w:val="Normal"/>
    <w:qFormat/>
    <w:rsid w:val="002E7E8D"/>
    <w:pPr>
      <w:autoSpaceDE w:val="0"/>
      <w:autoSpaceDN w:val="0"/>
      <w:adjustRightInd w:val="0"/>
      <w:spacing w:after="0" w:line="360" w:lineRule="auto"/>
      <w:jc w:val="center"/>
    </w:pPr>
    <w:rPr>
      <w:rFonts w:cstheme="minorHAnsi"/>
      <w:b/>
      <w:bCs/>
      <w:sz w:val="24"/>
      <w:szCs w:val="24"/>
    </w:rPr>
  </w:style>
  <w:style w:type="paragraph" w:customStyle="1" w:styleId="Default">
    <w:name w:val="Default"/>
    <w:rsid w:val="00742C5D"/>
    <w:pPr>
      <w:autoSpaceDE w:val="0"/>
      <w:autoSpaceDN w:val="0"/>
      <w:adjustRightInd w:val="0"/>
      <w:spacing w:after="0" w:line="240" w:lineRule="auto"/>
    </w:pPr>
    <w:rPr>
      <w:rFonts w:ascii="EUAlbertina" w:hAnsi="EUAlbertina" w:cs="EUAlbertina"/>
      <w:color w:val="000000"/>
      <w:sz w:val="24"/>
      <w:szCs w:val="24"/>
    </w:rPr>
  </w:style>
  <w:style w:type="paragraph" w:styleId="FootnoteText">
    <w:name w:val="footnote text"/>
    <w:basedOn w:val="Normal"/>
    <w:link w:val="FootnoteTextChar"/>
    <w:uiPriority w:val="99"/>
    <w:semiHidden/>
    <w:unhideWhenUsed/>
    <w:rsid w:val="00305A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5ADE"/>
    <w:rPr>
      <w:sz w:val="20"/>
      <w:szCs w:val="20"/>
    </w:rPr>
  </w:style>
  <w:style w:type="character" w:styleId="FootnoteReference">
    <w:name w:val="footnote reference"/>
    <w:basedOn w:val="DefaultParagraphFont"/>
    <w:uiPriority w:val="99"/>
    <w:semiHidden/>
    <w:unhideWhenUsed/>
    <w:rsid w:val="00305ADE"/>
    <w:rPr>
      <w:vertAlign w:val="superscript"/>
    </w:rPr>
  </w:style>
  <w:style w:type="table" w:styleId="TableGrid">
    <w:name w:val="Table Grid"/>
    <w:basedOn w:val="TableNormal"/>
    <w:uiPriority w:val="39"/>
    <w:rsid w:val="0057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2341"/>
    <w:rPr>
      <w:rFonts w:ascii="Times New Roman" w:eastAsiaTheme="majorEastAsia" w:hAnsi="Times New Roman" w:cstheme="majorBidi"/>
      <w:b/>
      <w:smallCaps/>
      <w:sz w:val="28"/>
      <w:szCs w:val="32"/>
    </w:rPr>
  </w:style>
  <w:style w:type="character" w:customStyle="1" w:styleId="Heading2Char">
    <w:name w:val="Heading 2 Char"/>
    <w:basedOn w:val="DefaultParagraphFont"/>
    <w:link w:val="Heading2"/>
    <w:uiPriority w:val="9"/>
    <w:rsid w:val="00442341"/>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442341"/>
    <w:pPr>
      <w:spacing w:after="0" w:line="312" w:lineRule="auto"/>
      <w:contextualSpacing/>
      <w:jc w:val="center"/>
    </w:pPr>
    <w:rPr>
      <w:rFonts w:ascii="Times New Roman" w:eastAsiaTheme="majorEastAsia" w:hAnsi="Times New Roman" w:cstheme="majorBidi"/>
      <w:b/>
      <w:caps/>
      <w:spacing w:val="-10"/>
      <w:kern w:val="28"/>
      <w:sz w:val="32"/>
      <w:szCs w:val="56"/>
    </w:rPr>
  </w:style>
  <w:style w:type="character" w:customStyle="1" w:styleId="TitleChar">
    <w:name w:val="Title Char"/>
    <w:basedOn w:val="DefaultParagraphFont"/>
    <w:link w:val="Title"/>
    <w:uiPriority w:val="10"/>
    <w:rsid w:val="00442341"/>
    <w:rPr>
      <w:rFonts w:ascii="Times New Roman" w:eastAsiaTheme="majorEastAsia" w:hAnsi="Times New Roman" w:cstheme="majorBidi"/>
      <w:b/>
      <w:caps/>
      <w:spacing w:val="-10"/>
      <w:kern w:val="28"/>
      <w:sz w:val="32"/>
      <w:szCs w:val="56"/>
    </w:rPr>
  </w:style>
  <w:style w:type="table" w:styleId="ListTable3">
    <w:name w:val="List Table 3"/>
    <w:basedOn w:val="TableNormal"/>
    <w:uiPriority w:val="48"/>
    <w:rsid w:val="0044234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42341"/>
    <w:pPr>
      <w:spacing w:before="40" w:after="40" w:line="240" w:lineRule="auto"/>
    </w:pPr>
    <w:rPr>
      <w:rFonts w:ascii="Times New Roman" w:hAnsi="Times New Roman"/>
      <w:bCs/>
      <w:sz w:val="18"/>
    </w:rPr>
  </w:style>
  <w:style w:type="paragraph" w:styleId="ListBullet">
    <w:name w:val="List Bullet"/>
    <w:basedOn w:val="Normal"/>
    <w:uiPriority w:val="99"/>
    <w:unhideWhenUsed/>
    <w:rsid w:val="00442341"/>
    <w:pPr>
      <w:numPr>
        <w:numId w:val="31"/>
      </w:numPr>
      <w:spacing w:after="0"/>
      <w:contextualSpacing/>
      <w:jc w:val="both"/>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740D6-4CE1-4A67-89CE-932641714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3583</Words>
  <Characters>20428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Owen (Trade)</dc:creator>
  <cp:keywords/>
  <dc:description/>
  <cp:lastModifiedBy>David Owen (Trade)</cp:lastModifiedBy>
  <cp:revision>2</cp:revision>
  <dcterms:created xsi:type="dcterms:W3CDTF">2018-10-07T19:35:00Z</dcterms:created>
  <dcterms:modified xsi:type="dcterms:W3CDTF">2018-10-07T19:35:00Z</dcterms:modified>
</cp:coreProperties>
</file>