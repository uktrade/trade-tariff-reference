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8AA21" w14:textId="77777777" w:rsidR="00527EE6" w:rsidRDefault="00E72603">
      <w:pPr>
        <w:pStyle w:val="Heading1"/>
      </w:pPr>
      <w:bookmarkStart w:id="0" w:name="_GoBack"/>
      <w:bookmarkEnd w:id="0"/>
      <w:r>
        <w:t>ANNEX II</w:t>
      </w:r>
      <w:r>
        <w:br/>
        <w:t>PREFERENTIAL QUOTA TABLE</w:t>
      </w:r>
    </w:p>
    <w:p w14:paraId="182358A2" w14:textId="77777777" w:rsidR="00527EE6" w:rsidRDefault="00E72603">
      <w:pPr>
        <w:pStyle w:val="Numberedlist-quotas"/>
      </w:pPr>
      <w:r>
        <w:t>This Table sets out the preferential quota duty rates for the Agreement, under regulation 4 of the Regulations.</w:t>
      </w:r>
    </w:p>
    <w:p w14:paraId="1F0BEB83" w14:textId="788D41C8" w:rsidR="00527EE6" w:rsidRDefault="00E72603">
      <w:pPr>
        <w:pStyle w:val="Numberedlist-quotas"/>
      </w:pPr>
      <w:r>
        <w:t xml:space="preserve">The Quota Number in column 1 is defined in regulation </w:t>
      </w:r>
      <w:del w:id="1" w:author="Spink, Hugo (Trade)" w:date="2019-02-04T09:51:00Z">
        <w:r w:rsidDel="00CB42DD">
          <w:delText>4</w:delText>
        </w:r>
      </w:del>
      <w:ins w:id="2" w:author="Spink, Hugo (Trade)" w:date="2019-02-04T09:52:00Z">
        <w:r w:rsidR="00CB42DD">
          <w:t>3</w:t>
        </w:r>
      </w:ins>
      <w:r>
        <w:t>(4) of the Regulations.</w:t>
      </w:r>
    </w:p>
    <w:p w14:paraId="2756BDF5" w14:textId="77777777" w:rsidR="00527EE6" w:rsidRDefault="00E72603">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14:paraId="45C230C7" w14:textId="77777777" w:rsidR="00527EE6" w:rsidRDefault="00E72603">
      <w:pPr>
        <w:pStyle w:val="Numberedlist-quotas"/>
      </w:pPr>
      <w:r>
        <w:t>The Commodity Code in column 3 is the commodity code classifying the goods.</w:t>
      </w:r>
    </w:p>
    <w:p w14:paraId="45D614CA" w14:textId="4041122B" w:rsidR="00527EE6" w:rsidRDefault="00E72603">
      <w:pPr>
        <w:pStyle w:val="Numberedlist-quotas"/>
      </w:pPr>
      <w:r>
        <w:t xml:space="preserve">The </w:t>
      </w:r>
      <w:ins w:id="3" w:author="Spink, Hugo (Trade)" w:date="2019-02-04T09:49:00Z">
        <w:r w:rsidR="00D96131">
          <w:t xml:space="preserve">Preferential </w:t>
        </w:r>
      </w:ins>
      <w:r>
        <w:t xml:space="preserve">Quota Duty Rate in column 4 is defined in regulation </w:t>
      </w:r>
      <w:ins w:id="4" w:author="Spink, Hugo (Trade)" w:date="2019-02-04T09:52:00Z">
        <w:r w:rsidR="00E53D56">
          <w:t>3</w:t>
        </w:r>
      </w:ins>
      <w:del w:id="5" w:author="Spink, Hugo (Trade)" w:date="2019-02-04T09:52:00Z">
        <w:r w:rsidDel="00E53D56">
          <w:delText>4</w:delText>
        </w:r>
      </w:del>
      <w:r>
        <w:t>(2) of the Regulations.</w:t>
      </w:r>
    </w:p>
    <w:p w14:paraId="40E862B3" w14:textId="1EA5A392" w:rsidR="00527EE6" w:rsidRDefault="00E72603">
      <w:pPr>
        <w:pStyle w:val="Numberedlist-quotas"/>
      </w:pPr>
      <w:r>
        <w:t>The Quota Volume in column 5 is the maximum quantity of quota goods that can be imported under the quota during the quota period</w:t>
      </w:r>
      <w:r w:rsidR="007C6FBC">
        <w:t xml:space="preserve"> </w:t>
      </w:r>
      <w:r w:rsidR="00CA33A0">
        <w:t>in any year</w:t>
      </w:r>
      <w:del w:id="6" w:author="Spink, Hugo (Trade)" w:date="2019-02-04T09:40:00Z">
        <w:r w:rsidR="00CA33A0" w:rsidDel="001E6D35">
          <w:delText xml:space="preserve"> </w:delText>
        </w:r>
        <w:r w:rsidR="007C6FBC" w:rsidDel="001E6D35">
          <w:delText xml:space="preserve">other than </w:delText>
        </w:r>
        <w:r w:rsidR="0009054D" w:rsidDel="001E6D35">
          <w:delText xml:space="preserve">the year </w:delText>
        </w:r>
        <w:r w:rsidR="00630DA7" w:rsidDel="001E6D35">
          <w:delText>2019</w:delText>
        </w:r>
        <w:r w:rsidR="0060022B" w:rsidDel="001E6D35">
          <w:delText xml:space="preserve"> </w:delText>
        </w:r>
        <w:r w:rsidR="00D523B5" w:rsidDel="00CE14EF">
          <w:delText>(</w:delText>
        </w:r>
        <w:r w:rsidR="003220DE" w:rsidDel="00CE14EF">
          <w:delText xml:space="preserve">see paragraph 9) </w:delText>
        </w:r>
      </w:del>
      <w:ins w:id="7" w:author="Spink, Hugo (Trade)" w:date="2019-02-04T09:50:00Z">
        <w:r w:rsidR="003F4D81">
          <w:t xml:space="preserve"> </w:t>
        </w:r>
      </w:ins>
      <w:r w:rsidR="0060022B">
        <w:t>under regulation 1</w:t>
      </w:r>
      <w:del w:id="8" w:author="Spink, Hugo (Trade)" w:date="2019-02-04T09:53:00Z">
        <w:r w:rsidR="0060022B" w:rsidDel="00F27AA7">
          <w:delText>1</w:delText>
        </w:r>
      </w:del>
      <w:ins w:id="9" w:author="Spink, Hugo (Trade)" w:date="2019-02-04T09:53:00Z">
        <w:r w:rsidR="00F27AA7">
          <w:t>0</w:t>
        </w:r>
      </w:ins>
      <w:r w:rsidR="0060022B">
        <w:t xml:space="preserve"> of the Regulations</w:t>
      </w:r>
      <w:r>
        <w:t>.</w:t>
      </w:r>
      <w:ins w:id="10" w:author="Spink, Hugo (Trade)" w:date="2019-02-04T09:39:00Z">
        <w:r w:rsidR="005B13DE">
          <w:t xml:space="preserve"> Where a volume is followed by “(2019)”, </w:t>
        </w:r>
      </w:ins>
      <w:ins w:id="11" w:author="Spink, Hugo (Trade)" w:date="2019-02-04T09:57:00Z">
        <w:r w:rsidR="00D062C6">
          <w:t>the volume applies for the year 2019</w:t>
        </w:r>
      </w:ins>
      <w:ins w:id="12" w:author="Spink, Hugo (Trade)" w:date="2019-02-04T09:40:00Z">
        <w:r w:rsidR="00CE14EF">
          <w:t>.</w:t>
        </w:r>
      </w:ins>
    </w:p>
    <w:p w14:paraId="2E1F3449" w14:textId="47F061AA" w:rsidR="00527EE6" w:rsidRDefault="00E72603">
      <w:pPr>
        <w:pStyle w:val="Numberedlist-quotas"/>
      </w:pPr>
      <w:r>
        <w:t xml:space="preserve">The Quota Open Date in column 6 is the date on which the quota period commences under regulation </w:t>
      </w:r>
      <w:ins w:id="13" w:author="Spink, Hugo (Trade)" w:date="2019-02-04T09:53:00Z">
        <w:r w:rsidR="00F27AA7">
          <w:t>9</w:t>
        </w:r>
      </w:ins>
      <w:del w:id="14" w:author="Spink, Hugo (Trade)" w:date="2019-02-04T09:53:00Z">
        <w:r w:rsidDel="00F27AA7">
          <w:delText>10</w:delText>
        </w:r>
      </w:del>
      <w:r>
        <w:t xml:space="preserve"> of the Regulations.</w:t>
      </w:r>
    </w:p>
    <w:p w14:paraId="7E25A464" w14:textId="14B64FCF" w:rsidR="00527EE6" w:rsidRDefault="00E72603">
      <w:pPr>
        <w:pStyle w:val="Numberedlist-quotas"/>
      </w:pPr>
      <w:r>
        <w:t xml:space="preserve">The Quota Close Date in column 7 is the date on which the quota period ends under regulations </w:t>
      </w:r>
      <w:r w:rsidR="00D523B5">
        <w:t>9</w:t>
      </w:r>
      <w:r>
        <w:t>(1) and (3) of the Regulations.</w:t>
      </w:r>
    </w:p>
    <w:p w14:paraId="0520824C" w14:textId="722B49A8" w:rsidR="00527EE6" w:rsidRDefault="00E72603">
      <w:pPr>
        <w:pStyle w:val="Numberedlist-quotas"/>
        <w:numPr>
          <w:ilvl w:val="0"/>
          <w:numId w:val="0"/>
        </w:numPr>
        <w:ind w:left="357"/>
        <w:pPrChange w:id="15" w:author="Spink, Hugo (Trade)" w:date="2019-02-04T09:57:00Z">
          <w:pPr>
            <w:pStyle w:val="Numberedlist-quotas"/>
          </w:pPr>
        </w:pPrChange>
      </w:pPr>
      <w:del w:id="16" w:author="Spink, Hugo (Trade)" w:date="2019-02-04T09:39:00Z">
        <w:r w:rsidDel="005B13DE">
          <w:delText>The 2019 Quota Volume in column 8 is defined in regulation 1</w:delText>
        </w:r>
        <w:r w:rsidR="00CA49EC" w:rsidDel="005B13DE">
          <w:delText>0</w:delText>
        </w:r>
        <w:r w:rsidDel="005B13DE">
          <w:delText>(2) of the Regulations.</w:delText>
        </w:r>
      </w:del>
    </w:p>
    <w:tbl>
      <w:tblPr>
        <w:tblStyle w:val="ListTable3"/>
        <w:tblW w:w="4956" w:type="pct"/>
        <w:tblLook w:val="0220" w:firstRow="1" w:lastRow="0" w:firstColumn="0" w:lastColumn="0" w:noHBand="1" w:noVBand="0"/>
      </w:tblPr>
      <w:tblGrid>
        <w:gridCol w:w="793"/>
        <w:gridCol w:w="795"/>
        <w:gridCol w:w="1243"/>
        <w:gridCol w:w="1833"/>
        <w:gridCol w:w="1701"/>
        <w:gridCol w:w="1275"/>
        <w:gridCol w:w="1277"/>
      </w:tblGrid>
      <w:tr w:rsidR="00B70A5B" w14:paraId="63E8CA8D" w14:textId="77777777" w:rsidTr="000C3347">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44" w:type="pct"/>
            <w:tcBorders>
              <w:left w:val="single" w:sz="12" w:space="0" w:color="000000" w:themeColor="text1"/>
              <w:right w:val="single" w:sz="12" w:space="0" w:color="000000" w:themeColor="text1"/>
            </w:tcBorders>
          </w:tcPr>
          <w:p w14:paraId="4B335BB9" w14:textId="77777777" w:rsidR="00B70A5B" w:rsidRDefault="00B70A5B">
            <w:pPr>
              <w:pStyle w:val="NormalinTable"/>
              <w:pPrChange w:id="17" w:author="Spink, Hugo (Trade)" w:date="2019-02-04T10:16:00Z">
                <w:pPr>
                  <w:pStyle w:val="NormalinTable"/>
                  <w:jc w:val="center"/>
                </w:pPr>
              </w:pPrChange>
            </w:pPr>
            <w:r>
              <w:t>1</w:t>
            </w:r>
          </w:p>
        </w:tc>
        <w:tc>
          <w:tcPr>
            <w:tcW w:w="445" w:type="pct"/>
            <w:tcBorders>
              <w:left w:val="single" w:sz="12" w:space="0" w:color="000000" w:themeColor="text1"/>
              <w:right w:val="single" w:sz="12" w:space="0" w:color="000000" w:themeColor="text1"/>
            </w:tcBorders>
          </w:tcPr>
          <w:p w14:paraId="0C52B84E" w14:textId="77777777" w:rsidR="00B70A5B" w:rsidRDefault="00B70A5B">
            <w:pPr>
              <w:pStyle w:val="NormalinTable"/>
              <w:cnfStyle w:val="100000000000" w:firstRow="1" w:lastRow="0" w:firstColumn="0" w:lastColumn="0" w:oddVBand="0" w:evenVBand="0" w:oddHBand="0" w:evenHBand="0" w:firstRowFirstColumn="0" w:firstRowLastColumn="0" w:lastRowFirstColumn="0" w:lastRowLastColumn="0"/>
              <w:pPrChange w:id="18"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2</w:t>
            </w:r>
          </w:p>
        </w:tc>
        <w:tc>
          <w:tcPr>
            <w:cnfStyle w:val="000010000000" w:firstRow="0" w:lastRow="0" w:firstColumn="0" w:lastColumn="0" w:oddVBand="1" w:evenVBand="0" w:oddHBand="0" w:evenHBand="0" w:firstRowFirstColumn="0" w:firstRowLastColumn="0" w:lastRowFirstColumn="0" w:lastRowLastColumn="0"/>
            <w:tcW w:w="697" w:type="pct"/>
            <w:tcBorders>
              <w:left w:val="single" w:sz="12" w:space="0" w:color="000000" w:themeColor="text1"/>
              <w:right w:val="single" w:sz="12" w:space="0" w:color="000000" w:themeColor="text1"/>
            </w:tcBorders>
          </w:tcPr>
          <w:p w14:paraId="5C75319F" w14:textId="77777777" w:rsidR="00B70A5B" w:rsidRDefault="00B70A5B">
            <w:pPr>
              <w:pStyle w:val="NormalinTable"/>
              <w:pPrChange w:id="19" w:author="Spink, Hugo (Trade)" w:date="2019-02-04T10:16:00Z">
                <w:pPr>
                  <w:pStyle w:val="NormalinTable"/>
                  <w:jc w:val="center"/>
                </w:pPr>
              </w:pPrChange>
            </w:pPr>
            <w:r>
              <w:t>3</w:t>
            </w:r>
          </w:p>
        </w:tc>
        <w:tc>
          <w:tcPr>
            <w:tcW w:w="1028" w:type="pct"/>
            <w:tcBorders>
              <w:left w:val="single" w:sz="12" w:space="0" w:color="000000" w:themeColor="text1"/>
              <w:right w:val="single" w:sz="12" w:space="0" w:color="000000" w:themeColor="text1"/>
            </w:tcBorders>
          </w:tcPr>
          <w:p w14:paraId="16FD7DD3" w14:textId="77777777" w:rsidR="00B70A5B" w:rsidRDefault="00B70A5B">
            <w:pPr>
              <w:pStyle w:val="NormalinTable"/>
              <w:cnfStyle w:val="100000000000" w:firstRow="1" w:lastRow="0" w:firstColumn="0" w:lastColumn="0" w:oddVBand="0" w:evenVBand="0" w:oddHBand="0" w:evenHBand="0" w:firstRowFirstColumn="0" w:firstRowLastColumn="0" w:lastRowFirstColumn="0" w:lastRowLastColumn="0"/>
              <w:pPrChange w:id="20"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4</w:t>
            </w:r>
          </w:p>
        </w:tc>
        <w:tc>
          <w:tcPr>
            <w:cnfStyle w:val="000010000000" w:firstRow="0" w:lastRow="0" w:firstColumn="0" w:lastColumn="0" w:oddVBand="1" w:evenVBand="0" w:oddHBand="0" w:evenHBand="0" w:firstRowFirstColumn="0" w:firstRowLastColumn="0" w:lastRowFirstColumn="0" w:lastRowLastColumn="0"/>
            <w:tcW w:w="954" w:type="pct"/>
            <w:tcBorders>
              <w:left w:val="single" w:sz="12" w:space="0" w:color="000000" w:themeColor="text1"/>
              <w:right w:val="single" w:sz="12" w:space="0" w:color="000000" w:themeColor="text1"/>
            </w:tcBorders>
          </w:tcPr>
          <w:p w14:paraId="15D0D20F" w14:textId="77777777" w:rsidR="00B70A5B" w:rsidRDefault="00B70A5B">
            <w:pPr>
              <w:pStyle w:val="NormalinTable"/>
              <w:pPrChange w:id="21" w:author="Spink, Hugo (Trade)" w:date="2019-02-04T10:16:00Z">
                <w:pPr>
                  <w:pStyle w:val="NormalinTable"/>
                  <w:jc w:val="center"/>
                </w:pPr>
              </w:pPrChange>
            </w:pPr>
            <w:r>
              <w:t>5</w:t>
            </w:r>
          </w:p>
        </w:tc>
        <w:tc>
          <w:tcPr>
            <w:tcW w:w="715" w:type="pct"/>
            <w:tcBorders>
              <w:left w:val="single" w:sz="12" w:space="0" w:color="000000" w:themeColor="text1"/>
              <w:right w:val="single" w:sz="12" w:space="0" w:color="000000" w:themeColor="text1"/>
            </w:tcBorders>
          </w:tcPr>
          <w:p w14:paraId="07174B17" w14:textId="77777777" w:rsidR="00B70A5B" w:rsidRDefault="00B70A5B">
            <w:pPr>
              <w:pStyle w:val="NormalinTable"/>
              <w:cnfStyle w:val="100000000000" w:firstRow="1" w:lastRow="0" w:firstColumn="0" w:lastColumn="0" w:oddVBand="0" w:evenVBand="0" w:oddHBand="0" w:evenHBand="0" w:firstRowFirstColumn="0" w:firstRowLastColumn="0" w:lastRowFirstColumn="0" w:lastRowLastColumn="0"/>
              <w:pPrChange w:id="22"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6</w:t>
            </w:r>
          </w:p>
        </w:tc>
        <w:tc>
          <w:tcPr>
            <w:cnfStyle w:val="000010000000" w:firstRow="0" w:lastRow="0" w:firstColumn="0" w:lastColumn="0" w:oddVBand="1" w:evenVBand="0" w:oddHBand="0" w:evenHBand="0" w:firstRowFirstColumn="0" w:firstRowLastColumn="0" w:lastRowFirstColumn="0" w:lastRowLastColumn="0"/>
            <w:tcW w:w="716" w:type="pct"/>
            <w:tcBorders>
              <w:left w:val="single" w:sz="12" w:space="0" w:color="000000" w:themeColor="text1"/>
              <w:right w:val="single" w:sz="12" w:space="0" w:color="000000" w:themeColor="text1"/>
            </w:tcBorders>
          </w:tcPr>
          <w:p w14:paraId="23A86954" w14:textId="77777777" w:rsidR="00B70A5B" w:rsidRDefault="00B70A5B">
            <w:pPr>
              <w:pStyle w:val="NormalinTable"/>
              <w:pPrChange w:id="23" w:author="Spink, Hugo (Trade)" w:date="2019-02-04T10:16:00Z">
                <w:pPr>
                  <w:pStyle w:val="NormalinTable"/>
                  <w:jc w:val="center"/>
                </w:pPr>
              </w:pPrChange>
            </w:pPr>
            <w:r>
              <w:t>7</w:t>
            </w:r>
          </w:p>
        </w:tc>
      </w:tr>
      <w:tr w:rsidR="00B70A5B" w14:paraId="5C691B88" w14:textId="77777777" w:rsidTr="000C3347">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44" w:type="pct"/>
            <w:tcBorders>
              <w:left w:val="single" w:sz="12" w:space="0" w:color="000000" w:themeColor="text1"/>
              <w:right w:val="single" w:sz="12" w:space="0" w:color="000000" w:themeColor="text1"/>
            </w:tcBorders>
          </w:tcPr>
          <w:p w14:paraId="74AF67EC" w14:textId="77777777" w:rsidR="00B70A5B" w:rsidRDefault="00B70A5B">
            <w:pPr>
              <w:pStyle w:val="NormalinTable"/>
              <w:pPrChange w:id="24" w:author="Spink, Hugo (Trade)" w:date="2019-02-04T10:16:00Z">
                <w:pPr>
                  <w:pStyle w:val="NormalinTable"/>
                  <w:jc w:val="center"/>
                </w:pPr>
              </w:pPrChange>
            </w:pPr>
            <w:r>
              <w:t>Quota Number</w:t>
            </w:r>
          </w:p>
        </w:tc>
        <w:tc>
          <w:tcPr>
            <w:tcW w:w="445" w:type="pct"/>
            <w:tcBorders>
              <w:left w:val="single" w:sz="12" w:space="0" w:color="000000" w:themeColor="text1"/>
              <w:right w:val="single" w:sz="12" w:space="0" w:color="000000" w:themeColor="text1"/>
            </w:tcBorders>
          </w:tcPr>
          <w:p w14:paraId="0832CDBC" w14:textId="77777777" w:rsidR="00B70A5B" w:rsidRDefault="00B70A5B">
            <w:pPr>
              <w:pStyle w:val="NormalinTable"/>
              <w:cnfStyle w:val="100000000000" w:firstRow="1" w:lastRow="0" w:firstColumn="0" w:lastColumn="0" w:oddVBand="0" w:evenVBand="0" w:oddHBand="0" w:evenHBand="0" w:firstRowFirstColumn="0" w:firstRowLastColumn="0" w:lastRowFirstColumn="0" w:lastRowLastColumn="0"/>
              <w:pPrChange w:id="25"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Origin Quota</w:t>
            </w:r>
          </w:p>
        </w:tc>
        <w:tc>
          <w:tcPr>
            <w:cnfStyle w:val="000010000000" w:firstRow="0" w:lastRow="0" w:firstColumn="0" w:lastColumn="0" w:oddVBand="1" w:evenVBand="0" w:oddHBand="0" w:evenHBand="0" w:firstRowFirstColumn="0" w:firstRowLastColumn="0" w:lastRowFirstColumn="0" w:lastRowLastColumn="0"/>
            <w:tcW w:w="697" w:type="pct"/>
            <w:tcBorders>
              <w:left w:val="single" w:sz="12" w:space="0" w:color="000000" w:themeColor="text1"/>
              <w:right w:val="single" w:sz="12" w:space="0" w:color="000000" w:themeColor="text1"/>
            </w:tcBorders>
          </w:tcPr>
          <w:p w14:paraId="200B68A9" w14:textId="77777777" w:rsidR="00B70A5B" w:rsidRDefault="00B70A5B">
            <w:pPr>
              <w:pStyle w:val="NormalinTable"/>
              <w:pPrChange w:id="26" w:author="Spink, Hugo (Trade)" w:date="2019-02-04T10:16:00Z">
                <w:pPr>
                  <w:pStyle w:val="NormalinTable"/>
                  <w:jc w:val="center"/>
                </w:pPr>
              </w:pPrChange>
            </w:pPr>
            <w:r>
              <w:t>Commodity Code</w:t>
            </w:r>
          </w:p>
        </w:tc>
        <w:tc>
          <w:tcPr>
            <w:tcW w:w="1028" w:type="pct"/>
            <w:tcBorders>
              <w:left w:val="single" w:sz="12" w:space="0" w:color="000000" w:themeColor="text1"/>
              <w:right w:val="single" w:sz="12" w:space="0" w:color="000000" w:themeColor="text1"/>
            </w:tcBorders>
          </w:tcPr>
          <w:p w14:paraId="70BADA2F" w14:textId="77777777" w:rsidR="00B70A5B" w:rsidRDefault="00B70A5B">
            <w:pPr>
              <w:pStyle w:val="NormalinTable"/>
              <w:cnfStyle w:val="100000000000" w:firstRow="1" w:lastRow="0" w:firstColumn="0" w:lastColumn="0" w:oddVBand="0" w:evenVBand="0" w:oddHBand="0" w:evenHBand="0" w:firstRowFirstColumn="0" w:firstRowLastColumn="0" w:lastRowFirstColumn="0" w:lastRowLastColumn="0"/>
              <w:pPrChange w:id="27"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Preferential Quota Duty Rate</w:t>
            </w:r>
          </w:p>
        </w:tc>
        <w:tc>
          <w:tcPr>
            <w:cnfStyle w:val="000010000000" w:firstRow="0" w:lastRow="0" w:firstColumn="0" w:lastColumn="0" w:oddVBand="1" w:evenVBand="0" w:oddHBand="0" w:evenHBand="0" w:firstRowFirstColumn="0" w:firstRowLastColumn="0" w:lastRowFirstColumn="0" w:lastRowLastColumn="0"/>
            <w:tcW w:w="954" w:type="pct"/>
            <w:tcBorders>
              <w:left w:val="single" w:sz="12" w:space="0" w:color="000000" w:themeColor="text1"/>
              <w:right w:val="single" w:sz="12" w:space="0" w:color="000000" w:themeColor="text1"/>
            </w:tcBorders>
          </w:tcPr>
          <w:p w14:paraId="4B511F28" w14:textId="77777777" w:rsidR="00B70A5B" w:rsidRDefault="00B70A5B">
            <w:pPr>
              <w:pStyle w:val="NormalinTable"/>
              <w:pPrChange w:id="28" w:author="Spink, Hugo (Trade)" w:date="2019-02-04T10:16:00Z">
                <w:pPr>
                  <w:pStyle w:val="NormalinTable"/>
                  <w:jc w:val="center"/>
                </w:pPr>
              </w:pPrChange>
            </w:pPr>
            <w:r>
              <w:t>Quota Volume</w:t>
            </w:r>
          </w:p>
        </w:tc>
        <w:tc>
          <w:tcPr>
            <w:tcW w:w="715" w:type="pct"/>
            <w:tcBorders>
              <w:left w:val="single" w:sz="12" w:space="0" w:color="000000" w:themeColor="text1"/>
              <w:right w:val="single" w:sz="12" w:space="0" w:color="000000" w:themeColor="text1"/>
            </w:tcBorders>
          </w:tcPr>
          <w:p w14:paraId="02251288" w14:textId="77777777" w:rsidR="00B70A5B" w:rsidRDefault="00B70A5B">
            <w:pPr>
              <w:pStyle w:val="NormalinTable"/>
              <w:cnfStyle w:val="100000000000" w:firstRow="1" w:lastRow="0" w:firstColumn="0" w:lastColumn="0" w:oddVBand="0" w:evenVBand="0" w:oddHBand="0" w:evenHBand="0" w:firstRowFirstColumn="0" w:firstRowLastColumn="0" w:lastRowFirstColumn="0" w:lastRowLastColumn="0"/>
              <w:pPrChange w:id="29"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Quota Open Date</w:t>
            </w:r>
          </w:p>
        </w:tc>
        <w:tc>
          <w:tcPr>
            <w:cnfStyle w:val="000010000000" w:firstRow="0" w:lastRow="0" w:firstColumn="0" w:lastColumn="0" w:oddVBand="1" w:evenVBand="0" w:oddHBand="0" w:evenHBand="0" w:firstRowFirstColumn="0" w:firstRowLastColumn="0" w:lastRowFirstColumn="0" w:lastRowLastColumn="0"/>
            <w:tcW w:w="716" w:type="pct"/>
            <w:tcBorders>
              <w:left w:val="single" w:sz="12" w:space="0" w:color="000000" w:themeColor="text1"/>
              <w:right w:val="single" w:sz="12" w:space="0" w:color="000000" w:themeColor="text1"/>
            </w:tcBorders>
          </w:tcPr>
          <w:p w14:paraId="6344AC71" w14:textId="77777777" w:rsidR="00B70A5B" w:rsidRDefault="00B70A5B">
            <w:pPr>
              <w:pStyle w:val="NormalinTable"/>
              <w:pPrChange w:id="30" w:author="Spink, Hugo (Trade)" w:date="2019-02-04T10:16:00Z">
                <w:pPr>
                  <w:pStyle w:val="NormalinTable"/>
                  <w:jc w:val="center"/>
                </w:pPr>
              </w:pPrChange>
            </w:pPr>
            <w:r>
              <w:t>Quota Close Date</w:t>
            </w:r>
          </w:p>
        </w:tc>
      </w:tr>
      <w:tr w:rsidR="00B70A5B" w14:paraId="54A4646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7521303" w14:textId="77777777" w:rsidR="00B70A5B" w:rsidRDefault="00B70A5B" w:rsidP="00DF71A5">
            <w:pPr>
              <w:pStyle w:val="NormalinTable"/>
              <w:jc w:val="center"/>
            </w:pPr>
            <w:r>
              <w:rPr>
                <w:b/>
              </w:rPr>
              <w:t>091921</w:t>
            </w:r>
          </w:p>
        </w:tc>
        <w:tc>
          <w:tcPr>
            <w:tcW w:w="0" w:type="auto"/>
            <w:tcBorders>
              <w:top w:val="single" w:sz="12" w:space="0" w:color="000000" w:themeColor="background1" w:themeShade="00"/>
            </w:tcBorders>
          </w:tcPr>
          <w:p w14:paraId="32B0356E" w14:textId="77777777"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D58BE0A" w14:textId="77777777" w:rsidR="00B70A5B" w:rsidRDefault="00B70A5B" w:rsidP="00DF71A5">
            <w:pPr>
              <w:pStyle w:val="NormalinTable"/>
            </w:pPr>
            <w:r>
              <w:t>0203 11 10</w:t>
            </w:r>
          </w:p>
          <w:p w14:paraId="48C522E7" w14:textId="506DB201" w:rsidR="00B70A5B" w:rsidRDefault="00B70A5B" w:rsidP="00DF71A5">
            <w:pPr>
              <w:pStyle w:val="NormalinTable"/>
            </w:pPr>
            <w:r>
              <w:t>0203 12 11</w:t>
            </w:r>
          </w:p>
          <w:p w14:paraId="2CFE808C" w14:textId="26D5212C" w:rsidR="00B70A5B" w:rsidRDefault="00B70A5B" w:rsidP="00DF71A5">
            <w:pPr>
              <w:pStyle w:val="NormalinTable"/>
            </w:pPr>
            <w:r>
              <w:t>0203 12 19</w:t>
            </w:r>
          </w:p>
        </w:tc>
        <w:tc>
          <w:tcPr>
            <w:tcW w:w="1028" w:type="pct"/>
            <w:tcBorders>
              <w:top w:val="single" w:sz="12" w:space="0" w:color="000000" w:themeColor="background1" w:themeShade="00"/>
            </w:tcBorders>
          </w:tcPr>
          <w:p w14:paraId="3A964E8E" w14:textId="77777777"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4898BCCC" w14:textId="22BA4056" w:rsidR="00B70A5B" w:rsidRDefault="00B70A5B" w:rsidP="00DF71A5">
            <w:pPr>
              <w:pStyle w:val="NormalinTable"/>
            </w:pPr>
            <w:r>
              <w:t>1,150,000 kg (2019)</w:t>
            </w:r>
          </w:p>
          <w:p w14:paraId="3350734E" w14:textId="268FBC39" w:rsidR="00B70A5B" w:rsidRDefault="00B70A5B" w:rsidP="00DF71A5">
            <w:pPr>
              <w:pStyle w:val="NormalinTable"/>
            </w:pPr>
            <w:r w:rsidRPr="00E72603">
              <w:t>1</w:t>
            </w:r>
            <w:r>
              <w:t>,</w:t>
            </w:r>
            <w:r w:rsidRPr="00E72603">
              <w:t>574</w:t>
            </w:r>
            <w:r>
              <w:t>,</w:t>
            </w:r>
            <w:r w:rsidRPr="00E72603">
              <w:t>000</w:t>
            </w:r>
            <w:r>
              <w:t xml:space="preserve"> kg + 58,000 kg/year</w:t>
            </w:r>
          </w:p>
        </w:tc>
        <w:tc>
          <w:tcPr>
            <w:tcW w:w="715" w:type="pct"/>
            <w:tcBorders>
              <w:top w:val="single" w:sz="12" w:space="0" w:color="000000" w:themeColor="background1" w:themeShade="00"/>
            </w:tcBorders>
          </w:tcPr>
          <w:p w14:paraId="4CA61F05" w14:textId="7240A32F"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r>
              <w:t>29/03/2019</w:t>
            </w:r>
          </w:p>
          <w:p w14:paraId="30644962" w14:textId="105FF77D"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74DEF220" w14:textId="2F56AEBA" w:rsidR="00B70A5B" w:rsidRDefault="00B70A5B" w:rsidP="00DF71A5">
            <w:pPr>
              <w:pStyle w:val="NormalinTable"/>
            </w:pPr>
            <w:r>
              <w:t>31/12/2019</w:t>
            </w:r>
          </w:p>
          <w:p w14:paraId="12600A79" w14:textId="34C140C7" w:rsidR="00B70A5B" w:rsidRDefault="00B70A5B" w:rsidP="00DF71A5">
            <w:pPr>
              <w:pStyle w:val="NormalinTable"/>
            </w:pPr>
            <w:r>
              <w:t>31/12</w:t>
            </w:r>
          </w:p>
        </w:tc>
      </w:tr>
      <w:tr w:rsidR="00B70A5B" w14:paraId="1E3B26D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1AC3110" w14:textId="77777777" w:rsidR="00B70A5B" w:rsidRDefault="00B70A5B" w:rsidP="00DF71A5">
            <w:pPr>
              <w:pStyle w:val="NormalinTable"/>
              <w:jc w:val="center"/>
            </w:pPr>
          </w:p>
        </w:tc>
        <w:tc>
          <w:tcPr>
            <w:tcW w:w="0" w:type="auto"/>
          </w:tcPr>
          <w:p w14:paraId="05E2F966" w14:textId="77777777"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867593" w14:textId="3464A48B" w:rsidR="00B70A5B" w:rsidRDefault="00B70A5B" w:rsidP="00DF71A5">
            <w:pPr>
              <w:pStyle w:val="NormalinTable"/>
            </w:pPr>
            <w:r>
              <w:t>0203 19 11</w:t>
            </w:r>
          </w:p>
        </w:tc>
        <w:tc>
          <w:tcPr>
            <w:tcW w:w="1028" w:type="pct"/>
          </w:tcPr>
          <w:p w14:paraId="14597919" w14:textId="77777777"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7876EC0" w14:textId="77777777" w:rsidR="00B70A5B" w:rsidRDefault="00B70A5B" w:rsidP="00DF71A5">
            <w:pPr>
              <w:pStyle w:val="NormalinTable"/>
            </w:pPr>
          </w:p>
        </w:tc>
        <w:tc>
          <w:tcPr>
            <w:tcW w:w="715" w:type="pct"/>
          </w:tcPr>
          <w:p w14:paraId="31B09E35" w14:textId="77777777"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FB224A7" w14:textId="77777777" w:rsidR="00B70A5B" w:rsidRDefault="00B70A5B" w:rsidP="00DF71A5">
            <w:pPr>
              <w:pStyle w:val="NormalinTable"/>
            </w:pPr>
          </w:p>
        </w:tc>
      </w:tr>
      <w:tr w:rsidR="00B70A5B" w14:paraId="65D2F92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E4EEF68" w14:textId="77777777" w:rsidR="00B70A5B" w:rsidRDefault="00B70A5B" w:rsidP="001049D5">
            <w:pPr>
              <w:pStyle w:val="NormalinTable"/>
              <w:jc w:val="center"/>
            </w:pPr>
          </w:p>
        </w:tc>
        <w:tc>
          <w:tcPr>
            <w:tcW w:w="0" w:type="auto"/>
          </w:tcPr>
          <w:p w14:paraId="1543640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61A5C1" w14:textId="279B81A9" w:rsidR="00B70A5B" w:rsidRDefault="00B70A5B" w:rsidP="001049D5">
            <w:pPr>
              <w:pStyle w:val="NormalinTable"/>
            </w:pPr>
            <w:r>
              <w:t>0203 19 13</w:t>
            </w:r>
          </w:p>
        </w:tc>
        <w:tc>
          <w:tcPr>
            <w:tcW w:w="1028" w:type="pct"/>
          </w:tcPr>
          <w:p w14:paraId="1E20B9F4"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88A7B23" w14:textId="77777777" w:rsidR="00B70A5B" w:rsidRDefault="00B70A5B" w:rsidP="001049D5">
            <w:pPr>
              <w:pStyle w:val="NormalinTable"/>
            </w:pPr>
          </w:p>
        </w:tc>
        <w:tc>
          <w:tcPr>
            <w:tcW w:w="715" w:type="pct"/>
          </w:tcPr>
          <w:p w14:paraId="23A2E215"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AC7F67A" w14:textId="77777777" w:rsidR="00B70A5B" w:rsidRDefault="00B70A5B" w:rsidP="001049D5">
            <w:pPr>
              <w:pStyle w:val="NormalinTable"/>
            </w:pPr>
          </w:p>
        </w:tc>
      </w:tr>
      <w:tr w:rsidR="00B70A5B" w14:paraId="5DC1550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9AD2C40" w14:textId="77777777" w:rsidR="00B70A5B" w:rsidRDefault="00B70A5B" w:rsidP="001049D5">
            <w:pPr>
              <w:pStyle w:val="NormalinTable"/>
              <w:jc w:val="center"/>
            </w:pPr>
          </w:p>
        </w:tc>
        <w:tc>
          <w:tcPr>
            <w:tcW w:w="0" w:type="auto"/>
          </w:tcPr>
          <w:p w14:paraId="33878059"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0539BCA" w14:textId="13CA02E5" w:rsidR="00B70A5B" w:rsidRDefault="00B70A5B" w:rsidP="001049D5">
            <w:pPr>
              <w:pStyle w:val="NormalinTable"/>
            </w:pPr>
            <w:r>
              <w:t>0203 19 15</w:t>
            </w:r>
          </w:p>
        </w:tc>
        <w:tc>
          <w:tcPr>
            <w:tcW w:w="1028" w:type="pct"/>
          </w:tcPr>
          <w:p w14:paraId="528C7CD5"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29DD94F" w14:textId="77777777" w:rsidR="00B70A5B" w:rsidRDefault="00B70A5B" w:rsidP="001049D5">
            <w:pPr>
              <w:pStyle w:val="NormalinTable"/>
            </w:pPr>
          </w:p>
        </w:tc>
        <w:tc>
          <w:tcPr>
            <w:tcW w:w="715" w:type="pct"/>
          </w:tcPr>
          <w:p w14:paraId="2CA6950D"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DB0D630" w14:textId="77777777" w:rsidR="00B70A5B" w:rsidRDefault="00B70A5B" w:rsidP="001049D5">
            <w:pPr>
              <w:pStyle w:val="NormalinTable"/>
            </w:pPr>
          </w:p>
        </w:tc>
      </w:tr>
      <w:tr w:rsidR="00B70A5B" w14:paraId="5B33281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CE8A026" w14:textId="77777777" w:rsidR="00B70A5B" w:rsidRDefault="00B70A5B" w:rsidP="001049D5">
            <w:pPr>
              <w:pStyle w:val="NormalinTable"/>
              <w:jc w:val="center"/>
            </w:pPr>
          </w:p>
        </w:tc>
        <w:tc>
          <w:tcPr>
            <w:tcW w:w="0" w:type="auto"/>
          </w:tcPr>
          <w:p w14:paraId="6354B622"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DC1882" w14:textId="159DE7A7" w:rsidR="00B70A5B" w:rsidRDefault="00B70A5B" w:rsidP="001049D5">
            <w:pPr>
              <w:pStyle w:val="NormalinTable"/>
            </w:pPr>
            <w:r>
              <w:t>0203 19 55</w:t>
            </w:r>
          </w:p>
        </w:tc>
        <w:tc>
          <w:tcPr>
            <w:tcW w:w="1028" w:type="pct"/>
          </w:tcPr>
          <w:p w14:paraId="6DA50B1D"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FA85A35" w14:textId="77777777" w:rsidR="00B70A5B" w:rsidRDefault="00B70A5B" w:rsidP="001049D5">
            <w:pPr>
              <w:pStyle w:val="NormalinTable"/>
            </w:pPr>
          </w:p>
        </w:tc>
        <w:tc>
          <w:tcPr>
            <w:tcW w:w="715" w:type="pct"/>
          </w:tcPr>
          <w:p w14:paraId="28999B11"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7DE9FBD" w14:textId="77777777" w:rsidR="00B70A5B" w:rsidRDefault="00B70A5B" w:rsidP="001049D5">
            <w:pPr>
              <w:pStyle w:val="NormalinTable"/>
            </w:pPr>
          </w:p>
        </w:tc>
      </w:tr>
      <w:tr w:rsidR="00B70A5B" w14:paraId="5E9158A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494EB17" w14:textId="77777777" w:rsidR="00B70A5B" w:rsidRDefault="00B70A5B" w:rsidP="001049D5">
            <w:pPr>
              <w:pStyle w:val="NormalinTable"/>
              <w:jc w:val="center"/>
            </w:pPr>
          </w:p>
        </w:tc>
        <w:tc>
          <w:tcPr>
            <w:tcW w:w="0" w:type="auto"/>
          </w:tcPr>
          <w:p w14:paraId="700BC62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BE4048" w14:textId="65CCA418" w:rsidR="00B70A5B" w:rsidRDefault="00B70A5B" w:rsidP="001049D5">
            <w:pPr>
              <w:pStyle w:val="NormalinTable"/>
            </w:pPr>
            <w:r>
              <w:t>0203 19 59</w:t>
            </w:r>
          </w:p>
        </w:tc>
        <w:tc>
          <w:tcPr>
            <w:tcW w:w="1028" w:type="pct"/>
          </w:tcPr>
          <w:p w14:paraId="33B4C9EC"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9B32C51" w14:textId="77777777" w:rsidR="00B70A5B" w:rsidRDefault="00B70A5B" w:rsidP="001049D5">
            <w:pPr>
              <w:pStyle w:val="NormalinTable"/>
            </w:pPr>
          </w:p>
        </w:tc>
        <w:tc>
          <w:tcPr>
            <w:tcW w:w="715" w:type="pct"/>
          </w:tcPr>
          <w:p w14:paraId="29B7E124"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E44E105" w14:textId="77777777" w:rsidR="00B70A5B" w:rsidRDefault="00B70A5B" w:rsidP="001049D5">
            <w:pPr>
              <w:pStyle w:val="NormalinTable"/>
            </w:pPr>
          </w:p>
        </w:tc>
      </w:tr>
      <w:tr w:rsidR="00B70A5B" w14:paraId="6F19144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9024667" w14:textId="77777777" w:rsidR="00B70A5B" w:rsidRDefault="00B70A5B" w:rsidP="001049D5">
            <w:pPr>
              <w:pStyle w:val="NormalinTable"/>
              <w:jc w:val="center"/>
            </w:pPr>
          </w:p>
        </w:tc>
        <w:tc>
          <w:tcPr>
            <w:tcW w:w="0" w:type="auto"/>
          </w:tcPr>
          <w:p w14:paraId="37538116"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98BEE27" w14:textId="76C00FEC" w:rsidR="00B70A5B" w:rsidRDefault="00B70A5B" w:rsidP="001049D5">
            <w:pPr>
              <w:pStyle w:val="NormalinTable"/>
            </w:pPr>
            <w:r>
              <w:t>0203 21 10</w:t>
            </w:r>
          </w:p>
        </w:tc>
        <w:tc>
          <w:tcPr>
            <w:tcW w:w="1028" w:type="pct"/>
          </w:tcPr>
          <w:p w14:paraId="283C1ABF"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4DADD4B" w14:textId="77777777" w:rsidR="00B70A5B" w:rsidRDefault="00B70A5B" w:rsidP="001049D5">
            <w:pPr>
              <w:pStyle w:val="NormalinTable"/>
            </w:pPr>
          </w:p>
        </w:tc>
        <w:tc>
          <w:tcPr>
            <w:tcW w:w="715" w:type="pct"/>
          </w:tcPr>
          <w:p w14:paraId="7B6839C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87E1FBF" w14:textId="77777777" w:rsidR="00B70A5B" w:rsidRDefault="00B70A5B" w:rsidP="001049D5">
            <w:pPr>
              <w:pStyle w:val="NormalinTable"/>
            </w:pPr>
          </w:p>
        </w:tc>
      </w:tr>
      <w:tr w:rsidR="00B70A5B" w14:paraId="7378606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02C1EFE" w14:textId="77777777" w:rsidR="00B70A5B" w:rsidRDefault="00B70A5B" w:rsidP="001049D5">
            <w:pPr>
              <w:pStyle w:val="NormalinTable"/>
              <w:jc w:val="center"/>
            </w:pPr>
          </w:p>
        </w:tc>
        <w:tc>
          <w:tcPr>
            <w:tcW w:w="0" w:type="auto"/>
          </w:tcPr>
          <w:p w14:paraId="27ADD476"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BC72B5" w14:textId="412FBD75" w:rsidR="00B70A5B" w:rsidRDefault="00B70A5B" w:rsidP="001049D5">
            <w:pPr>
              <w:pStyle w:val="NormalinTable"/>
            </w:pPr>
            <w:r>
              <w:t>0203 22 11</w:t>
            </w:r>
          </w:p>
        </w:tc>
        <w:tc>
          <w:tcPr>
            <w:tcW w:w="1028" w:type="pct"/>
          </w:tcPr>
          <w:p w14:paraId="22895A4E"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A5A1FEE" w14:textId="77777777" w:rsidR="00B70A5B" w:rsidRDefault="00B70A5B" w:rsidP="001049D5">
            <w:pPr>
              <w:pStyle w:val="NormalinTable"/>
            </w:pPr>
          </w:p>
        </w:tc>
        <w:tc>
          <w:tcPr>
            <w:tcW w:w="715" w:type="pct"/>
          </w:tcPr>
          <w:p w14:paraId="3E87ACC7"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5FC146C" w14:textId="77777777" w:rsidR="00B70A5B" w:rsidRDefault="00B70A5B" w:rsidP="001049D5">
            <w:pPr>
              <w:pStyle w:val="NormalinTable"/>
            </w:pPr>
          </w:p>
        </w:tc>
      </w:tr>
      <w:tr w:rsidR="00B70A5B" w14:paraId="340E3C5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C170ECE" w14:textId="77777777" w:rsidR="00B70A5B" w:rsidRDefault="00B70A5B" w:rsidP="001049D5">
            <w:pPr>
              <w:pStyle w:val="NormalinTable"/>
              <w:jc w:val="center"/>
            </w:pPr>
          </w:p>
        </w:tc>
        <w:tc>
          <w:tcPr>
            <w:tcW w:w="0" w:type="auto"/>
          </w:tcPr>
          <w:p w14:paraId="4B9FE873"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A5681B" w14:textId="5F83FA8F" w:rsidR="00B70A5B" w:rsidRDefault="00B70A5B" w:rsidP="001049D5">
            <w:pPr>
              <w:pStyle w:val="NormalinTable"/>
            </w:pPr>
            <w:r>
              <w:t>0203 22 19</w:t>
            </w:r>
          </w:p>
        </w:tc>
        <w:tc>
          <w:tcPr>
            <w:tcW w:w="1028" w:type="pct"/>
          </w:tcPr>
          <w:p w14:paraId="7497B5F6"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B2C9C9E" w14:textId="77777777" w:rsidR="00B70A5B" w:rsidRDefault="00B70A5B" w:rsidP="001049D5">
            <w:pPr>
              <w:pStyle w:val="NormalinTable"/>
            </w:pPr>
          </w:p>
        </w:tc>
        <w:tc>
          <w:tcPr>
            <w:tcW w:w="715" w:type="pct"/>
          </w:tcPr>
          <w:p w14:paraId="79815C25"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2B8F64B" w14:textId="77777777" w:rsidR="00B70A5B" w:rsidRDefault="00B70A5B" w:rsidP="001049D5">
            <w:pPr>
              <w:pStyle w:val="NormalinTable"/>
            </w:pPr>
          </w:p>
        </w:tc>
      </w:tr>
      <w:tr w:rsidR="00B70A5B" w14:paraId="08B7A13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12D9FF0" w14:textId="77777777" w:rsidR="00B70A5B" w:rsidRDefault="00B70A5B" w:rsidP="001049D5">
            <w:pPr>
              <w:pStyle w:val="NormalinTable"/>
              <w:jc w:val="center"/>
            </w:pPr>
          </w:p>
        </w:tc>
        <w:tc>
          <w:tcPr>
            <w:tcW w:w="0" w:type="auto"/>
          </w:tcPr>
          <w:p w14:paraId="6E5D74D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258D804" w14:textId="08A82B29" w:rsidR="00B70A5B" w:rsidRDefault="00B70A5B" w:rsidP="001049D5">
            <w:pPr>
              <w:pStyle w:val="NormalinTable"/>
            </w:pPr>
            <w:r>
              <w:t>0203 29 11</w:t>
            </w:r>
          </w:p>
        </w:tc>
        <w:tc>
          <w:tcPr>
            <w:tcW w:w="1028" w:type="pct"/>
          </w:tcPr>
          <w:p w14:paraId="7563DF00"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36F0321" w14:textId="77777777" w:rsidR="00B70A5B" w:rsidRDefault="00B70A5B" w:rsidP="001049D5">
            <w:pPr>
              <w:pStyle w:val="NormalinTable"/>
            </w:pPr>
          </w:p>
        </w:tc>
        <w:tc>
          <w:tcPr>
            <w:tcW w:w="715" w:type="pct"/>
          </w:tcPr>
          <w:p w14:paraId="24D7D3D8"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6E6CA8E" w14:textId="77777777" w:rsidR="00B70A5B" w:rsidRDefault="00B70A5B" w:rsidP="001049D5">
            <w:pPr>
              <w:pStyle w:val="NormalinTable"/>
            </w:pPr>
          </w:p>
        </w:tc>
      </w:tr>
      <w:tr w:rsidR="00B70A5B" w14:paraId="3F0D0CCB"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7AF87FB" w14:textId="77777777" w:rsidR="00B70A5B" w:rsidRDefault="00B70A5B" w:rsidP="001049D5">
            <w:pPr>
              <w:pStyle w:val="NormalinTable"/>
              <w:jc w:val="center"/>
            </w:pPr>
          </w:p>
        </w:tc>
        <w:tc>
          <w:tcPr>
            <w:tcW w:w="0" w:type="auto"/>
          </w:tcPr>
          <w:p w14:paraId="74005DF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22500F" w14:textId="368C7F04" w:rsidR="00B70A5B" w:rsidRDefault="00B70A5B" w:rsidP="001049D5">
            <w:pPr>
              <w:pStyle w:val="NormalinTable"/>
            </w:pPr>
            <w:r>
              <w:t>0203 29 13</w:t>
            </w:r>
          </w:p>
        </w:tc>
        <w:tc>
          <w:tcPr>
            <w:tcW w:w="1028" w:type="pct"/>
          </w:tcPr>
          <w:p w14:paraId="38661C40"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056A40F" w14:textId="77777777" w:rsidR="00B70A5B" w:rsidRDefault="00B70A5B" w:rsidP="001049D5">
            <w:pPr>
              <w:pStyle w:val="NormalinTable"/>
            </w:pPr>
          </w:p>
        </w:tc>
        <w:tc>
          <w:tcPr>
            <w:tcW w:w="715" w:type="pct"/>
          </w:tcPr>
          <w:p w14:paraId="56E0A100"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28D56C5" w14:textId="77777777" w:rsidR="00B70A5B" w:rsidRDefault="00B70A5B" w:rsidP="001049D5">
            <w:pPr>
              <w:pStyle w:val="NormalinTable"/>
            </w:pPr>
          </w:p>
        </w:tc>
      </w:tr>
      <w:tr w:rsidR="00B70A5B" w14:paraId="27D72C6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2B0AC98" w14:textId="77777777" w:rsidR="00B70A5B" w:rsidRDefault="00B70A5B" w:rsidP="001049D5">
            <w:pPr>
              <w:pStyle w:val="NormalinTable"/>
              <w:jc w:val="center"/>
            </w:pPr>
          </w:p>
        </w:tc>
        <w:tc>
          <w:tcPr>
            <w:tcW w:w="0" w:type="auto"/>
          </w:tcPr>
          <w:p w14:paraId="7EDA2825"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243070F" w14:textId="46F17BFE" w:rsidR="00B70A5B" w:rsidRDefault="00B70A5B" w:rsidP="001049D5">
            <w:pPr>
              <w:pStyle w:val="NormalinTable"/>
            </w:pPr>
            <w:r>
              <w:t>0203 29 15</w:t>
            </w:r>
          </w:p>
        </w:tc>
        <w:tc>
          <w:tcPr>
            <w:tcW w:w="1028" w:type="pct"/>
          </w:tcPr>
          <w:p w14:paraId="3072886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4E82CAA" w14:textId="77777777" w:rsidR="00B70A5B" w:rsidRDefault="00B70A5B" w:rsidP="001049D5">
            <w:pPr>
              <w:pStyle w:val="NormalinTable"/>
            </w:pPr>
          </w:p>
        </w:tc>
        <w:tc>
          <w:tcPr>
            <w:tcW w:w="715" w:type="pct"/>
          </w:tcPr>
          <w:p w14:paraId="4A064DA6"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EDDB59D" w14:textId="77777777" w:rsidR="00B70A5B" w:rsidRDefault="00B70A5B" w:rsidP="001049D5">
            <w:pPr>
              <w:pStyle w:val="NormalinTable"/>
            </w:pPr>
          </w:p>
        </w:tc>
      </w:tr>
      <w:tr w:rsidR="00B70A5B" w14:paraId="08C4AEA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4CED9E4" w14:textId="77777777" w:rsidR="00B70A5B" w:rsidRDefault="00B70A5B" w:rsidP="001049D5">
            <w:pPr>
              <w:pStyle w:val="NormalinTable"/>
              <w:jc w:val="center"/>
            </w:pPr>
          </w:p>
        </w:tc>
        <w:tc>
          <w:tcPr>
            <w:tcW w:w="0" w:type="auto"/>
          </w:tcPr>
          <w:p w14:paraId="0E899FFA"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CAEA60" w14:textId="392E9A50" w:rsidR="00B70A5B" w:rsidRDefault="00B70A5B" w:rsidP="001049D5">
            <w:pPr>
              <w:pStyle w:val="NormalinTable"/>
            </w:pPr>
            <w:r>
              <w:t>0203 29 55</w:t>
            </w:r>
          </w:p>
        </w:tc>
        <w:tc>
          <w:tcPr>
            <w:tcW w:w="1028" w:type="pct"/>
          </w:tcPr>
          <w:p w14:paraId="138E3354"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153D7CF" w14:textId="77777777" w:rsidR="00B70A5B" w:rsidRDefault="00B70A5B" w:rsidP="001049D5">
            <w:pPr>
              <w:pStyle w:val="NormalinTable"/>
            </w:pPr>
          </w:p>
        </w:tc>
        <w:tc>
          <w:tcPr>
            <w:tcW w:w="715" w:type="pct"/>
          </w:tcPr>
          <w:p w14:paraId="188B062E"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878CE5B" w14:textId="77777777" w:rsidR="00B70A5B" w:rsidRDefault="00B70A5B" w:rsidP="001049D5">
            <w:pPr>
              <w:pStyle w:val="NormalinTable"/>
            </w:pPr>
          </w:p>
        </w:tc>
      </w:tr>
      <w:tr w:rsidR="00B70A5B" w14:paraId="035F2AC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C6CC0A3" w14:textId="77777777" w:rsidR="00B70A5B" w:rsidRDefault="00B70A5B" w:rsidP="001049D5">
            <w:pPr>
              <w:pStyle w:val="NormalinTable"/>
              <w:jc w:val="center"/>
            </w:pPr>
          </w:p>
        </w:tc>
        <w:tc>
          <w:tcPr>
            <w:tcW w:w="0" w:type="auto"/>
          </w:tcPr>
          <w:p w14:paraId="73271F1A"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EE12C3F" w14:textId="4BE2BD23" w:rsidR="00B70A5B" w:rsidRDefault="00B70A5B" w:rsidP="001049D5">
            <w:pPr>
              <w:pStyle w:val="NormalinTable"/>
            </w:pPr>
            <w:r>
              <w:t>0203 29 59</w:t>
            </w:r>
          </w:p>
        </w:tc>
        <w:tc>
          <w:tcPr>
            <w:tcW w:w="1028" w:type="pct"/>
          </w:tcPr>
          <w:p w14:paraId="5F6B33D8"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EB0BFD5" w14:textId="77777777" w:rsidR="00B70A5B" w:rsidRDefault="00B70A5B" w:rsidP="001049D5">
            <w:pPr>
              <w:pStyle w:val="NormalinTable"/>
            </w:pPr>
          </w:p>
        </w:tc>
        <w:tc>
          <w:tcPr>
            <w:tcW w:w="715" w:type="pct"/>
          </w:tcPr>
          <w:p w14:paraId="4DBC2A77"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6B5FA23" w14:textId="77777777" w:rsidR="00B70A5B" w:rsidRDefault="00B70A5B" w:rsidP="001049D5">
            <w:pPr>
              <w:pStyle w:val="NormalinTable"/>
            </w:pPr>
          </w:p>
        </w:tc>
      </w:tr>
      <w:tr w:rsidR="00B70A5B" w14:paraId="08DA703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4F8E97C" w14:textId="77777777" w:rsidR="00B70A5B" w:rsidRDefault="00B70A5B" w:rsidP="001049D5">
            <w:pPr>
              <w:pStyle w:val="NormalinTable"/>
              <w:jc w:val="center"/>
            </w:pPr>
          </w:p>
        </w:tc>
        <w:tc>
          <w:tcPr>
            <w:tcW w:w="0" w:type="auto"/>
          </w:tcPr>
          <w:p w14:paraId="0C22280C"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66FA5A" w14:textId="00129567" w:rsidR="00B70A5B" w:rsidRDefault="00B70A5B" w:rsidP="001049D5">
            <w:pPr>
              <w:pStyle w:val="NormalinTable"/>
            </w:pPr>
            <w:r>
              <w:t>1601 00 00</w:t>
            </w:r>
          </w:p>
        </w:tc>
        <w:tc>
          <w:tcPr>
            <w:tcW w:w="1028" w:type="pct"/>
          </w:tcPr>
          <w:p w14:paraId="2A9F05B2"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1AA3D94" w14:textId="77777777" w:rsidR="00B70A5B" w:rsidRDefault="00B70A5B" w:rsidP="001049D5">
            <w:pPr>
              <w:pStyle w:val="NormalinTable"/>
            </w:pPr>
          </w:p>
        </w:tc>
        <w:tc>
          <w:tcPr>
            <w:tcW w:w="715" w:type="pct"/>
          </w:tcPr>
          <w:p w14:paraId="6B092E48"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A415FFD" w14:textId="77777777" w:rsidR="00B70A5B" w:rsidRDefault="00B70A5B" w:rsidP="001049D5">
            <w:pPr>
              <w:pStyle w:val="NormalinTable"/>
            </w:pPr>
          </w:p>
        </w:tc>
      </w:tr>
      <w:tr w:rsidR="00B70A5B" w14:paraId="35FB435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F0FAFB1" w14:textId="77777777" w:rsidR="00B70A5B" w:rsidRDefault="00B70A5B" w:rsidP="001049D5">
            <w:pPr>
              <w:pStyle w:val="NormalinTable"/>
              <w:jc w:val="center"/>
            </w:pPr>
          </w:p>
        </w:tc>
        <w:tc>
          <w:tcPr>
            <w:tcW w:w="0" w:type="auto"/>
          </w:tcPr>
          <w:p w14:paraId="57D3FE9A"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ADB49F6" w14:textId="63FA53B4" w:rsidR="00B70A5B" w:rsidRDefault="00B70A5B" w:rsidP="001049D5">
            <w:pPr>
              <w:pStyle w:val="NormalinTable"/>
            </w:pPr>
            <w:r>
              <w:t>1602 41 00</w:t>
            </w:r>
          </w:p>
        </w:tc>
        <w:tc>
          <w:tcPr>
            <w:tcW w:w="1028" w:type="pct"/>
          </w:tcPr>
          <w:p w14:paraId="49B15169"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28D0A7A" w14:textId="77777777" w:rsidR="00B70A5B" w:rsidRDefault="00B70A5B" w:rsidP="001049D5">
            <w:pPr>
              <w:pStyle w:val="NormalinTable"/>
            </w:pPr>
          </w:p>
        </w:tc>
        <w:tc>
          <w:tcPr>
            <w:tcW w:w="715" w:type="pct"/>
          </w:tcPr>
          <w:p w14:paraId="67D7C249"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B454DCC" w14:textId="77777777" w:rsidR="00B70A5B" w:rsidRDefault="00B70A5B" w:rsidP="001049D5">
            <w:pPr>
              <w:pStyle w:val="NormalinTable"/>
            </w:pPr>
          </w:p>
        </w:tc>
      </w:tr>
      <w:tr w:rsidR="00B70A5B" w14:paraId="37F28AE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352EAF3" w14:textId="77777777" w:rsidR="00B70A5B" w:rsidRDefault="00B70A5B" w:rsidP="001049D5">
            <w:pPr>
              <w:pStyle w:val="NormalinTable"/>
              <w:jc w:val="center"/>
            </w:pPr>
          </w:p>
        </w:tc>
        <w:tc>
          <w:tcPr>
            <w:tcW w:w="0" w:type="auto"/>
          </w:tcPr>
          <w:p w14:paraId="1F0C224E"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F8CBC64" w14:textId="1569FE94" w:rsidR="00B70A5B" w:rsidRDefault="00B70A5B" w:rsidP="001049D5">
            <w:pPr>
              <w:pStyle w:val="NormalinTable"/>
            </w:pPr>
            <w:r>
              <w:t>1602 42 00</w:t>
            </w:r>
          </w:p>
        </w:tc>
        <w:tc>
          <w:tcPr>
            <w:tcW w:w="1028" w:type="pct"/>
          </w:tcPr>
          <w:p w14:paraId="45241FB2"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5E0C190" w14:textId="77777777" w:rsidR="00B70A5B" w:rsidRDefault="00B70A5B" w:rsidP="001049D5">
            <w:pPr>
              <w:pStyle w:val="NormalinTable"/>
            </w:pPr>
          </w:p>
        </w:tc>
        <w:tc>
          <w:tcPr>
            <w:tcW w:w="715" w:type="pct"/>
          </w:tcPr>
          <w:p w14:paraId="6A6E793E"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B2E27C0" w14:textId="77777777" w:rsidR="00B70A5B" w:rsidRDefault="00B70A5B" w:rsidP="001049D5">
            <w:pPr>
              <w:pStyle w:val="NormalinTable"/>
            </w:pPr>
          </w:p>
        </w:tc>
      </w:tr>
      <w:tr w:rsidR="00B70A5B" w14:paraId="56A19F1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EC78958" w14:textId="77777777" w:rsidR="00B70A5B" w:rsidRDefault="00B70A5B" w:rsidP="001049D5">
            <w:pPr>
              <w:pStyle w:val="NormalinTable"/>
              <w:jc w:val="center"/>
            </w:pPr>
          </w:p>
        </w:tc>
        <w:tc>
          <w:tcPr>
            <w:tcW w:w="0" w:type="auto"/>
          </w:tcPr>
          <w:p w14:paraId="77ECF578"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891EA36" w14:textId="1E58413E" w:rsidR="00B70A5B" w:rsidRDefault="00B70A5B" w:rsidP="001049D5">
            <w:pPr>
              <w:pStyle w:val="NormalinTable"/>
            </w:pPr>
            <w:r>
              <w:t>1602 49 00</w:t>
            </w:r>
          </w:p>
        </w:tc>
        <w:tc>
          <w:tcPr>
            <w:tcW w:w="1028" w:type="pct"/>
          </w:tcPr>
          <w:p w14:paraId="70D30FED"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C16F008" w14:textId="77777777" w:rsidR="00B70A5B" w:rsidRDefault="00B70A5B" w:rsidP="001049D5">
            <w:pPr>
              <w:pStyle w:val="NormalinTable"/>
            </w:pPr>
          </w:p>
        </w:tc>
        <w:tc>
          <w:tcPr>
            <w:tcW w:w="715" w:type="pct"/>
          </w:tcPr>
          <w:p w14:paraId="47034357"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33B31C0" w14:textId="77777777" w:rsidR="00B70A5B" w:rsidRDefault="00B70A5B" w:rsidP="001049D5">
            <w:pPr>
              <w:pStyle w:val="NormalinTable"/>
            </w:pPr>
          </w:p>
        </w:tc>
      </w:tr>
      <w:tr w:rsidR="00B70A5B" w14:paraId="1F40F90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1601862" w14:textId="77777777" w:rsidR="00B70A5B" w:rsidRDefault="00B70A5B" w:rsidP="001049D5">
            <w:pPr>
              <w:pStyle w:val="NormalinTable"/>
              <w:jc w:val="center"/>
            </w:pPr>
          </w:p>
        </w:tc>
        <w:tc>
          <w:tcPr>
            <w:tcW w:w="0" w:type="auto"/>
          </w:tcPr>
          <w:p w14:paraId="2E942CD6"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588E14B" w14:textId="7A7B5F82" w:rsidR="00B70A5B" w:rsidRDefault="00B70A5B" w:rsidP="001049D5">
            <w:pPr>
              <w:pStyle w:val="NormalinTable"/>
            </w:pPr>
          </w:p>
        </w:tc>
        <w:tc>
          <w:tcPr>
            <w:tcW w:w="1028" w:type="pct"/>
          </w:tcPr>
          <w:p w14:paraId="6F379BA9"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35BA30C" w14:textId="77777777" w:rsidR="00B70A5B" w:rsidRDefault="00B70A5B" w:rsidP="001049D5">
            <w:pPr>
              <w:pStyle w:val="NormalinTable"/>
            </w:pPr>
          </w:p>
        </w:tc>
        <w:tc>
          <w:tcPr>
            <w:tcW w:w="715" w:type="pct"/>
          </w:tcPr>
          <w:p w14:paraId="2D8AD88E"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2A28738" w14:textId="77777777" w:rsidR="00B70A5B" w:rsidRDefault="00B70A5B" w:rsidP="001049D5">
            <w:pPr>
              <w:pStyle w:val="NormalinTable"/>
            </w:pPr>
          </w:p>
        </w:tc>
      </w:tr>
      <w:tr w:rsidR="00B70A5B" w14:paraId="0B870D6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A9E419C" w14:textId="77777777" w:rsidR="00B70A5B" w:rsidRDefault="00B70A5B" w:rsidP="001049D5">
            <w:pPr>
              <w:pStyle w:val="NormalinTable"/>
              <w:jc w:val="center"/>
            </w:pPr>
          </w:p>
        </w:tc>
        <w:tc>
          <w:tcPr>
            <w:tcW w:w="0" w:type="auto"/>
          </w:tcPr>
          <w:p w14:paraId="4447BCC3"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F215C6F" w14:textId="6A0BE70D" w:rsidR="00B70A5B" w:rsidRDefault="00B70A5B" w:rsidP="001049D5">
            <w:pPr>
              <w:pStyle w:val="NormalinTable"/>
            </w:pPr>
          </w:p>
        </w:tc>
        <w:tc>
          <w:tcPr>
            <w:tcW w:w="1028" w:type="pct"/>
          </w:tcPr>
          <w:p w14:paraId="0DE3CEC4"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77FF0C5" w14:textId="77777777" w:rsidR="00B70A5B" w:rsidRDefault="00B70A5B" w:rsidP="001049D5">
            <w:pPr>
              <w:pStyle w:val="NormalinTable"/>
            </w:pPr>
          </w:p>
        </w:tc>
        <w:tc>
          <w:tcPr>
            <w:tcW w:w="715" w:type="pct"/>
          </w:tcPr>
          <w:p w14:paraId="02449EE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D915FD6" w14:textId="77777777" w:rsidR="00B70A5B" w:rsidRDefault="00B70A5B" w:rsidP="001049D5">
            <w:pPr>
              <w:pStyle w:val="NormalinTable"/>
            </w:pPr>
          </w:p>
        </w:tc>
      </w:tr>
      <w:tr w:rsidR="00B70A5B" w14:paraId="33FFCB1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71978B0" w14:textId="77777777" w:rsidR="00B70A5B" w:rsidRDefault="00B70A5B" w:rsidP="0089407C">
            <w:pPr>
              <w:pStyle w:val="NormalinTable"/>
              <w:jc w:val="center"/>
            </w:pPr>
            <w:r>
              <w:rPr>
                <w:b/>
              </w:rPr>
              <w:lastRenderedPageBreak/>
              <w:t>091922</w:t>
            </w:r>
          </w:p>
        </w:tc>
        <w:tc>
          <w:tcPr>
            <w:tcW w:w="0" w:type="auto"/>
            <w:tcBorders>
              <w:top w:val="single" w:sz="12" w:space="0" w:color="000000" w:themeColor="background1" w:themeShade="00"/>
            </w:tcBorders>
          </w:tcPr>
          <w:p w14:paraId="0737DD18"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DC76346" w14:textId="77777777" w:rsidR="00B70A5B" w:rsidRDefault="00B70A5B" w:rsidP="0089407C">
            <w:pPr>
              <w:pStyle w:val="NormalinTable"/>
            </w:pPr>
            <w:r>
              <w:t>0204 21 00</w:t>
            </w:r>
          </w:p>
          <w:p w14:paraId="58CF84E3" w14:textId="0D8D1BB8" w:rsidR="00B70A5B" w:rsidRDefault="00B70A5B" w:rsidP="0089407C">
            <w:pPr>
              <w:pStyle w:val="NormalinTable"/>
            </w:pPr>
            <w:r>
              <w:t>0204 22 00</w:t>
            </w:r>
          </w:p>
          <w:p w14:paraId="05299D71" w14:textId="5343E1FD" w:rsidR="00B70A5B" w:rsidRDefault="00B70A5B" w:rsidP="0089407C">
            <w:pPr>
              <w:pStyle w:val="NormalinTable"/>
            </w:pPr>
            <w:r>
              <w:t>0204 30 00</w:t>
            </w:r>
          </w:p>
        </w:tc>
        <w:tc>
          <w:tcPr>
            <w:tcW w:w="1028" w:type="pct"/>
            <w:tcBorders>
              <w:top w:val="single" w:sz="12" w:space="0" w:color="000000" w:themeColor="background1" w:themeShade="00"/>
            </w:tcBorders>
          </w:tcPr>
          <w:p w14:paraId="2889A29D"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41689D0D" w14:textId="6BA32325" w:rsidR="00B70A5B" w:rsidRDefault="00B70A5B" w:rsidP="0089407C">
            <w:pPr>
              <w:pStyle w:val="NormalinTable"/>
            </w:pPr>
            <w:r>
              <w:t>657,000 kg (2019)</w:t>
            </w:r>
          </w:p>
          <w:p w14:paraId="43301B1B" w14:textId="22416266" w:rsidR="00B70A5B" w:rsidRDefault="00B70A5B" w:rsidP="0089407C">
            <w:pPr>
              <w:pStyle w:val="NormalinTable"/>
            </w:pPr>
            <w:r w:rsidRPr="00E72603">
              <w:t>899</w:t>
            </w:r>
            <w:r>
              <w:t>,</w:t>
            </w:r>
            <w:r w:rsidRPr="00E72603">
              <w:t>000</w:t>
            </w:r>
            <w:r>
              <w:t xml:space="preserve"> kg</w:t>
            </w:r>
            <w:r w:rsidRPr="00E72603">
              <w:t xml:space="preserve"> </w:t>
            </w:r>
            <w:r>
              <w:t>+ 33,000 kg/year</w:t>
            </w:r>
          </w:p>
        </w:tc>
        <w:tc>
          <w:tcPr>
            <w:tcW w:w="715" w:type="pct"/>
            <w:tcBorders>
              <w:top w:val="single" w:sz="12" w:space="0" w:color="000000" w:themeColor="background1" w:themeShade="00"/>
            </w:tcBorders>
          </w:tcPr>
          <w:p w14:paraId="09A5F1C6" w14:textId="4B7DF0B7" w:rsidR="00B70A5B" w:rsidRDefault="005F005B" w:rsidP="0089407C">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278CABE2" w14:textId="271E8AA2"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79EDFCCA" w14:textId="77777777" w:rsidR="00B70A5B" w:rsidRDefault="00B70A5B" w:rsidP="0089407C">
            <w:pPr>
              <w:pStyle w:val="NormalinTable"/>
            </w:pPr>
            <w:r>
              <w:t>31/12/2019</w:t>
            </w:r>
          </w:p>
          <w:p w14:paraId="5AAAC51B" w14:textId="686D92BC" w:rsidR="00B70A5B" w:rsidRDefault="00B70A5B" w:rsidP="0089407C">
            <w:pPr>
              <w:pStyle w:val="NormalinTable"/>
            </w:pPr>
            <w:r>
              <w:t>31/12</w:t>
            </w:r>
          </w:p>
        </w:tc>
      </w:tr>
      <w:tr w:rsidR="00B70A5B" w14:paraId="395A5DD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720260C" w14:textId="77777777" w:rsidR="00B70A5B" w:rsidRDefault="00B70A5B" w:rsidP="0089407C">
            <w:pPr>
              <w:pStyle w:val="NormalinTable"/>
              <w:jc w:val="center"/>
            </w:pPr>
          </w:p>
        </w:tc>
        <w:tc>
          <w:tcPr>
            <w:tcW w:w="0" w:type="auto"/>
          </w:tcPr>
          <w:p w14:paraId="276086A2"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19BA76" w14:textId="303EA0AE" w:rsidR="00B70A5B" w:rsidRDefault="00B70A5B" w:rsidP="0089407C">
            <w:pPr>
              <w:pStyle w:val="NormalinTable"/>
            </w:pPr>
            <w:r>
              <w:t>0204 41 00</w:t>
            </w:r>
          </w:p>
        </w:tc>
        <w:tc>
          <w:tcPr>
            <w:tcW w:w="1028" w:type="pct"/>
          </w:tcPr>
          <w:p w14:paraId="1F1310E5"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97BD45E" w14:textId="77777777" w:rsidR="00B70A5B" w:rsidRDefault="00B70A5B" w:rsidP="0089407C">
            <w:pPr>
              <w:pStyle w:val="NormalinTable"/>
            </w:pPr>
          </w:p>
        </w:tc>
        <w:tc>
          <w:tcPr>
            <w:tcW w:w="715" w:type="pct"/>
          </w:tcPr>
          <w:p w14:paraId="5E8EF64F"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D8C1E93" w14:textId="77777777" w:rsidR="00B70A5B" w:rsidRDefault="00B70A5B" w:rsidP="0089407C">
            <w:pPr>
              <w:pStyle w:val="NormalinTable"/>
            </w:pPr>
          </w:p>
        </w:tc>
      </w:tr>
      <w:tr w:rsidR="00B70A5B" w14:paraId="66F9BEC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ACE5FC3" w14:textId="77777777" w:rsidR="00B70A5B" w:rsidRDefault="00B70A5B" w:rsidP="0089407C">
            <w:pPr>
              <w:pStyle w:val="NormalinTable"/>
              <w:jc w:val="center"/>
            </w:pPr>
          </w:p>
        </w:tc>
        <w:tc>
          <w:tcPr>
            <w:tcW w:w="0" w:type="auto"/>
          </w:tcPr>
          <w:p w14:paraId="3A3C9C33"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2411AA2" w14:textId="6DA6F84B" w:rsidR="00B70A5B" w:rsidRDefault="00B70A5B" w:rsidP="0089407C">
            <w:pPr>
              <w:pStyle w:val="NormalinTable"/>
            </w:pPr>
            <w:r>
              <w:t>0204 42 00</w:t>
            </w:r>
          </w:p>
        </w:tc>
        <w:tc>
          <w:tcPr>
            <w:tcW w:w="1028" w:type="pct"/>
          </w:tcPr>
          <w:p w14:paraId="56A784FA"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3A559A3" w14:textId="77777777" w:rsidR="00B70A5B" w:rsidRDefault="00B70A5B" w:rsidP="0089407C">
            <w:pPr>
              <w:pStyle w:val="NormalinTable"/>
            </w:pPr>
          </w:p>
        </w:tc>
        <w:tc>
          <w:tcPr>
            <w:tcW w:w="715" w:type="pct"/>
          </w:tcPr>
          <w:p w14:paraId="296CB4DB"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A630C1A" w14:textId="77777777" w:rsidR="00B70A5B" w:rsidRDefault="00B70A5B" w:rsidP="0089407C">
            <w:pPr>
              <w:pStyle w:val="NormalinTable"/>
            </w:pPr>
          </w:p>
        </w:tc>
      </w:tr>
      <w:tr w:rsidR="00B70A5B" w14:paraId="4BD1452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6186FAC" w14:textId="77777777" w:rsidR="00B70A5B" w:rsidRDefault="00B70A5B" w:rsidP="0089407C">
            <w:pPr>
              <w:pStyle w:val="NormalinTable"/>
              <w:jc w:val="center"/>
            </w:pPr>
          </w:p>
        </w:tc>
        <w:tc>
          <w:tcPr>
            <w:tcW w:w="0" w:type="auto"/>
          </w:tcPr>
          <w:p w14:paraId="4280E6BC"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6209E8D" w14:textId="39904138" w:rsidR="00B70A5B" w:rsidRDefault="00B70A5B" w:rsidP="0089407C">
            <w:pPr>
              <w:pStyle w:val="NormalinTable"/>
            </w:pPr>
            <w:r>
              <w:t>0204 50 11</w:t>
            </w:r>
          </w:p>
        </w:tc>
        <w:tc>
          <w:tcPr>
            <w:tcW w:w="1028" w:type="pct"/>
          </w:tcPr>
          <w:p w14:paraId="0C6F626A"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81F3229" w14:textId="77777777" w:rsidR="00B70A5B" w:rsidRDefault="00B70A5B" w:rsidP="0089407C">
            <w:pPr>
              <w:pStyle w:val="NormalinTable"/>
            </w:pPr>
          </w:p>
        </w:tc>
        <w:tc>
          <w:tcPr>
            <w:tcW w:w="715" w:type="pct"/>
          </w:tcPr>
          <w:p w14:paraId="4FD40478"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3BC4491" w14:textId="77777777" w:rsidR="00B70A5B" w:rsidRDefault="00B70A5B" w:rsidP="0089407C">
            <w:pPr>
              <w:pStyle w:val="NormalinTable"/>
            </w:pPr>
          </w:p>
        </w:tc>
      </w:tr>
      <w:tr w:rsidR="00B70A5B" w14:paraId="4A3B803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6560597" w14:textId="77777777" w:rsidR="00B70A5B" w:rsidRDefault="00B70A5B" w:rsidP="0089407C">
            <w:pPr>
              <w:pStyle w:val="NormalinTable"/>
              <w:jc w:val="center"/>
            </w:pPr>
          </w:p>
        </w:tc>
        <w:tc>
          <w:tcPr>
            <w:tcW w:w="0" w:type="auto"/>
          </w:tcPr>
          <w:p w14:paraId="1D213C5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F1477DA" w14:textId="6E22D171" w:rsidR="00B70A5B" w:rsidRDefault="00B70A5B" w:rsidP="0089407C">
            <w:pPr>
              <w:pStyle w:val="NormalinTable"/>
            </w:pPr>
            <w:r>
              <w:t>0204 50 13</w:t>
            </w:r>
          </w:p>
        </w:tc>
        <w:tc>
          <w:tcPr>
            <w:tcW w:w="1028" w:type="pct"/>
          </w:tcPr>
          <w:p w14:paraId="6F469A0B"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2908C83" w14:textId="77777777" w:rsidR="00B70A5B" w:rsidRDefault="00B70A5B" w:rsidP="0089407C">
            <w:pPr>
              <w:pStyle w:val="NormalinTable"/>
            </w:pPr>
          </w:p>
        </w:tc>
        <w:tc>
          <w:tcPr>
            <w:tcW w:w="715" w:type="pct"/>
          </w:tcPr>
          <w:p w14:paraId="7E6B4272"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3E10CD8" w14:textId="77777777" w:rsidR="00B70A5B" w:rsidRDefault="00B70A5B" w:rsidP="0089407C">
            <w:pPr>
              <w:pStyle w:val="NormalinTable"/>
            </w:pPr>
          </w:p>
        </w:tc>
      </w:tr>
      <w:tr w:rsidR="00B70A5B" w14:paraId="01F03AB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7B2A860" w14:textId="77777777" w:rsidR="00B70A5B" w:rsidRDefault="00B70A5B" w:rsidP="0089407C">
            <w:pPr>
              <w:pStyle w:val="NormalinTable"/>
              <w:jc w:val="center"/>
            </w:pPr>
          </w:p>
        </w:tc>
        <w:tc>
          <w:tcPr>
            <w:tcW w:w="0" w:type="auto"/>
          </w:tcPr>
          <w:p w14:paraId="4BF26861"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9B3498" w14:textId="48C9BC8F" w:rsidR="00B70A5B" w:rsidRDefault="00B70A5B" w:rsidP="0089407C">
            <w:pPr>
              <w:pStyle w:val="NormalinTable"/>
            </w:pPr>
            <w:r>
              <w:t>0204 50 15</w:t>
            </w:r>
          </w:p>
        </w:tc>
        <w:tc>
          <w:tcPr>
            <w:tcW w:w="1028" w:type="pct"/>
          </w:tcPr>
          <w:p w14:paraId="363D7F84"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051ABB0" w14:textId="77777777" w:rsidR="00B70A5B" w:rsidRDefault="00B70A5B" w:rsidP="0089407C">
            <w:pPr>
              <w:pStyle w:val="NormalinTable"/>
            </w:pPr>
          </w:p>
        </w:tc>
        <w:tc>
          <w:tcPr>
            <w:tcW w:w="715" w:type="pct"/>
          </w:tcPr>
          <w:p w14:paraId="08347CBF"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0A25DF6" w14:textId="77777777" w:rsidR="00B70A5B" w:rsidRDefault="00B70A5B" w:rsidP="0089407C">
            <w:pPr>
              <w:pStyle w:val="NormalinTable"/>
            </w:pPr>
          </w:p>
        </w:tc>
      </w:tr>
      <w:tr w:rsidR="00B70A5B" w14:paraId="7DC593D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808FB7B" w14:textId="77777777" w:rsidR="00B70A5B" w:rsidRDefault="00B70A5B" w:rsidP="0089407C">
            <w:pPr>
              <w:pStyle w:val="NormalinTable"/>
              <w:jc w:val="center"/>
            </w:pPr>
          </w:p>
        </w:tc>
        <w:tc>
          <w:tcPr>
            <w:tcW w:w="0" w:type="auto"/>
          </w:tcPr>
          <w:p w14:paraId="0BA493B4"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C307BA" w14:textId="7E5391FD" w:rsidR="00B70A5B" w:rsidRDefault="00B70A5B" w:rsidP="0089407C">
            <w:pPr>
              <w:pStyle w:val="NormalinTable"/>
            </w:pPr>
            <w:r>
              <w:t>0204 50 19</w:t>
            </w:r>
          </w:p>
        </w:tc>
        <w:tc>
          <w:tcPr>
            <w:tcW w:w="1028" w:type="pct"/>
          </w:tcPr>
          <w:p w14:paraId="2C0C524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FBD09E3" w14:textId="77777777" w:rsidR="00B70A5B" w:rsidRDefault="00B70A5B" w:rsidP="0089407C">
            <w:pPr>
              <w:pStyle w:val="NormalinTable"/>
            </w:pPr>
          </w:p>
        </w:tc>
        <w:tc>
          <w:tcPr>
            <w:tcW w:w="715" w:type="pct"/>
          </w:tcPr>
          <w:p w14:paraId="42314E17"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88D8F4F" w14:textId="77777777" w:rsidR="00B70A5B" w:rsidRDefault="00B70A5B" w:rsidP="0089407C">
            <w:pPr>
              <w:pStyle w:val="NormalinTable"/>
            </w:pPr>
          </w:p>
        </w:tc>
      </w:tr>
      <w:tr w:rsidR="00B70A5B" w14:paraId="4C26473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FC54339" w14:textId="77777777" w:rsidR="00B70A5B" w:rsidRDefault="00B70A5B" w:rsidP="0089407C">
            <w:pPr>
              <w:pStyle w:val="NormalinTable"/>
              <w:jc w:val="center"/>
            </w:pPr>
          </w:p>
        </w:tc>
        <w:tc>
          <w:tcPr>
            <w:tcW w:w="0" w:type="auto"/>
          </w:tcPr>
          <w:p w14:paraId="6DB0AA7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885905" w14:textId="67148128" w:rsidR="00B70A5B" w:rsidRDefault="00B70A5B" w:rsidP="0089407C">
            <w:pPr>
              <w:pStyle w:val="NormalinTable"/>
            </w:pPr>
            <w:r>
              <w:t>0204 50 31</w:t>
            </w:r>
          </w:p>
        </w:tc>
        <w:tc>
          <w:tcPr>
            <w:tcW w:w="1028" w:type="pct"/>
          </w:tcPr>
          <w:p w14:paraId="62CBDADF"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19896D8" w14:textId="77777777" w:rsidR="00B70A5B" w:rsidRDefault="00B70A5B" w:rsidP="0089407C">
            <w:pPr>
              <w:pStyle w:val="NormalinTable"/>
            </w:pPr>
          </w:p>
        </w:tc>
        <w:tc>
          <w:tcPr>
            <w:tcW w:w="715" w:type="pct"/>
          </w:tcPr>
          <w:p w14:paraId="15DFC3A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4616F5A" w14:textId="77777777" w:rsidR="00B70A5B" w:rsidRDefault="00B70A5B" w:rsidP="0089407C">
            <w:pPr>
              <w:pStyle w:val="NormalinTable"/>
            </w:pPr>
          </w:p>
        </w:tc>
      </w:tr>
      <w:tr w:rsidR="00B70A5B" w14:paraId="15AB3A9D"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387ADDF" w14:textId="77777777" w:rsidR="00B70A5B" w:rsidRDefault="00B70A5B" w:rsidP="0089407C">
            <w:pPr>
              <w:pStyle w:val="NormalinTable"/>
              <w:jc w:val="center"/>
            </w:pPr>
          </w:p>
        </w:tc>
        <w:tc>
          <w:tcPr>
            <w:tcW w:w="0" w:type="auto"/>
          </w:tcPr>
          <w:p w14:paraId="3726457D"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44A174" w14:textId="18ABCB41" w:rsidR="00B70A5B" w:rsidRDefault="00B70A5B" w:rsidP="0089407C">
            <w:pPr>
              <w:pStyle w:val="NormalinTable"/>
            </w:pPr>
            <w:r>
              <w:t>0204 50 51</w:t>
            </w:r>
          </w:p>
        </w:tc>
        <w:tc>
          <w:tcPr>
            <w:tcW w:w="1028" w:type="pct"/>
          </w:tcPr>
          <w:p w14:paraId="2DF2BF33"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49DDC1F" w14:textId="77777777" w:rsidR="00B70A5B" w:rsidRDefault="00B70A5B" w:rsidP="0089407C">
            <w:pPr>
              <w:pStyle w:val="NormalinTable"/>
            </w:pPr>
          </w:p>
        </w:tc>
        <w:tc>
          <w:tcPr>
            <w:tcW w:w="715" w:type="pct"/>
          </w:tcPr>
          <w:p w14:paraId="47126DDF"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90DF155" w14:textId="77777777" w:rsidR="00B70A5B" w:rsidRDefault="00B70A5B" w:rsidP="0089407C">
            <w:pPr>
              <w:pStyle w:val="NormalinTable"/>
            </w:pPr>
          </w:p>
        </w:tc>
      </w:tr>
      <w:tr w:rsidR="00B70A5B" w14:paraId="06B1085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4F45593" w14:textId="77777777" w:rsidR="00B70A5B" w:rsidRDefault="00B70A5B" w:rsidP="0089407C">
            <w:pPr>
              <w:pStyle w:val="NormalinTable"/>
              <w:jc w:val="center"/>
            </w:pPr>
          </w:p>
        </w:tc>
        <w:tc>
          <w:tcPr>
            <w:tcW w:w="0" w:type="auto"/>
          </w:tcPr>
          <w:p w14:paraId="0C83DF9E"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266380" w14:textId="11A1296C" w:rsidR="00B70A5B" w:rsidRDefault="00B70A5B" w:rsidP="0089407C">
            <w:pPr>
              <w:pStyle w:val="NormalinTable"/>
            </w:pPr>
            <w:r>
              <w:t>0204 50 53</w:t>
            </w:r>
          </w:p>
        </w:tc>
        <w:tc>
          <w:tcPr>
            <w:tcW w:w="1028" w:type="pct"/>
          </w:tcPr>
          <w:p w14:paraId="6DC3FAB1"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275464C" w14:textId="77777777" w:rsidR="00B70A5B" w:rsidRDefault="00B70A5B" w:rsidP="0089407C">
            <w:pPr>
              <w:pStyle w:val="NormalinTable"/>
            </w:pPr>
          </w:p>
        </w:tc>
        <w:tc>
          <w:tcPr>
            <w:tcW w:w="715" w:type="pct"/>
          </w:tcPr>
          <w:p w14:paraId="38169DF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6B6C3BA" w14:textId="77777777" w:rsidR="00B70A5B" w:rsidRDefault="00B70A5B" w:rsidP="0089407C">
            <w:pPr>
              <w:pStyle w:val="NormalinTable"/>
            </w:pPr>
          </w:p>
        </w:tc>
      </w:tr>
      <w:tr w:rsidR="00B70A5B" w14:paraId="7BACE7EB"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09A1E2A" w14:textId="77777777" w:rsidR="00B70A5B" w:rsidRDefault="00B70A5B" w:rsidP="0089407C">
            <w:pPr>
              <w:pStyle w:val="NormalinTable"/>
              <w:jc w:val="center"/>
            </w:pPr>
          </w:p>
        </w:tc>
        <w:tc>
          <w:tcPr>
            <w:tcW w:w="0" w:type="auto"/>
          </w:tcPr>
          <w:p w14:paraId="4384174F"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7F1AAD" w14:textId="6EBEDF89" w:rsidR="00B70A5B" w:rsidRDefault="00B70A5B" w:rsidP="0089407C">
            <w:pPr>
              <w:pStyle w:val="NormalinTable"/>
            </w:pPr>
            <w:r>
              <w:t>0204 50 55</w:t>
            </w:r>
          </w:p>
        </w:tc>
        <w:tc>
          <w:tcPr>
            <w:tcW w:w="1028" w:type="pct"/>
          </w:tcPr>
          <w:p w14:paraId="502F24AE"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B9F0C24" w14:textId="77777777" w:rsidR="00B70A5B" w:rsidRDefault="00B70A5B" w:rsidP="0089407C">
            <w:pPr>
              <w:pStyle w:val="NormalinTable"/>
            </w:pPr>
          </w:p>
        </w:tc>
        <w:tc>
          <w:tcPr>
            <w:tcW w:w="715" w:type="pct"/>
          </w:tcPr>
          <w:p w14:paraId="5FA18E41"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3DB30E6" w14:textId="77777777" w:rsidR="00B70A5B" w:rsidRDefault="00B70A5B" w:rsidP="0089407C">
            <w:pPr>
              <w:pStyle w:val="NormalinTable"/>
            </w:pPr>
          </w:p>
        </w:tc>
      </w:tr>
      <w:tr w:rsidR="00B70A5B" w14:paraId="4848378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34A2832" w14:textId="77777777" w:rsidR="00B70A5B" w:rsidRDefault="00B70A5B" w:rsidP="0089407C">
            <w:pPr>
              <w:pStyle w:val="NormalinTable"/>
              <w:jc w:val="center"/>
            </w:pPr>
          </w:p>
        </w:tc>
        <w:tc>
          <w:tcPr>
            <w:tcW w:w="0" w:type="auto"/>
          </w:tcPr>
          <w:p w14:paraId="3EF4C98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FE3FED5" w14:textId="2B9279AA" w:rsidR="00B70A5B" w:rsidRDefault="00B70A5B" w:rsidP="0089407C">
            <w:pPr>
              <w:pStyle w:val="NormalinTable"/>
            </w:pPr>
            <w:r>
              <w:t>0204 50 59</w:t>
            </w:r>
          </w:p>
        </w:tc>
        <w:tc>
          <w:tcPr>
            <w:tcW w:w="1028" w:type="pct"/>
          </w:tcPr>
          <w:p w14:paraId="78B41375"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F5B66CB" w14:textId="77777777" w:rsidR="00B70A5B" w:rsidRDefault="00B70A5B" w:rsidP="0089407C">
            <w:pPr>
              <w:pStyle w:val="NormalinTable"/>
            </w:pPr>
          </w:p>
        </w:tc>
        <w:tc>
          <w:tcPr>
            <w:tcW w:w="715" w:type="pct"/>
          </w:tcPr>
          <w:p w14:paraId="608333D0"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467AA00" w14:textId="77777777" w:rsidR="00B70A5B" w:rsidRDefault="00B70A5B" w:rsidP="0089407C">
            <w:pPr>
              <w:pStyle w:val="NormalinTable"/>
            </w:pPr>
          </w:p>
        </w:tc>
      </w:tr>
      <w:tr w:rsidR="00B70A5B" w14:paraId="6C948B8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58831B5" w14:textId="77777777" w:rsidR="00B70A5B" w:rsidRDefault="00B70A5B" w:rsidP="0089407C">
            <w:pPr>
              <w:pStyle w:val="NormalinTable"/>
              <w:jc w:val="center"/>
            </w:pPr>
          </w:p>
        </w:tc>
        <w:tc>
          <w:tcPr>
            <w:tcW w:w="0" w:type="auto"/>
          </w:tcPr>
          <w:p w14:paraId="24E7AE8B"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71FD067" w14:textId="2D524201" w:rsidR="00B70A5B" w:rsidRDefault="00B70A5B" w:rsidP="0089407C">
            <w:pPr>
              <w:pStyle w:val="NormalinTable"/>
            </w:pPr>
            <w:r>
              <w:t>0204 50 71</w:t>
            </w:r>
          </w:p>
        </w:tc>
        <w:tc>
          <w:tcPr>
            <w:tcW w:w="1028" w:type="pct"/>
          </w:tcPr>
          <w:p w14:paraId="4A8AEB50"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E724B7B" w14:textId="77777777" w:rsidR="00B70A5B" w:rsidRDefault="00B70A5B" w:rsidP="0089407C">
            <w:pPr>
              <w:pStyle w:val="NormalinTable"/>
            </w:pPr>
          </w:p>
        </w:tc>
        <w:tc>
          <w:tcPr>
            <w:tcW w:w="715" w:type="pct"/>
          </w:tcPr>
          <w:p w14:paraId="11C68B59"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8DC8AC2" w14:textId="77777777" w:rsidR="00B70A5B" w:rsidRDefault="00B70A5B" w:rsidP="0089407C">
            <w:pPr>
              <w:pStyle w:val="NormalinTable"/>
            </w:pPr>
          </w:p>
        </w:tc>
      </w:tr>
      <w:tr w:rsidR="00B70A5B" w14:paraId="2AE9F82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F7A6669" w14:textId="77777777" w:rsidR="00B70A5B" w:rsidRDefault="00B70A5B" w:rsidP="0089407C">
            <w:pPr>
              <w:pStyle w:val="NormalinTable"/>
              <w:jc w:val="center"/>
            </w:pPr>
            <w:r>
              <w:rPr>
                <w:b/>
              </w:rPr>
              <w:t>091923</w:t>
            </w:r>
          </w:p>
        </w:tc>
        <w:tc>
          <w:tcPr>
            <w:tcW w:w="0" w:type="auto"/>
            <w:tcBorders>
              <w:top w:val="single" w:sz="12" w:space="0" w:color="000000" w:themeColor="background1" w:themeShade="00"/>
            </w:tcBorders>
          </w:tcPr>
          <w:p w14:paraId="25B7ABB4"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79138AF" w14:textId="77777777" w:rsidR="00B70A5B" w:rsidRDefault="00B70A5B" w:rsidP="0089407C">
            <w:pPr>
              <w:pStyle w:val="NormalinTable"/>
            </w:pPr>
            <w:r>
              <w:t>0207 11 00</w:t>
            </w:r>
          </w:p>
          <w:p w14:paraId="06383F44" w14:textId="292ED690" w:rsidR="00B70A5B" w:rsidRDefault="00B70A5B" w:rsidP="0089407C">
            <w:pPr>
              <w:pStyle w:val="NormalinTable"/>
            </w:pPr>
            <w:r>
              <w:t>0207 12 00</w:t>
            </w:r>
          </w:p>
          <w:p w14:paraId="1242DEE7" w14:textId="09CD15C5" w:rsidR="00B70A5B" w:rsidRDefault="00B70A5B" w:rsidP="0089407C">
            <w:pPr>
              <w:pStyle w:val="NormalinTable"/>
            </w:pPr>
            <w:r>
              <w:t>0207 13 10</w:t>
            </w:r>
          </w:p>
        </w:tc>
        <w:tc>
          <w:tcPr>
            <w:tcW w:w="1028" w:type="pct"/>
            <w:tcBorders>
              <w:top w:val="single" w:sz="12" w:space="0" w:color="000000" w:themeColor="background1" w:themeShade="00"/>
            </w:tcBorders>
          </w:tcPr>
          <w:p w14:paraId="2A6DF479"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7C684DEA" w14:textId="42465FE3" w:rsidR="00B70A5B" w:rsidRDefault="00B70A5B" w:rsidP="0089407C">
            <w:pPr>
              <w:pStyle w:val="NormalinTable"/>
            </w:pPr>
            <w:r>
              <w:t>7,951,000 kg (2019)</w:t>
            </w:r>
          </w:p>
          <w:p w14:paraId="57489468" w14:textId="0C282D8E" w:rsidR="00B70A5B" w:rsidRDefault="00B70A5B" w:rsidP="0089407C">
            <w:pPr>
              <w:pStyle w:val="NormalinTable"/>
            </w:pPr>
            <w:r w:rsidRPr="00E72603">
              <w:t>10</w:t>
            </w:r>
            <w:r>
              <w:t>,</w:t>
            </w:r>
            <w:r w:rsidRPr="00E72603">
              <w:t>880</w:t>
            </w:r>
            <w:r>
              <w:t>,</w:t>
            </w:r>
            <w:r w:rsidRPr="00E72603">
              <w:t>000</w:t>
            </w:r>
            <w:r>
              <w:t xml:space="preserve"> kg</w:t>
            </w:r>
            <w:r w:rsidRPr="00E72603">
              <w:t xml:space="preserve"> </w:t>
            </w:r>
            <w:r>
              <w:t>+ 403,000 kg/year</w:t>
            </w:r>
          </w:p>
        </w:tc>
        <w:tc>
          <w:tcPr>
            <w:tcW w:w="715" w:type="pct"/>
            <w:tcBorders>
              <w:top w:val="single" w:sz="12" w:space="0" w:color="000000" w:themeColor="background1" w:themeShade="00"/>
            </w:tcBorders>
          </w:tcPr>
          <w:p w14:paraId="4D6A9F06" w14:textId="54A80A69" w:rsidR="00B70A5B" w:rsidRDefault="005F005B" w:rsidP="0089407C">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16723A71" w14:textId="2A56B6B5"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7335199C" w14:textId="77777777" w:rsidR="00B70A5B" w:rsidRDefault="00B70A5B" w:rsidP="0089407C">
            <w:pPr>
              <w:pStyle w:val="NormalinTable"/>
            </w:pPr>
            <w:r>
              <w:t>31/12/2019</w:t>
            </w:r>
          </w:p>
          <w:p w14:paraId="3738C0AA" w14:textId="197DF9DE" w:rsidR="00B70A5B" w:rsidRDefault="00B70A5B" w:rsidP="0089407C">
            <w:pPr>
              <w:pStyle w:val="NormalinTable"/>
            </w:pPr>
            <w:r>
              <w:t>31/12</w:t>
            </w:r>
          </w:p>
        </w:tc>
      </w:tr>
      <w:tr w:rsidR="00B70A5B" w14:paraId="33F3356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CE1FB15" w14:textId="77777777" w:rsidR="00B70A5B" w:rsidRDefault="00B70A5B" w:rsidP="00F50CBF">
            <w:pPr>
              <w:pStyle w:val="NormalinTable"/>
              <w:jc w:val="center"/>
            </w:pPr>
          </w:p>
        </w:tc>
        <w:tc>
          <w:tcPr>
            <w:tcW w:w="0" w:type="auto"/>
          </w:tcPr>
          <w:p w14:paraId="346A4BB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CE690E7" w14:textId="0E8A2FD8" w:rsidR="00B70A5B" w:rsidRDefault="00B70A5B" w:rsidP="00F50CBF">
            <w:pPr>
              <w:pStyle w:val="NormalinTable"/>
            </w:pPr>
            <w:r>
              <w:t>0207 13 20</w:t>
            </w:r>
          </w:p>
        </w:tc>
        <w:tc>
          <w:tcPr>
            <w:tcW w:w="1028" w:type="pct"/>
          </w:tcPr>
          <w:p w14:paraId="6451D25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1FE7CEA" w14:textId="77777777" w:rsidR="00B70A5B" w:rsidRDefault="00B70A5B" w:rsidP="00F50CBF">
            <w:pPr>
              <w:pStyle w:val="NormalinTable"/>
            </w:pPr>
          </w:p>
        </w:tc>
        <w:tc>
          <w:tcPr>
            <w:tcW w:w="715" w:type="pct"/>
          </w:tcPr>
          <w:p w14:paraId="0B0AF0C8"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DC3DEFB" w14:textId="77777777" w:rsidR="00B70A5B" w:rsidRDefault="00B70A5B" w:rsidP="00F50CBF">
            <w:pPr>
              <w:pStyle w:val="NormalinTable"/>
            </w:pPr>
          </w:p>
        </w:tc>
      </w:tr>
      <w:tr w:rsidR="00B70A5B" w14:paraId="2058149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454FFF9" w14:textId="77777777" w:rsidR="00B70A5B" w:rsidRDefault="00B70A5B" w:rsidP="00F50CBF">
            <w:pPr>
              <w:pStyle w:val="NormalinTable"/>
              <w:jc w:val="center"/>
            </w:pPr>
          </w:p>
        </w:tc>
        <w:tc>
          <w:tcPr>
            <w:tcW w:w="0" w:type="auto"/>
          </w:tcPr>
          <w:p w14:paraId="1BECAC7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A1A6ED" w14:textId="665A1894" w:rsidR="00B70A5B" w:rsidRDefault="00B70A5B" w:rsidP="00F50CBF">
            <w:pPr>
              <w:pStyle w:val="NormalinTable"/>
            </w:pPr>
            <w:r>
              <w:t>0207 13 30</w:t>
            </w:r>
          </w:p>
        </w:tc>
        <w:tc>
          <w:tcPr>
            <w:tcW w:w="1028" w:type="pct"/>
          </w:tcPr>
          <w:p w14:paraId="118DAD7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3436547" w14:textId="77777777" w:rsidR="00B70A5B" w:rsidRDefault="00B70A5B" w:rsidP="00F50CBF">
            <w:pPr>
              <w:pStyle w:val="NormalinTable"/>
            </w:pPr>
          </w:p>
        </w:tc>
        <w:tc>
          <w:tcPr>
            <w:tcW w:w="715" w:type="pct"/>
          </w:tcPr>
          <w:p w14:paraId="4B91022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50B5B59" w14:textId="77777777" w:rsidR="00B70A5B" w:rsidRDefault="00B70A5B" w:rsidP="00F50CBF">
            <w:pPr>
              <w:pStyle w:val="NormalinTable"/>
            </w:pPr>
          </w:p>
        </w:tc>
      </w:tr>
      <w:tr w:rsidR="00B70A5B" w14:paraId="1E554EA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E1BD247" w14:textId="77777777" w:rsidR="00B70A5B" w:rsidRDefault="00B70A5B" w:rsidP="00F50CBF">
            <w:pPr>
              <w:pStyle w:val="NormalinTable"/>
              <w:jc w:val="center"/>
            </w:pPr>
          </w:p>
        </w:tc>
        <w:tc>
          <w:tcPr>
            <w:tcW w:w="0" w:type="auto"/>
          </w:tcPr>
          <w:p w14:paraId="3C5EE8A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0110A7E" w14:textId="296DDEED" w:rsidR="00B70A5B" w:rsidRDefault="00B70A5B" w:rsidP="00F50CBF">
            <w:pPr>
              <w:pStyle w:val="NormalinTable"/>
            </w:pPr>
            <w:r>
              <w:t>0207 13 40</w:t>
            </w:r>
          </w:p>
        </w:tc>
        <w:tc>
          <w:tcPr>
            <w:tcW w:w="1028" w:type="pct"/>
          </w:tcPr>
          <w:p w14:paraId="48CC4EDA"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0F9DB2F" w14:textId="77777777" w:rsidR="00B70A5B" w:rsidRDefault="00B70A5B" w:rsidP="00F50CBF">
            <w:pPr>
              <w:pStyle w:val="NormalinTable"/>
            </w:pPr>
          </w:p>
        </w:tc>
        <w:tc>
          <w:tcPr>
            <w:tcW w:w="715" w:type="pct"/>
          </w:tcPr>
          <w:p w14:paraId="6C5A79AE"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5FAFFB8" w14:textId="77777777" w:rsidR="00B70A5B" w:rsidRDefault="00B70A5B" w:rsidP="00F50CBF">
            <w:pPr>
              <w:pStyle w:val="NormalinTable"/>
            </w:pPr>
          </w:p>
        </w:tc>
      </w:tr>
      <w:tr w:rsidR="00B70A5B" w14:paraId="66EBC7D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9B7480A" w14:textId="77777777" w:rsidR="00B70A5B" w:rsidRDefault="00B70A5B" w:rsidP="00F50CBF">
            <w:pPr>
              <w:pStyle w:val="NormalinTable"/>
              <w:jc w:val="center"/>
            </w:pPr>
          </w:p>
        </w:tc>
        <w:tc>
          <w:tcPr>
            <w:tcW w:w="0" w:type="auto"/>
          </w:tcPr>
          <w:p w14:paraId="17538CA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B471D5B" w14:textId="770DF8EB" w:rsidR="00B70A5B" w:rsidRDefault="00B70A5B" w:rsidP="00F50CBF">
            <w:pPr>
              <w:pStyle w:val="NormalinTable"/>
            </w:pPr>
            <w:r>
              <w:t>0207 13 50</w:t>
            </w:r>
          </w:p>
        </w:tc>
        <w:tc>
          <w:tcPr>
            <w:tcW w:w="1028" w:type="pct"/>
          </w:tcPr>
          <w:p w14:paraId="723E2B95"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61AF953" w14:textId="77777777" w:rsidR="00B70A5B" w:rsidRDefault="00B70A5B" w:rsidP="00F50CBF">
            <w:pPr>
              <w:pStyle w:val="NormalinTable"/>
            </w:pPr>
          </w:p>
        </w:tc>
        <w:tc>
          <w:tcPr>
            <w:tcW w:w="715" w:type="pct"/>
          </w:tcPr>
          <w:p w14:paraId="63DBCB47"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21252BD" w14:textId="77777777" w:rsidR="00B70A5B" w:rsidRDefault="00B70A5B" w:rsidP="00F50CBF">
            <w:pPr>
              <w:pStyle w:val="NormalinTable"/>
            </w:pPr>
          </w:p>
        </w:tc>
      </w:tr>
      <w:tr w:rsidR="00B70A5B" w14:paraId="6D46457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E5D7D94" w14:textId="77777777" w:rsidR="00B70A5B" w:rsidRDefault="00B70A5B" w:rsidP="00F50CBF">
            <w:pPr>
              <w:pStyle w:val="NormalinTable"/>
              <w:jc w:val="center"/>
            </w:pPr>
          </w:p>
        </w:tc>
        <w:tc>
          <w:tcPr>
            <w:tcW w:w="0" w:type="auto"/>
          </w:tcPr>
          <w:p w14:paraId="63A7A31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2924E4" w14:textId="6E1352DE" w:rsidR="00B70A5B" w:rsidRDefault="00B70A5B" w:rsidP="00F50CBF">
            <w:pPr>
              <w:pStyle w:val="NormalinTable"/>
            </w:pPr>
            <w:r>
              <w:t>0207 13 60</w:t>
            </w:r>
          </w:p>
        </w:tc>
        <w:tc>
          <w:tcPr>
            <w:tcW w:w="1028" w:type="pct"/>
          </w:tcPr>
          <w:p w14:paraId="12790FC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95E192F" w14:textId="77777777" w:rsidR="00B70A5B" w:rsidRDefault="00B70A5B" w:rsidP="00F50CBF">
            <w:pPr>
              <w:pStyle w:val="NormalinTable"/>
            </w:pPr>
          </w:p>
        </w:tc>
        <w:tc>
          <w:tcPr>
            <w:tcW w:w="715" w:type="pct"/>
          </w:tcPr>
          <w:p w14:paraId="39F8F126"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E4806D0" w14:textId="77777777" w:rsidR="00B70A5B" w:rsidRDefault="00B70A5B" w:rsidP="00F50CBF">
            <w:pPr>
              <w:pStyle w:val="NormalinTable"/>
            </w:pPr>
          </w:p>
        </w:tc>
      </w:tr>
      <w:tr w:rsidR="00B70A5B" w14:paraId="590C928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BE30E91" w14:textId="77777777" w:rsidR="00B70A5B" w:rsidRDefault="00B70A5B" w:rsidP="00F50CBF">
            <w:pPr>
              <w:pStyle w:val="NormalinTable"/>
              <w:jc w:val="center"/>
            </w:pPr>
          </w:p>
        </w:tc>
        <w:tc>
          <w:tcPr>
            <w:tcW w:w="0" w:type="auto"/>
          </w:tcPr>
          <w:p w14:paraId="10B296B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4D7DC5" w14:textId="765F0675" w:rsidR="00B70A5B" w:rsidRDefault="00B70A5B" w:rsidP="00F50CBF">
            <w:pPr>
              <w:pStyle w:val="NormalinTable"/>
            </w:pPr>
            <w:r>
              <w:t>0207 13 70</w:t>
            </w:r>
          </w:p>
        </w:tc>
        <w:tc>
          <w:tcPr>
            <w:tcW w:w="1028" w:type="pct"/>
          </w:tcPr>
          <w:p w14:paraId="6DDEAF6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2FAFAA7" w14:textId="77777777" w:rsidR="00B70A5B" w:rsidRDefault="00B70A5B" w:rsidP="00F50CBF">
            <w:pPr>
              <w:pStyle w:val="NormalinTable"/>
            </w:pPr>
          </w:p>
        </w:tc>
        <w:tc>
          <w:tcPr>
            <w:tcW w:w="715" w:type="pct"/>
          </w:tcPr>
          <w:p w14:paraId="416E870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83FC1E8" w14:textId="77777777" w:rsidR="00B70A5B" w:rsidRDefault="00B70A5B" w:rsidP="00F50CBF">
            <w:pPr>
              <w:pStyle w:val="NormalinTable"/>
            </w:pPr>
          </w:p>
        </w:tc>
      </w:tr>
      <w:tr w:rsidR="00B70A5B" w14:paraId="1C3A9E7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25E66D0" w14:textId="77777777" w:rsidR="00B70A5B" w:rsidRDefault="00B70A5B" w:rsidP="00F50CBF">
            <w:pPr>
              <w:pStyle w:val="NormalinTable"/>
              <w:jc w:val="center"/>
            </w:pPr>
          </w:p>
        </w:tc>
        <w:tc>
          <w:tcPr>
            <w:tcW w:w="0" w:type="auto"/>
          </w:tcPr>
          <w:p w14:paraId="0A9B19A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B32BD5A" w14:textId="3687A16D" w:rsidR="00B70A5B" w:rsidRDefault="00B70A5B" w:rsidP="00F50CBF">
            <w:pPr>
              <w:pStyle w:val="NormalinTable"/>
            </w:pPr>
            <w:r>
              <w:t>0207 13 99</w:t>
            </w:r>
          </w:p>
        </w:tc>
        <w:tc>
          <w:tcPr>
            <w:tcW w:w="1028" w:type="pct"/>
          </w:tcPr>
          <w:p w14:paraId="649728A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6001572" w14:textId="77777777" w:rsidR="00B70A5B" w:rsidRDefault="00B70A5B" w:rsidP="00F50CBF">
            <w:pPr>
              <w:pStyle w:val="NormalinTable"/>
            </w:pPr>
          </w:p>
        </w:tc>
        <w:tc>
          <w:tcPr>
            <w:tcW w:w="715" w:type="pct"/>
          </w:tcPr>
          <w:p w14:paraId="1C436A6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1564098" w14:textId="77777777" w:rsidR="00B70A5B" w:rsidRDefault="00B70A5B" w:rsidP="00F50CBF">
            <w:pPr>
              <w:pStyle w:val="NormalinTable"/>
            </w:pPr>
          </w:p>
        </w:tc>
      </w:tr>
      <w:tr w:rsidR="00B70A5B" w14:paraId="4C1E892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FDE616D" w14:textId="77777777" w:rsidR="00B70A5B" w:rsidRDefault="00B70A5B" w:rsidP="00F50CBF">
            <w:pPr>
              <w:pStyle w:val="NormalinTable"/>
              <w:jc w:val="center"/>
            </w:pPr>
          </w:p>
        </w:tc>
        <w:tc>
          <w:tcPr>
            <w:tcW w:w="0" w:type="auto"/>
          </w:tcPr>
          <w:p w14:paraId="614C416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576E098" w14:textId="0C48B43C" w:rsidR="00B70A5B" w:rsidRDefault="00B70A5B" w:rsidP="00F50CBF">
            <w:pPr>
              <w:pStyle w:val="NormalinTable"/>
            </w:pPr>
            <w:r>
              <w:t>0207 14 10</w:t>
            </w:r>
          </w:p>
        </w:tc>
        <w:tc>
          <w:tcPr>
            <w:tcW w:w="1028" w:type="pct"/>
          </w:tcPr>
          <w:p w14:paraId="7C92F39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C970567" w14:textId="77777777" w:rsidR="00B70A5B" w:rsidRDefault="00B70A5B" w:rsidP="00F50CBF">
            <w:pPr>
              <w:pStyle w:val="NormalinTable"/>
            </w:pPr>
          </w:p>
        </w:tc>
        <w:tc>
          <w:tcPr>
            <w:tcW w:w="715" w:type="pct"/>
          </w:tcPr>
          <w:p w14:paraId="38B7007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F9A5423" w14:textId="77777777" w:rsidR="00B70A5B" w:rsidRDefault="00B70A5B" w:rsidP="00F50CBF">
            <w:pPr>
              <w:pStyle w:val="NormalinTable"/>
            </w:pPr>
          </w:p>
        </w:tc>
      </w:tr>
      <w:tr w:rsidR="00B70A5B" w14:paraId="0783908D"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A7FE5A5" w14:textId="77777777" w:rsidR="00B70A5B" w:rsidRDefault="00B70A5B" w:rsidP="00F50CBF">
            <w:pPr>
              <w:pStyle w:val="NormalinTable"/>
              <w:jc w:val="center"/>
            </w:pPr>
          </w:p>
        </w:tc>
        <w:tc>
          <w:tcPr>
            <w:tcW w:w="0" w:type="auto"/>
          </w:tcPr>
          <w:p w14:paraId="2799D44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372038F" w14:textId="5C3708E8" w:rsidR="00B70A5B" w:rsidRDefault="00B70A5B" w:rsidP="00F50CBF">
            <w:pPr>
              <w:pStyle w:val="NormalinTable"/>
            </w:pPr>
            <w:r>
              <w:t>0207 14 20</w:t>
            </w:r>
          </w:p>
        </w:tc>
        <w:tc>
          <w:tcPr>
            <w:tcW w:w="1028" w:type="pct"/>
          </w:tcPr>
          <w:p w14:paraId="57FF5545"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9772D7A" w14:textId="77777777" w:rsidR="00B70A5B" w:rsidRDefault="00B70A5B" w:rsidP="00F50CBF">
            <w:pPr>
              <w:pStyle w:val="NormalinTable"/>
            </w:pPr>
          </w:p>
        </w:tc>
        <w:tc>
          <w:tcPr>
            <w:tcW w:w="715" w:type="pct"/>
          </w:tcPr>
          <w:p w14:paraId="6C18935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5DA1BF3" w14:textId="77777777" w:rsidR="00B70A5B" w:rsidRDefault="00B70A5B" w:rsidP="00F50CBF">
            <w:pPr>
              <w:pStyle w:val="NormalinTable"/>
            </w:pPr>
          </w:p>
        </w:tc>
      </w:tr>
      <w:tr w:rsidR="00B70A5B" w14:paraId="468EAAD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D4D20A7" w14:textId="77777777" w:rsidR="00B70A5B" w:rsidRDefault="00B70A5B" w:rsidP="00F50CBF">
            <w:pPr>
              <w:pStyle w:val="NormalinTable"/>
              <w:jc w:val="center"/>
            </w:pPr>
          </w:p>
        </w:tc>
        <w:tc>
          <w:tcPr>
            <w:tcW w:w="0" w:type="auto"/>
          </w:tcPr>
          <w:p w14:paraId="72EA7FAE"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9312E53" w14:textId="465DA571" w:rsidR="00B70A5B" w:rsidRDefault="00B70A5B" w:rsidP="00F50CBF">
            <w:pPr>
              <w:pStyle w:val="NormalinTable"/>
            </w:pPr>
            <w:r>
              <w:t>0207 14 30</w:t>
            </w:r>
          </w:p>
        </w:tc>
        <w:tc>
          <w:tcPr>
            <w:tcW w:w="1028" w:type="pct"/>
          </w:tcPr>
          <w:p w14:paraId="5ECAE038"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808BBC8" w14:textId="77777777" w:rsidR="00B70A5B" w:rsidRDefault="00B70A5B" w:rsidP="00F50CBF">
            <w:pPr>
              <w:pStyle w:val="NormalinTable"/>
            </w:pPr>
          </w:p>
        </w:tc>
        <w:tc>
          <w:tcPr>
            <w:tcW w:w="715" w:type="pct"/>
          </w:tcPr>
          <w:p w14:paraId="7218AFA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817D597" w14:textId="77777777" w:rsidR="00B70A5B" w:rsidRDefault="00B70A5B" w:rsidP="00F50CBF">
            <w:pPr>
              <w:pStyle w:val="NormalinTable"/>
            </w:pPr>
          </w:p>
        </w:tc>
      </w:tr>
      <w:tr w:rsidR="00B70A5B" w14:paraId="568FF75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A3C268F" w14:textId="77777777" w:rsidR="00B70A5B" w:rsidRDefault="00B70A5B" w:rsidP="00F50CBF">
            <w:pPr>
              <w:pStyle w:val="NormalinTable"/>
              <w:jc w:val="center"/>
            </w:pPr>
          </w:p>
        </w:tc>
        <w:tc>
          <w:tcPr>
            <w:tcW w:w="0" w:type="auto"/>
          </w:tcPr>
          <w:p w14:paraId="20A027D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B2578E3" w14:textId="11A0AEE1" w:rsidR="00B70A5B" w:rsidRDefault="00B70A5B" w:rsidP="00F50CBF">
            <w:pPr>
              <w:pStyle w:val="NormalinTable"/>
            </w:pPr>
            <w:r>
              <w:t>0207 14 40</w:t>
            </w:r>
          </w:p>
        </w:tc>
        <w:tc>
          <w:tcPr>
            <w:tcW w:w="1028" w:type="pct"/>
          </w:tcPr>
          <w:p w14:paraId="279B7A2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2A8F96A" w14:textId="77777777" w:rsidR="00B70A5B" w:rsidRDefault="00B70A5B" w:rsidP="00F50CBF">
            <w:pPr>
              <w:pStyle w:val="NormalinTable"/>
            </w:pPr>
          </w:p>
        </w:tc>
        <w:tc>
          <w:tcPr>
            <w:tcW w:w="715" w:type="pct"/>
          </w:tcPr>
          <w:p w14:paraId="77751E8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3217576" w14:textId="77777777" w:rsidR="00B70A5B" w:rsidRDefault="00B70A5B" w:rsidP="00F50CBF">
            <w:pPr>
              <w:pStyle w:val="NormalinTable"/>
            </w:pPr>
          </w:p>
        </w:tc>
      </w:tr>
      <w:tr w:rsidR="00B70A5B" w14:paraId="515028E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C0FA7A1" w14:textId="77777777" w:rsidR="00B70A5B" w:rsidRDefault="00B70A5B" w:rsidP="00F50CBF">
            <w:pPr>
              <w:pStyle w:val="NormalinTable"/>
              <w:jc w:val="center"/>
            </w:pPr>
          </w:p>
        </w:tc>
        <w:tc>
          <w:tcPr>
            <w:tcW w:w="0" w:type="auto"/>
          </w:tcPr>
          <w:p w14:paraId="2F9EB716"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E29A89" w14:textId="5C61A482" w:rsidR="00B70A5B" w:rsidRDefault="00B70A5B" w:rsidP="00F50CBF">
            <w:pPr>
              <w:pStyle w:val="NormalinTable"/>
            </w:pPr>
            <w:r>
              <w:t>0207 14 50</w:t>
            </w:r>
          </w:p>
        </w:tc>
        <w:tc>
          <w:tcPr>
            <w:tcW w:w="1028" w:type="pct"/>
          </w:tcPr>
          <w:p w14:paraId="6E4F67E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7525671" w14:textId="77777777" w:rsidR="00B70A5B" w:rsidRDefault="00B70A5B" w:rsidP="00F50CBF">
            <w:pPr>
              <w:pStyle w:val="NormalinTable"/>
            </w:pPr>
          </w:p>
        </w:tc>
        <w:tc>
          <w:tcPr>
            <w:tcW w:w="715" w:type="pct"/>
          </w:tcPr>
          <w:p w14:paraId="2CCB368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AF85854" w14:textId="77777777" w:rsidR="00B70A5B" w:rsidRDefault="00B70A5B" w:rsidP="00F50CBF">
            <w:pPr>
              <w:pStyle w:val="NormalinTable"/>
            </w:pPr>
          </w:p>
        </w:tc>
      </w:tr>
      <w:tr w:rsidR="00B70A5B" w14:paraId="78E6965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B3E09CD" w14:textId="77777777" w:rsidR="00B70A5B" w:rsidRDefault="00B70A5B" w:rsidP="00F50CBF">
            <w:pPr>
              <w:pStyle w:val="NormalinTable"/>
              <w:jc w:val="center"/>
            </w:pPr>
          </w:p>
        </w:tc>
        <w:tc>
          <w:tcPr>
            <w:tcW w:w="0" w:type="auto"/>
          </w:tcPr>
          <w:p w14:paraId="660AB5D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EE038B" w14:textId="28F106F7" w:rsidR="00B70A5B" w:rsidRDefault="00B70A5B" w:rsidP="00F50CBF">
            <w:pPr>
              <w:pStyle w:val="NormalinTable"/>
            </w:pPr>
            <w:r>
              <w:t>0207 14 60</w:t>
            </w:r>
          </w:p>
        </w:tc>
        <w:tc>
          <w:tcPr>
            <w:tcW w:w="1028" w:type="pct"/>
          </w:tcPr>
          <w:p w14:paraId="1D0AC59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149E587" w14:textId="77777777" w:rsidR="00B70A5B" w:rsidRDefault="00B70A5B" w:rsidP="00F50CBF">
            <w:pPr>
              <w:pStyle w:val="NormalinTable"/>
            </w:pPr>
          </w:p>
        </w:tc>
        <w:tc>
          <w:tcPr>
            <w:tcW w:w="715" w:type="pct"/>
          </w:tcPr>
          <w:p w14:paraId="4AF7391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95536E4" w14:textId="77777777" w:rsidR="00B70A5B" w:rsidRDefault="00B70A5B" w:rsidP="00F50CBF">
            <w:pPr>
              <w:pStyle w:val="NormalinTable"/>
            </w:pPr>
          </w:p>
        </w:tc>
      </w:tr>
      <w:tr w:rsidR="00B70A5B" w14:paraId="2AD7F0F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1226E1C" w14:textId="77777777" w:rsidR="00B70A5B" w:rsidRDefault="00B70A5B" w:rsidP="00F50CBF">
            <w:pPr>
              <w:pStyle w:val="NormalinTable"/>
              <w:jc w:val="center"/>
            </w:pPr>
          </w:p>
        </w:tc>
        <w:tc>
          <w:tcPr>
            <w:tcW w:w="0" w:type="auto"/>
          </w:tcPr>
          <w:p w14:paraId="60E6EE3A"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4E20E8" w14:textId="41A4EF3F" w:rsidR="00B70A5B" w:rsidRDefault="00B70A5B" w:rsidP="00F50CBF">
            <w:pPr>
              <w:pStyle w:val="NormalinTable"/>
            </w:pPr>
            <w:r>
              <w:t>0207 14 70</w:t>
            </w:r>
          </w:p>
        </w:tc>
        <w:tc>
          <w:tcPr>
            <w:tcW w:w="1028" w:type="pct"/>
          </w:tcPr>
          <w:p w14:paraId="4E512518"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A08E822" w14:textId="77777777" w:rsidR="00B70A5B" w:rsidRDefault="00B70A5B" w:rsidP="00F50CBF">
            <w:pPr>
              <w:pStyle w:val="NormalinTable"/>
            </w:pPr>
          </w:p>
        </w:tc>
        <w:tc>
          <w:tcPr>
            <w:tcW w:w="715" w:type="pct"/>
          </w:tcPr>
          <w:p w14:paraId="62BE0EB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048067C" w14:textId="77777777" w:rsidR="00B70A5B" w:rsidRDefault="00B70A5B" w:rsidP="00F50CBF">
            <w:pPr>
              <w:pStyle w:val="NormalinTable"/>
            </w:pPr>
          </w:p>
        </w:tc>
      </w:tr>
      <w:tr w:rsidR="00B70A5B" w14:paraId="48FDB2D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94395AF" w14:textId="77777777" w:rsidR="00B70A5B" w:rsidRDefault="00B70A5B" w:rsidP="00F50CBF">
            <w:pPr>
              <w:pStyle w:val="NormalinTable"/>
              <w:jc w:val="center"/>
            </w:pPr>
          </w:p>
        </w:tc>
        <w:tc>
          <w:tcPr>
            <w:tcW w:w="0" w:type="auto"/>
          </w:tcPr>
          <w:p w14:paraId="70D23AA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C202D72" w14:textId="6F7B2298" w:rsidR="00B70A5B" w:rsidRDefault="00B70A5B" w:rsidP="00F50CBF">
            <w:pPr>
              <w:pStyle w:val="NormalinTable"/>
            </w:pPr>
            <w:r>
              <w:t>0207 14 99</w:t>
            </w:r>
          </w:p>
        </w:tc>
        <w:tc>
          <w:tcPr>
            <w:tcW w:w="1028" w:type="pct"/>
          </w:tcPr>
          <w:p w14:paraId="097C4B1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059F260" w14:textId="77777777" w:rsidR="00B70A5B" w:rsidRDefault="00B70A5B" w:rsidP="00F50CBF">
            <w:pPr>
              <w:pStyle w:val="NormalinTable"/>
            </w:pPr>
          </w:p>
        </w:tc>
        <w:tc>
          <w:tcPr>
            <w:tcW w:w="715" w:type="pct"/>
          </w:tcPr>
          <w:p w14:paraId="15B3FCC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4F45494" w14:textId="77777777" w:rsidR="00B70A5B" w:rsidRDefault="00B70A5B" w:rsidP="00F50CBF">
            <w:pPr>
              <w:pStyle w:val="NormalinTable"/>
            </w:pPr>
          </w:p>
        </w:tc>
      </w:tr>
      <w:tr w:rsidR="00B70A5B" w14:paraId="5DA6ADA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7C2F4F7" w14:textId="77777777" w:rsidR="00B70A5B" w:rsidRDefault="00B70A5B" w:rsidP="00F50CBF">
            <w:pPr>
              <w:pStyle w:val="NormalinTable"/>
              <w:jc w:val="center"/>
            </w:pPr>
          </w:p>
        </w:tc>
        <w:tc>
          <w:tcPr>
            <w:tcW w:w="0" w:type="auto"/>
          </w:tcPr>
          <w:p w14:paraId="1D3C822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5A8EAD" w14:textId="61EB11D6" w:rsidR="00B70A5B" w:rsidRDefault="00B70A5B" w:rsidP="00F50CBF">
            <w:pPr>
              <w:pStyle w:val="NormalinTable"/>
            </w:pPr>
            <w:r>
              <w:t>0207 24 00</w:t>
            </w:r>
          </w:p>
        </w:tc>
        <w:tc>
          <w:tcPr>
            <w:tcW w:w="1028" w:type="pct"/>
          </w:tcPr>
          <w:p w14:paraId="6E2061A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B4E5512" w14:textId="77777777" w:rsidR="00B70A5B" w:rsidRDefault="00B70A5B" w:rsidP="00F50CBF">
            <w:pPr>
              <w:pStyle w:val="NormalinTable"/>
            </w:pPr>
          </w:p>
        </w:tc>
        <w:tc>
          <w:tcPr>
            <w:tcW w:w="715" w:type="pct"/>
          </w:tcPr>
          <w:p w14:paraId="37228FD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3F5387F" w14:textId="77777777" w:rsidR="00B70A5B" w:rsidRDefault="00B70A5B" w:rsidP="00F50CBF">
            <w:pPr>
              <w:pStyle w:val="NormalinTable"/>
            </w:pPr>
          </w:p>
        </w:tc>
      </w:tr>
      <w:tr w:rsidR="00B70A5B" w14:paraId="0EF4548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E60EFD4" w14:textId="77777777" w:rsidR="00B70A5B" w:rsidRDefault="00B70A5B" w:rsidP="00F50CBF">
            <w:pPr>
              <w:pStyle w:val="NormalinTable"/>
              <w:jc w:val="center"/>
            </w:pPr>
          </w:p>
        </w:tc>
        <w:tc>
          <w:tcPr>
            <w:tcW w:w="0" w:type="auto"/>
          </w:tcPr>
          <w:p w14:paraId="47DD842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2310AD" w14:textId="121818E2" w:rsidR="00B70A5B" w:rsidRDefault="00B70A5B" w:rsidP="00F50CBF">
            <w:pPr>
              <w:pStyle w:val="NormalinTable"/>
            </w:pPr>
            <w:r>
              <w:t>0207 25 00</w:t>
            </w:r>
          </w:p>
        </w:tc>
        <w:tc>
          <w:tcPr>
            <w:tcW w:w="1028" w:type="pct"/>
          </w:tcPr>
          <w:p w14:paraId="14438E26"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EB0FE59" w14:textId="77777777" w:rsidR="00B70A5B" w:rsidRDefault="00B70A5B" w:rsidP="00F50CBF">
            <w:pPr>
              <w:pStyle w:val="NormalinTable"/>
            </w:pPr>
          </w:p>
        </w:tc>
        <w:tc>
          <w:tcPr>
            <w:tcW w:w="715" w:type="pct"/>
          </w:tcPr>
          <w:p w14:paraId="671AA586"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44CF600" w14:textId="77777777" w:rsidR="00B70A5B" w:rsidRDefault="00B70A5B" w:rsidP="00F50CBF">
            <w:pPr>
              <w:pStyle w:val="NormalinTable"/>
            </w:pPr>
          </w:p>
        </w:tc>
      </w:tr>
      <w:tr w:rsidR="00B70A5B" w14:paraId="3776B33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E5A7E07" w14:textId="77777777" w:rsidR="00B70A5B" w:rsidRDefault="00B70A5B" w:rsidP="00F50CBF">
            <w:pPr>
              <w:pStyle w:val="NormalinTable"/>
              <w:jc w:val="center"/>
            </w:pPr>
          </w:p>
        </w:tc>
        <w:tc>
          <w:tcPr>
            <w:tcW w:w="0" w:type="auto"/>
          </w:tcPr>
          <w:p w14:paraId="00A1AFF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E8F711" w14:textId="417F5D49" w:rsidR="00B70A5B" w:rsidRDefault="00B70A5B" w:rsidP="00F50CBF">
            <w:pPr>
              <w:pStyle w:val="NormalinTable"/>
            </w:pPr>
            <w:r>
              <w:t>0207 26 10</w:t>
            </w:r>
          </w:p>
        </w:tc>
        <w:tc>
          <w:tcPr>
            <w:tcW w:w="1028" w:type="pct"/>
          </w:tcPr>
          <w:p w14:paraId="655B1A9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3173EB5" w14:textId="77777777" w:rsidR="00B70A5B" w:rsidRDefault="00B70A5B" w:rsidP="00F50CBF">
            <w:pPr>
              <w:pStyle w:val="NormalinTable"/>
            </w:pPr>
          </w:p>
        </w:tc>
        <w:tc>
          <w:tcPr>
            <w:tcW w:w="715" w:type="pct"/>
          </w:tcPr>
          <w:p w14:paraId="5DCDA6A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57E5883" w14:textId="77777777" w:rsidR="00B70A5B" w:rsidRDefault="00B70A5B" w:rsidP="00F50CBF">
            <w:pPr>
              <w:pStyle w:val="NormalinTable"/>
            </w:pPr>
          </w:p>
        </w:tc>
      </w:tr>
      <w:tr w:rsidR="00B70A5B" w14:paraId="52F49FC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FC5F109" w14:textId="77777777" w:rsidR="00B70A5B" w:rsidRDefault="00B70A5B" w:rsidP="00F50CBF">
            <w:pPr>
              <w:pStyle w:val="NormalinTable"/>
              <w:jc w:val="center"/>
            </w:pPr>
          </w:p>
        </w:tc>
        <w:tc>
          <w:tcPr>
            <w:tcW w:w="0" w:type="auto"/>
          </w:tcPr>
          <w:p w14:paraId="47BCDEF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C30E90" w14:textId="4E2A826D" w:rsidR="00B70A5B" w:rsidRDefault="00B70A5B" w:rsidP="00F50CBF">
            <w:pPr>
              <w:pStyle w:val="NormalinTable"/>
            </w:pPr>
            <w:r>
              <w:t>0207 26 20</w:t>
            </w:r>
          </w:p>
        </w:tc>
        <w:tc>
          <w:tcPr>
            <w:tcW w:w="1028" w:type="pct"/>
          </w:tcPr>
          <w:p w14:paraId="5D1279CF"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8D7EFB0" w14:textId="77777777" w:rsidR="00B70A5B" w:rsidRDefault="00B70A5B" w:rsidP="00F50CBF">
            <w:pPr>
              <w:pStyle w:val="NormalinTable"/>
            </w:pPr>
          </w:p>
        </w:tc>
        <w:tc>
          <w:tcPr>
            <w:tcW w:w="715" w:type="pct"/>
          </w:tcPr>
          <w:p w14:paraId="7F13059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7CA0C62" w14:textId="77777777" w:rsidR="00B70A5B" w:rsidRDefault="00B70A5B" w:rsidP="00F50CBF">
            <w:pPr>
              <w:pStyle w:val="NormalinTable"/>
            </w:pPr>
          </w:p>
        </w:tc>
      </w:tr>
      <w:tr w:rsidR="00B70A5B" w14:paraId="236CE30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DA1DE86" w14:textId="77777777" w:rsidR="00B70A5B" w:rsidRDefault="00B70A5B" w:rsidP="00F50CBF">
            <w:pPr>
              <w:pStyle w:val="NormalinTable"/>
              <w:jc w:val="center"/>
            </w:pPr>
          </w:p>
        </w:tc>
        <w:tc>
          <w:tcPr>
            <w:tcW w:w="0" w:type="auto"/>
          </w:tcPr>
          <w:p w14:paraId="15E276A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BED9797" w14:textId="4FDA5F52" w:rsidR="00B70A5B" w:rsidRDefault="00B70A5B" w:rsidP="00F50CBF">
            <w:pPr>
              <w:pStyle w:val="NormalinTable"/>
            </w:pPr>
            <w:r>
              <w:t>0207 26 30</w:t>
            </w:r>
          </w:p>
        </w:tc>
        <w:tc>
          <w:tcPr>
            <w:tcW w:w="1028" w:type="pct"/>
          </w:tcPr>
          <w:p w14:paraId="54DD4FE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950094B" w14:textId="77777777" w:rsidR="00B70A5B" w:rsidRDefault="00B70A5B" w:rsidP="00F50CBF">
            <w:pPr>
              <w:pStyle w:val="NormalinTable"/>
            </w:pPr>
          </w:p>
        </w:tc>
        <w:tc>
          <w:tcPr>
            <w:tcW w:w="715" w:type="pct"/>
          </w:tcPr>
          <w:p w14:paraId="1E81660E"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534D876" w14:textId="77777777" w:rsidR="00B70A5B" w:rsidRDefault="00B70A5B" w:rsidP="00F50CBF">
            <w:pPr>
              <w:pStyle w:val="NormalinTable"/>
            </w:pPr>
          </w:p>
        </w:tc>
      </w:tr>
      <w:tr w:rsidR="00B70A5B" w14:paraId="6E97F51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34D3ABD" w14:textId="77777777" w:rsidR="00B70A5B" w:rsidRDefault="00B70A5B" w:rsidP="00F50CBF">
            <w:pPr>
              <w:pStyle w:val="NormalinTable"/>
              <w:jc w:val="center"/>
            </w:pPr>
          </w:p>
        </w:tc>
        <w:tc>
          <w:tcPr>
            <w:tcW w:w="0" w:type="auto"/>
          </w:tcPr>
          <w:p w14:paraId="64D31FE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27CBAF1" w14:textId="0787B0D2" w:rsidR="00B70A5B" w:rsidRDefault="00B70A5B" w:rsidP="00F50CBF">
            <w:pPr>
              <w:pStyle w:val="NormalinTable"/>
            </w:pPr>
            <w:r>
              <w:t>0207 26 40</w:t>
            </w:r>
          </w:p>
        </w:tc>
        <w:tc>
          <w:tcPr>
            <w:tcW w:w="1028" w:type="pct"/>
          </w:tcPr>
          <w:p w14:paraId="561C5BF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901A160" w14:textId="77777777" w:rsidR="00B70A5B" w:rsidRDefault="00B70A5B" w:rsidP="00F50CBF">
            <w:pPr>
              <w:pStyle w:val="NormalinTable"/>
            </w:pPr>
          </w:p>
        </w:tc>
        <w:tc>
          <w:tcPr>
            <w:tcW w:w="715" w:type="pct"/>
          </w:tcPr>
          <w:p w14:paraId="6E9896A5"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ED82FAD" w14:textId="77777777" w:rsidR="00B70A5B" w:rsidRDefault="00B70A5B" w:rsidP="00F50CBF">
            <w:pPr>
              <w:pStyle w:val="NormalinTable"/>
            </w:pPr>
          </w:p>
        </w:tc>
      </w:tr>
      <w:tr w:rsidR="00B70A5B" w14:paraId="2CFF4C0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6A28923" w14:textId="77777777" w:rsidR="00B70A5B" w:rsidRDefault="00B70A5B" w:rsidP="00F50CBF">
            <w:pPr>
              <w:pStyle w:val="NormalinTable"/>
              <w:jc w:val="center"/>
            </w:pPr>
          </w:p>
        </w:tc>
        <w:tc>
          <w:tcPr>
            <w:tcW w:w="0" w:type="auto"/>
          </w:tcPr>
          <w:p w14:paraId="3473E17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9CDB88" w14:textId="7B972E92" w:rsidR="00B70A5B" w:rsidRDefault="00B70A5B" w:rsidP="00F50CBF">
            <w:pPr>
              <w:pStyle w:val="NormalinTable"/>
            </w:pPr>
            <w:r>
              <w:t>0207 26 50</w:t>
            </w:r>
          </w:p>
        </w:tc>
        <w:tc>
          <w:tcPr>
            <w:tcW w:w="1028" w:type="pct"/>
          </w:tcPr>
          <w:p w14:paraId="089ED9AF"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111C9EB" w14:textId="77777777" w:rsidR="00B70A5B" w:rsidRDefault="00B70A5B" w:rsidP="00F50CBF">
            <w:pPr>
              <w:pStyle w:val="NormalinTable"/>
            </w:pPr>
          </w:p>
        </w:tc>
        <w:tc>
          <w:tcPr>
            <w:tcW w:w="715" w:type="pct"/>
          </w:tcPr>
          <w:p w14:paraId="327C10D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C9DF099" w14:textId="77777777" w:rsidR="00B70A5B" w:rsidRDefault="00B70A5B" w:rsidP="00F50CBF">
            <w:pPr>
              <w:pStyle w:val="NormalinTable"/>
            </w:pPr>
          </w:p>
        </w:tc>
      </w:tr>
      <w:tr w:rsidR="00B70A5B" w14:paraId="58E23E9B"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9159837" w14:textId="77777777" w:rsidR="00B70A5B" w:rsidRDefault="00B70A5B" w:rsidP="00F50CBF">
            <w:pPr>
              <w:pStyle w:val="NormalinTable"/>
              <w:jc w:val="center"/>
            </w:pPr>
          </w:p>
        </w:tc>
        <w:tc>
          <w:tcPr>
            <w:tcW w:w="0" w:type="auto"/>
          </w:tcPr>
          <w:p w14:paraId="2C7D5BB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350865" w14:textId="71E27F69" w:rsidR="00B70A5B" w:rsidRDefault="00B70A5B" w:rsidP="00F50CBF">
            <w:pPr>
              <w:pStyle w:val="NormalinTable"/>
            </w:pPr>
            <w:r>
              <w:t>0207 26 60</w:t>
            </w:r>
          </w:p>
        </w:tc>
        <w:tc>
          <w:tcPr>
            <w:tcW w:w="1028" w:type="pct"/>
          </w:tcPr>
          <w:p w14:paraId="6D90075F"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977AAF1" w14:textId="77777777" w:rsidR="00B70A5B" w:rsidRDefault="00B70A5B" w:rsidP="00F50CBF">
            <w:pPr>
              <w:pStyle w:val="NormalinTable"/>
            </w:pPr>
          </w:p>
        </w:tc>
        <w:tc>
          <w:tcPr>
            <w:tcW w:w="715" w:type="pct"/>
          </w:tcPr>
          <w:p w14:paraId="0EE5BAE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E3F806A" w14:textId="77777777" w:rsidR="00B70A5B" w:rsidRDefault="00B70A5B" w:rsidP="00F50CBF">
            <w:pPr>
              <w:pStyle w:val="NormalinTable"/>
            </w:pPr>
          </w:p>
        </w:tc>
      </w:tr>
      <w:tr w:rsidR="00B70A5B" w14:paraId="3B74640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A88B8B7" w14:textId="77777777" w:rsidR="00B70A5B" w:rsidRDefault="00B70A5B" w:rsidP="00F50CBF">
            <w:pPr>
              <w:pStyle w:val="NormalinTable"/>
              <w:jc w:val="center"/>
            </w:pPr>
          </w:p>
        </w:tc>
        <w:tc>
          <w:tcPr>
            <w:tcW w:w="0" w:type="auto"/>
          </w:tcPr>
          <w:p w14:paraId="6A2340B6"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5766640" w14:textId="193EE066" w:rsidR="00B70A5B" w:rsidRDefault="00B70A5B" w:rsidP="00F50CBF">
            <w:pPr>
              <w:pStyle w:val="NormalinTable"/>
            </w:pPr>
            <w:r>
              <w:t>0207 26 70</w:t>
            </w:r>
          </w:p>
        </w:tc>
        <w:tc>
          <w:tcPr>
            <w:tcW w:w="1028" w:type="pct"/>
          </w:tcPr>
          <w:p w14:paraId="0A3D80D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483840D" w14:textId="77777777" w:rsidR="00B70A5B" w:rsidRDefault="00B70A5B" w:rsidP="00F50CBF">
            <w:pPr>
              <w:pStyle w:val="NormalinTable"/>
            </w:pPr>
          </w:p>
        </w:tc>
        <w:tc>
          <w:tcPr>
            <w:tcW w:w="715" w:type="pct"/>
          </w:tcPr>
          <w:p w14:paraId="746DD46A"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47AE3B7" w14:textId="77777777" w:rsidR="00B70A5B" w:rsidRDefault="00B70A5B" w:rsidP="00F50CBF">
            <w:pPr>
              <w:pStyle w:val="NormalinTable"/>
            </w:pPr>
          </w:p>
        </w:tc>
      </w:tr>
      <w:tr w:rsidR="00B70A5B" w14:paraId="2654A0B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B2DCEEE" w14:textId="77777777" w:rsidR="00B70A5B" w:rsidRDefault="00B70A5B" w:rsidP="00F50CBF">
            <w:pPr>
              <w:pStyle w:val="NormalinTable"/>
              <w:jc w:val="center"/>
            </w:pPr>
          </w:p>
        </w:tc>
        <w:tc>
          <w:tcPr>
            <w:tcW w:w="0" w:type="auto"/>
          </w:tcPr>
          <w:p w14:paraId="27688CB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0EB969B" w14:textId="1C336945" w:rsidR="00B70A5B" w:rsidRDefault="00B70A5B" w:rsidP="00F50CBF">
            <w:pPr>
              <w:pStyle w:val="NormalinTable"/>
            </w:pPr>
            <w:r>
              <w:t>0207 26 80</w:t>
            </w:r>
          </w:p>
        </w:tc>
        <w:tc>
          <w:tcPr>
            <w:tcW w:w="1028" w:type="pct"/>
          </w:tcPr>
          <w:p w14:paraId="18FDACC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6D8FFB7" w14:textId="77777777" w:rsidR="00B70A5B" w:rsidRDefault="00B70A5B" w:rsidP="00F50CBF">
            <w:pPr>
              <w:pStyle w:val="NormalinTable"/>
            </w:pPr>
          </w:p>
        </w:tc>
        <w:tc>
          <w:tcPr>
            <w:tcW w:w="715" w:type="pct"/>
          </w:tcPr>
          <w:p w14:paraId="5DD6F1A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A00D21C" w14:textId="77777777" w:rsidR="00B70A5B" w:rsidRDefault="00B70A5B" w:rsidP="00F50CBF">
            <w:pPr>
              <w:pStyle w:val="NormalinTable"/>
            </w:pPr>
          </w:p>
        </w:tc>
      </w:tr>
      <w:tr w:rsidR="00B70A5B" w14:paraId="5B50E13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7A62A9B" w14:textId="77777777" w:rsidR="00B70A5B" w:rsidRDefault="00B70A5B" w:rsidP="00F50CBF">
            <w:pPr>
              <w:pStyle w:val="NormalinTable"/>
              <w:jc w:val="center"/>
            </w:pPr>
          </w:p>
        </w:tc>
        <w:tc>
          <w:tcPr>
            <w:tcW w:w="0" w:type="auto"/>
          </w:tcPr>
          <w:p w14:paraId="5CBD3088"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FBC265" w14:textId="7B5A4917" w:rsidR="00B70A5B" w:rsidRDefault="00B70A5B" w:rsidP="00F50CBF">
            <w:pPr>
              <w:pStyle w:val="NormalinTable"/>
            </w:pPr>
            <w:r>
              <w:t>0207 26 99</w:t>
            </w:r>
          </w:p>
        </w:tc>
        <w:tc>
          <w:tcPr>
            <w:tcW w:w="1028" w:type="pct"/>
          </w:tcPr>
          <w:p w14:paraId="355D999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2DA548D" w14:textId="77777777" w:rsidR="00B70A5B" w:rsidRDefault="00B70A5B" w:rsidP="00F50CBF">
            <w:pPr>
              <w:pStyle w:val="NormalinTable"/>
            </w:pPr>
          </w:p>
        </w:tc>
        <w:tc>
          <w:tcPr>
            <w:tcW w:w="715" w:type="pct"/>
          </w:tcPr>
          <w:p w14:paraId="6CEA9A7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F356B26" w14:textId="77777777" w:rsidR="00B70A5B" w:rsidRDefault="00B70A5B" w:rsidP="00F50CBF">
            <w:pPr>
              <w:pStyle w:val="NormalinTable"/>
            </w:pPr>
          </w:p>
        </w:tc>
      </w:tr>
      <w:tr w:rsidR="00B70A5B" w14:paraId="2C0B866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8DC43AF" w14:textId="77777777" w:rsidR="00B70A5B" w:rsidRDefault="00B70A5B" w:rsidP="00F50CBF">
            <w:pPr>
              <w:pStyle w:val="NormalinTable"/>
              <w:jc w:val="center"/>
            </w:pPr>
          </w:p>
        </w:tc>
        <w:tc>
          <w:tcPr>
            <w:tcW w:w="0" w:type="auto"/>
          </w:tcPr>
          <w:p w14:paraId="451D6877"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3D798C" w14:textId="51B2ED11" w:rsidR="00B70A5B" w:rsidRDefault="00B70A5B" w:rsidP="00F50CBF">
            <w:pPr>
              <w:pStyle w:val="NormalinTable"/>
            </w:pPr>
            <w:r>
              <w:t>0207 27 10</w:t>
            </w:r>
          </w:p>
        </w:tc>
        <w:tc>
          <w:tcPr>
            <w:tcW w:w="1028" w:type="pct"/>
          </w:tcPr>
          <w:p w14:paraId="156C9AF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280FA67" w14:textId="77777777" w:rsidR="00B70A5B" w:rsidRDefault="00B70A5B" w:rsidP="00F50CBF">
            <w:pPr>
              <w:pStyle w:val="NormalinTable"/>
            </w:pPr>
          </w:p>
        </w:tc>
        <w:tc>
          <w:tcPr>
            <w:tcW w:w="715" w:type="pct"/>
          </w:tcPr>
          <w:p w14:paraId="2912F5A5"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7668592" w14:textId="77777777" w:rsidR="00B70A5B" w:rsidRDefault="00B70A5B" w:rsidP="00F50CBF">
            <w:pPr>
              <w:pStyle w:val="NormalinTable"/>
            </w:pPr>
          </w:p>
        </w:tc>
      </w:tr>
      <w:tr w:rsidR="00B70A5B" w14:paraId="56FE2DB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12FC6C7" w14:textId="77777777" w:rsidR="00B70A5B" w:rsidRDefault="00B70A5B" w:rsidP="00F50CBF">
            <w:pPr>
              <w:pStyle w:val="NormalinTable"/>
              <w:jc w:val="center"/>
            </w:pPr>
          </w:p>
        </w:tc>
        <w:tc>
          <w:tcPr>
            <w:tcW w:w="0" w:type="auto"/>
          </w:tcPr>
          <w:p w14:paraId="30E9A45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51CA70" w14:textId="583D8CCD" w:rsidR="00B70A5B" w:rsidRDefault="00B70A5B" w:rsidP="00F50CBF">
            <w:pPr>
              <w:pStyle w:val="NormalinTable"/>
            </w:pPr>
            <w:r>
              <w:t>0207 27 20</w:t>
            </w:r>
          </w:p>
        </w:tc>
        <w:tc>
          <w:tcPr>
            <w:tcW w:w="1028" w:type="pct"/>
          </w:tcPr>
          <w:p w14:paraId="72CFECB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DB869D8" w14:textId="77777777" w:rsidR="00B70A5B" w:rsidRDefault="00B70A5B" w:rsidP="00F50CBF">
            <w:pPr>
              <w:pStyle w:val="NormalinTable"/>
            </w:pPr>
          </w:p>
        </w:tc>
        <w:tc>
          <w:tcPr>
            <w:tcW w:w="715" w:type="pct"/>
          </w:tcPr>
          <w:p w14:paraId="16C13CA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E4029C3" w14:textId="77777777" w:rsidR="00B70A5B" w:rsidRDefault="00B70A5B" w:rsidP="00F50CBF">
            <w:pPr>
              <w:pStyle w:val="NormalinTable"/>
            </w:pPr>
          </w:p>
        </w:tc>
      </w:tr>
      <w:tr w:rsidR="00B70A5B" w14:paraId="031B3DD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02D784F" w14:textId="77777777" w:rsidR="00B70A5B" w:rsidRDefault="00B70A5B" w:rsidP="00F50CBF">
            <w:pPr>
              <w:pStyle w:val="NormalinTable"/>
              <w:jc w:val="center"/>
            </w:pPr>
          </w:p>
        </w:tc>
        <w:tc>
          <w:tcPr>
            <w:tcW w:w="0" w:type="auto"/>
          </w:tcPr>
          <w:p w14:paraId="1B6D67F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F3911C4" w14:textId="4C4F7654" w:rsidR="00B70A5B" w:rsidRDefault="00B70A5B" w:rsidP="00F50CBF">
            <w:pPr>
              <w:pStyle w:val="NormalinTable"/>
            </w:pPr>
            <w:r>
              <w:t>0207 27 30</w:t>
            </w:r>
          </w:p>
        </w:tc>
        <w:tc>
          <w:tcPr>
            <w:tcW w:w="1028" w:type="pct"/>
          </w:tcPr>
          <w:p w14:paraId="5B6B7327"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42D8F09" w14:textId="77777777" w:rsidR="00B70A5B" w:rsidRDefault="00B70A5B" w:rsidP="00F50CBF">
            <w:pPr>
              <w:pStyle w:val="NormalinTable"/>
            </w:pPr>
          </w:p>
        </w:tc>
        <w:tc>
          <w:tcPr>
            <w:tcW w:w="715" w:type="pct"/>
          </w:tcPr>
          <w:p w14:paraId="22D52D6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73AA54C" w14:textId="77777777" w:rsidR="00B70A5B" w:rsidRDefault="00B70A5B" w:rsidP="00F50CBF">
            <w:pPr>
              <w:pStyle w:val="NormalinTable"/>
            </w:pPr>
          </w:p>
        </w:tc>
      </w:tr>
      <w:tr w:rsidR="00B70A5B" w14:paraId="2B0EACB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71F4A5A" w14:textId="77777777" w:rsidR="00B70A5B" w:rsidRDefault="00B70A5B" w:rsidP="00F50CBF">
            <w:pPr>
              <w:pStyle w:val="NormalinTable"/>
              <w:jc w:val="center"/>
            </w:pPr>
          </w:p>
        </w:tc>
        <w:tc>
          <w:tcPr>
            <w:tcW w:w="0" w:type="auto"/>
          </w:tcPr>
          <w:p w14:paraId="167426D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10366F8" w14:textId="1F7B56E6" w:rsidR="00B70A5B" w:rsidRDefault="00B70A5B" w:rsidP="00F50CBF">
            <w:pPr>
              <w:pStyle w:val="NormalinTable"/>
            </w:pPr>
            <w:r>
              <w:t>0207 27 40</w:t>
            </w:r>
          </w:p>
        </w:tc>
        <w:tc>
          <w:tcPr>
            <w:tcW w:w="1028" w:type="pct"/>
          </w:tcPr>
          <w:p w14:paraId="7A91EF8A"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B9F6ADC" w14:textId="77777777" w:rsidR="00B70A5B" w:rsidRDefault="00B70A5B" w:rsidP="00F50CBF">
            <w:pPr>
              <w:pStyle w:val="NormalinTable"/>
            </w:pPr>
          </w:p>
        </w:tc>
        <w:tc>
          <w:tcPr>
            <w:tcW w:w="715" w:type="pct"/>
          </w:tcPr>
          <w:p w14:paraId="3DD3445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CF10C27" w14:textId="77777777" w:rsidR="00B70A5B" w:rsidRDefault="00B70A5B" w:rsidP="00F50CBF">
            <w:pPr>
              <w:pStyle w:val="NormalinTable"/>
            </w:pPr>
          </w:p>
        </w:tc>
      </w:tr>
      <w:tr w:rsidR="00B70A5B" w14:paraId="21DBFE9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D04B7D4" w14:textId="77777777" w:rsidR="00B70A5B" w:rsidRDefault="00B70A5B" w:rsidP="00F50CBF">
            <w:pPr>
              <w:pStyle w:val="NormalinTable"/>
              <w:jc w:val="center"/>
            </w:pPr>
          </w:p>
        </w:tc>
        <w:tc>
          <w:tcPr>
            <w:tcW w:w="0" w:type="auto"/>
          </w:tcPr>
          <w:p w14:paraId="690D279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8B3C0B7" w14:textId="59C17BFC" w:rsidR="00B70A5B" w:rsidRDefault="00B70A5B" w:rsidP="00F50CBF">
            <w:pPr>
              <w:pStyle w:val="NormalinTable"/>
            </w:pPr>
            <w:r>
              <w:t>0207 27 50</w:t>
            </w:r>
          </w:p>
        </w:tc>
        <w:tc>
          <w:tcPr>
            <w:tcW w:w="1028" w:type="pct"/>
          </w:tcPr>
          <w:p w14:paraId="62F4FA8E"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B3CFDC3" w14:textId="77777777" w:rsidR="00B70A5B" w:rsidRDefault="00B70A5B" w:rsidP="00F50CBF">
            <w:pPr>
              <w:pStyle w:val="NormalinTable"/>
            </w:pPr>
          </w:p>
        </w:tc>
        <w:tc>
          <w:tcPr>
            <w:tcW w:w="715" w:type="pct"/>
          </w:tcPr>
          <w:p w14:paraId="1DE01C6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9AF3B5E" w14:textId="77777777" w:rsidR="00B70A5B" w:rsidRDefault="00B70A5B" w:rsidP="00F50CBF">
            <w:pPr>
              <w:pStyle w:val="NormalinTable"/>
            </w:pPr>
          </w:p>
        </w:tc>
      </w:tr>
      <w:tr w:rsidR="00B70A5B" w14:paraId="555666D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FC36E02" w14:textId="77777777" w:rsidR="00B70A5B" w:rsidRDefault="00B70A5B" w:rsidP="00F50CBF">
            <w:pPr>
              <w:pStyle w:val="NormalinTable"/>
              <w:jc w:val="center"/>
            </w:pPr>
          </w:p>
        </w:tc>
        <w:tc>
          <w:tcPr>
            <w:tcW w:w="0" w:type="auto"/>
          </w:tcPr>
          <w:p w14:paraId="575FF33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01FFBD" w14:textId="6EBE68DB" w:rsidR="00B70A5B" w:rsidRDefault="00B70A5B" w:rsidP="00F50CBF">
            <w:pPr>
              <w:pStyle w:val="NormalinTable"/>
            </w:pPr>
            <w:r>
              <w:t>0207 27 60</w:t>
            </w:r>
          </w:p>
        </w:tc>
        <w:tc>
          <w:tcPr>
            <w:tcW w:w="1028" w:type="pct"/>
          </w:tcPr>
          <w:p w14:paraId="42BCB41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C552281" w14:textId="77777777" w:rsidR="00B70A5B" w:rsidRDefault="00B70A5B" w:rsidP="00F50CBF">
            <w:pPr>
              <w:pStyle w:val="NormalinTable"/>
            </w:pPr>
          </w:p>
        </w:tc>
        <w:tc>
          <w:tcPr>
            <w:tcW w:w="715" w:type="pct"/>
          </w:tcPr>
          <w:p w14:paraId="4919946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55E9EE2" w14:textId="77777777" w:rsidR="00B70A5B" w:rsidRDefault="00B70A5B" w:rsidP="00F50CBF">
            <w:pPr>
              <w:pStyle w:val="NormalinTable"/>
            </w:pPr>
          </w:p>
        </w:tc>
      </w:tr>
      <w:tr w:rsidR="00B70A5B" w14:paraId="27B92F1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EB37315" w14:textId="77777777" w:rsidR="00B70A5B" w:rsidRDefault="00B70A5B" w:rsidP="00F50CBF">
            <w:pPr>
              <w:pStyle w:val="NormalinTable"/>
              <w:jc w:val="center"/>
            </w:pPr>
          </w:p>
        </w:tc>
        <w:tc>
          <w:tcPr>
            <w:tcW w:w="0" w:type="auto"/>
          </w:tcPr>
          <w:p w14:paraId="7552E2F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7D90A33" w14:textId="19C9927F" w:rsidR="00B70A5B" w:rsidRDefault="00B70A5B" w:rsidP="00F50CBF">
            <w:pPr>
              <w:pStyle w:val="NormalinTable"/>
            </w:pPr>
            <w:r>
              <w:t>0207 27 70</w:t>
            </w:r>
          </w:p>
        </w:tc>
        <w:tc>
          <w:tcPr>
            <w:tcW w:w="1028" w:type="pct"/>
          </w:tcPr>
          <w:p w14:paraId="2C69077E"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45132C1" w14:textId="77777777" w:rsidR="00B70A5B" w:rsidRDefault="00B70A5B" w:rsidP="00F50CBF">
            <w:pPr>
              <w:pStyle w:val="NormalinTable"/>
            </w:pPr>
          </w:p>
        </w:tc>
        <w:tc>
          <w:tcPr>
            <w:tcW w:w="715" w:type="pct"/>
          </w:tcPr>
          <w:p w14:paraId="4A1508FA"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4064A1F" w14:textId="77777777" w:rsidR="00B70A5B" w:rsidRDefault="00B70A5B" w:rsidP="00F50CBF">
            <w:pPr>
              <w:pStyle w:val="NormalinTable"/>
            </w:pPr>
          </w:p>
        </w:tc>
      </w:tr>
      <w:tr w:rsidR="00B70A5B" w14:paraId="083641B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6505E26" w14:textId="77777777" w:rsidR="00B70A5B" w:rsidRDefault="00B70A5B" w:rsidP="00F50CBF">
            <w:pPr>
              <w:pStyle w:val="NormalinTable"/>
              <w:jc w:val="center"/>
            </w:pPr>
          </w:p>
        </w:tc>
        <w:tc>
          <w:tcPr>
            <w:tcW w:w="0" w:type="auto"/>
          </w:tcPr>
          <w:p w14:paraId="543894A5"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9AB6AAA" w14:textId="6505CC34" w:rsidR="00B70A5B" w:rsidRDefault="00B70A5B" w:rsidP="00F50CBF">
            <w:pPr>
              <w:pStyle w:val="NormalinTable"/>
            </w:pPr>
            <w:r>
              <w:t>0207 27 80</w:t>
            </w:r>
          </w:p>
        </w:tc>
        <w:tc>
          <w:tcPr>
            <w:tcW w:w="1028" w:type="pct"/>
          </w:tcPr>
          <w:p w14:paraId="6027C4B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0B35D59" w14:textId="77777777" w:rsidR="00B70A5B" w:rsidRDefault="00B70A5B" w:rsidP="00F50CBF">
            <w:pPr>
              <w:pStyle w:val="NormalinTable"/>
            </w:pPr>
          </w:p>
        </w:tc>
        <w:tc>
          <w:tcPr>
            <w:tcW w:w="715" w:type="pct"/>
          </w:tcPr>
          <w:p w14:paraId="2C11259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8DC71F8" w14:textId="77777777" w:rsidR="00B70A5B" w:rsidRDefault="00B70A5B" w:rsidP="00F50CBF">
            <w:pPr>
              <w:pStyle w:val="NormalinTable"/>
            </w:pPr>
          </w:p>
        </w:tc>
      </w:tr>
      <w:tr w:rsidR="00B70A5B" w14:paraId="57C4329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4835170" w14:textId="77777777" w:rsidR="00B70A5B" w:rsidRDefault="00B70A5B" w:rsidP="00F50CBF">
            <w:pPr>
              <w:pStyle w:val="NormalinTable"/>
              <w:jc w:val="center"/>
            </w:pPr>
          </w:p>
        </w:tc>
        <w:tc>
          <w:tcPr>
            <w:tcW w:w="0" w:type="auto"/>
          </w:tcPr>
          <w:p w14:paraId="5CD7EE4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DC3922" w14:textId="2A77DE54" w:rsidR="00B70A5B" w:rsidRDefault="00B70A5B" w:rsidP="00F50CBF">
            <w:pPr>
              <w:pStyle w:val="NormalinTable"/>
            </w:pPr>
            <w:r>
              <w:t>0207 27 99</w:t>
            </w:r>
          </w:p>
        </w:tc>
        <w:tc>
          <w:tcPr>
            <w:tcW w:w="1028" w:type="pct"/>
          </w:tcPr>
          <w:p w14:paraId="3588C16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A70E735" w14:textId="77777777" w:rsidR="00B70A5B" w:rsidRDefault="00B70A5B" w:rsidP="00F50CBF">
            <w:pPr>
              <w:pStyle w:val="NormalinTable"/>
            </w:pPr>
          </w:p>
        </w:tc>
        <w:tc>
          <w:tcPr>
            <w:tcW w:w="715" w:type="pct"/>
          </w:tcPr>
          <w:p w14:paraId="3862C51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02F6E87" w14:textId="77777777" w:rsidR="00B70A5B" w:rsidRDefault="00B70A5B" w:rsidP="00F50CBF">
            <w:pPr>
              <w:pStyle w:val="NormalinTable"/>
            </w:pPr>
          </w:p>
        </w:tc>
      </w:tr>
      <w:tr w:rsidR="00B70A5B" w14:paraId="7B16B04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CD6E218" w14:textId="77777777" w:rsidR="00B70A5B" w:rsidRDefault="00B70A5B" w:rsidP="00F50CBF">
            <w:pPr>
              <w:pStyle w:val="NormalinTable"/>
              <w:jc w:val="center"/>
            </w:pPr>
          </w:p>
        </w:tc>
        <w:tc>
          <w:tcPr>
            <w:tcW w:w="0" w:type="auto"/>
          </w:tcPr>
          <w:p w14:paraId="7AAC6E8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4186F7B" w14:textId="53990485" w:rsidR="00B70A5B" w:rsidRDefault="00B70A5B" w:rsidP="00F50CBF">
            <w:pPr>
              <w:pStyle w:val="NormalinTable"/>
            </w:pPr>
            <w:r>
              <w:t>0207 41 20</w:t>
            </w:r>
          </w:p>
        </w:tc>
        <w:tc>
          <w:tcPr>
            <w:tcW w:w="1028" w:type="pct"/>
          </w:tcPr>
          <w:p w14:paraId="78799E1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CB1F0F4" w14:textId="77777777" w:rsidR="00B70A5B" w:rsidRDefault="00B70A5B" w:rsidP="00F50CBF">
            <w:pPr>
              <w:pStyle w:val="NormalinTable"/>
            </w:pPr>
          </w:p>
        </w:tc>
        <w:tc>
          <w:tcPr>
            <w:tcW w:w="715" w:type="pct"/>
          </w:tcPr>
          <w:p w14:paraId="0175A75F"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9A29C30" w14:textId="77777777" w:rsidR="00B70A5B" w:rsidRDefault="00B70A5B" w:rsidP="00F50CBF">
            <w:pPr>
              <w:pStyle w:val="NormalinTable"/>
            </w:pPr>
          </w:p>
        </w:tc>
      </w:tr>
      <w:tr w:rsidR="00B70A5B" w14:paraId="231B739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07529F0" w14:textId="77777777" w:rsidR="00B70A5B" w:rsidRDefault="00B70A5B" w:rsidP="00F50CBF">
            <w:pPr>
              <w:pStyle w:val="NormalinTable"/>
              <w:jc w:val="center"/>
            </w:pPr>
          </w:p>
        </w:tc>
        <w:tc>
          <w:tcPr>
            <w:tcW w:w="0" w:type="auto"/>
          </w:tcPr>
          <w:p w14:paraId="19D6966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854F2CA" w14:textId="304F5183" w:rsidR="00B70A5B" w:rsidRDefault="00B70A5B" w:rsidP="00F50CBF">
            <w:pPr>
              <w:pStyle w:val="NormalinTable"/>
            </w:pPr>
            <w:r>
              <w:t>0207 41 30</w:t>
            </w:r>
          </w:p>
        </w:tc>
        <w:tc>
          <w:tcPr>
            <w:tcW w:w="1028" w:type="pct"/>
          </w:tcPr>
          <w:p w14:paraId="4DF3158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18D0C2C" w14:textId="77777777" w:rsidR="00B70A5B" w:rsidRDefault="00B70A5B" w:rsidP="00F50CBF">
            <w:pPr>
              <w:pStyle w:val="NormalinTable"/>
            </w:pPr>
          </w:p>
        </w:tc>
        <w:tc>
          <w:tcPr>
            <w:tcW w:w="715" w:type="pct"/>
          </w:tcPr>
          <w:p w14:paraId="1B18B5B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DFF52F8" w14:textId="77777777" w:rsidR="00B70A5B" w:rsidRDefault="00B70A5B" w:rsidP="00F50CBF">
            <w:pPr>
              <w:pStyle w:val="NormalinTable"/>
            </w:pPr>
          </w:p>
        </w:tc>
      </w:tr>
      <w:tr w:rsidR="00B70A5B" w14:paraId="6184B13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F2DD652" w14:textId="77777777" w:rsidR="00B70A5B" w:rsidRDefault="00B70A5B" w:rsidP="00F50CBF">
            <w:pPr>
              <w:pStyle w:val="NormalinTable"/>
              <w:jc w:val="center"/>
            </w:pPr>
          </w:p>
        </w:tc>
        <w:tc>
          <w:tcPr>
            <w:tcW w:w="0" w:type="auto"/>
          </w:tcPr>
          <w:p w14:paraId="4C83F4A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D4DCE62" w14:textId="701916B6" w:rsidR="00B70A5B" w:rsidRDefault="00B70A5B" w:rsidP="00F50CBF">
            <w:pPr>
              <w:pStyle w:val="NormalinTable"/>
            </w:pPr>
            <w:r>
              <w:t>0207 41 80</w:t>
            </w:r>
          </w:p>
        </w:tc>
        <w:tc>
          <w:tcPr>
            <w:tcW w:w="1028" w:type="pct"/>
          </w:tcPr>
          <w:p w14:paraId="2CF3816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4B76924" w14:textId="77777777" w:rsidR="00B70A5B" w:rsidRDefault="00B70A5B" w:rsidP="00F50CBF">
            <w:pPr>
              <w:pStyle w:val="NormalinTable"/>
            </w:pPr>
          </w:p>
        </w:tc>
        <w:tc>
          <w:tcPr>
            <w:tcW w:w="715" w:type="pct"/>
          </w:tcPr>
          <w:p w14:paraId="5B494A1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5AB4CAA" w14:textId="77777777" w:rsidR="00B70A5B" w:rsidRDefault="00B70A5B" w:rsidP="00F50CBF">
            <w:pPr>
              <w:pStyle w:val="NormalinTable"/>
            </w:pPr>
          </w:p>
        </w:tc>
      </w:tr>
      <w:tr w:rsidR="00B70A5B" w14:paraId="221E1A1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A903040" w14:textId="77777777" w:rsidR="00B70A5B" w:rsidRDefault="00B70A5B" w:rsidP="00B52741">
            <w:pPr>
              <w:pStyle w:val="NormalinTable"/>
              <w:jc w:val="center"/>
            </w:pPr>
          </w:p>
        </w:tc>
        <w:tc>
          <w:tcPr>
            <w:tcW w:w="0" w:type="auto"/>
          </w:tcPr>
          <w:p w14:paraId="4897DED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54CC4E9" w14:textId="034FFA3F" w:rsidR="00B70A5B" w:rsidRDefault="00B70A5B" w:rsidP="00B52741">
            <w:pPr>
              <w:pStyle w:val="NormalinTable"/>
            </w:pPr>
            <w:r>
              <w:t>0207 42 30</w:t>
            </w:r>
          </w:p>
        </w:tc>
        <w:tc>
          <w:tcPr>
            <w:tcW w:w="1028" w:type="pct"/>
          </w:tcPr>
          <w:p w14:paraId="6D2ADA36"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00232F8" w14:textId="77777777" w:rsidR="00B70A5B" w:rsidRDefault="00B70A5B" w:rsidP="00B52741">
            <w:pPr>
              <w:pStyle w:val="NormalinTable"/>
            </w:pPr>
          </w:p>
        </w:tc>
        <w:tc>
          <w:tcPr>
            <w:tcW w:w="715" w:type="pct"/>
          </w:tcPr>
          <w:p w14:paraId="0F6A168F"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3F023D8" w14:textId="77777777" w:rsidR="00B70A5B" w:rsidRDefault="00B70A5B" w:rsidP="00B52741">
            <w:pPr>
              <w:pStyle w:val="NormalinTable"/>
            </w:pPr>
          </w:p>
        </w:tc>
      </w:tr>
      <w:tr w:rsidR="00B70A5B" w14:paraId="5F58AF7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7DB5C8F" w14:textId="77777777" w:rsidR="00B70A5B" w:rsidRDefault="00B70A5B" w:rsidP="00B52741">
            <w:pPr>
              <w:pStyle w:val="NormalinTable"/>
              <w:jc w:val="center"/>
            </w:pPr>
          </w:p>
        </w:tc>
        <w:tc>
          <w:tcPr>
            <w:tcW w:w="0" w:type="auto"/>
          </w:tcPr>
          <w:p w14:paraId="357ADE59"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5B0D4AC" w14:textId="2E3FE37B" w:rsidR="00B70A5B" w:rsidRDefault="00B70A5B" w:rsidP="00B52741">
            <w:pPr>
              <w:pStyle w:val="NormalinTable"/>
            </w:pPr>
            <w:r>
              <w:t>0207 42 80</w:t>
            </w:r>
          </w:p>
        </w:tc>
        <w:tc>
          <w:tcPr>
            <w:tcW w:w="1028" w:type="pct"/>
          </w:tcPr>
          <w:p w14:paraId="2BDBAA3F"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51EEB9C" w14:textId="77777777" w:rsidR="00B70A5B" w:rsidRDefault="00B70A5B" w:rsidP="00B52741">
            <w:pPr>
              <w:pStyle w:val="NormalinTable"/>
            </w:pPr>
          </w:p>
        </w:tc>
        <w:tc>
          <w:tcPr>
            <w:tcW w:w="715" w:type="pct"/>
          </w:tcPr>
          <w:p w14:paraId="2E418668"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2CE093E" w14:textId="77777777" w:rsidR="00B70A5B" w:rsidRDefault="00B70A5B" w:rsidP="00B52741">
            <w:pPr>
              <w:pStyle w:val="NormalinTable"/>
            </w:pPr>
          </w:p>
        </w:tc>
      </w:tr>
      <w:tr w:rsidR="00B70A5B" w14:paraId="38C1920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84FD08D" w14:textId="77777777" w:rsidR="00B70A5B" w:rsidRDefault="00B70A5B" w:rsidP="00B52741">
            <w:pPr>
              <w:pStyle w:val="NormalinTable"/>
              <w:jc w:val="center"/>
            </w:pPr>
          </w:p>
        </w:tc>
        <w:tc>
          <w:tcPr>
            <w:tcW w:w="0" w:type="auto"/>
          </w:tcPr>
          <w:p w14:paraId="5900A223"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590EA8" w14:textId="6406C00C" w:rsidR="00B70A5B" w:rsidRDefault="00B70A5B" w:rsidP="00B52741">
            <w:pPr>
              <w:pStyle w:val="NormalinTable"/>
            </w:pPr>
            <w:r>
              <w:t>0207 44 10</w:t>
            </w:r>
          </w:p>
        </w:tc>
        <w:tc>
          <w:tcPr>
            <w:tcW w:w="1028" w:type="pct"/>
          </w:tcPr>
          <w:p w14:paraId="5B93F2C2"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5D4F15D" w14:textId="77777777" w:rsidR="00B70A5B" w:rsidRDefault="00B70A5B" w:rsidP="00B52741">
            <w:pPr>
              <w:pStyle w:val="NormalinTable"/>
            </w:pPr>
          </w:p>
        </w:tc>
        <w:tc>
          <w:tcPr>
            <w:tcW w:w="715" w:type="pct"/>
          </w:tcPr>
          <w:p w14:paraId="653C6469"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8E4F200" w14:textId="77777777" w:rsidR="00B70A5B" w:rsidRDefault="00B70A5B" w:rsidP="00B52741">
            <w:pPr>
              <w:pStyle w:val="NormalinTable"/>
            </w:pPr>
          </w:p>
        </w:tc>
      </w:tr>
      <w:tr w:rsidR="00B70A5B" w14:paraId="2FB218F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50C3337" w14:textId="77777777" w:rsidR="00B70A5B" w:rsidRDefault="00B70A5B" w:rsidP="00B52741">
            <w:pPr>
              <w:pStyle w:val="NormalinTable"/>
              <w:jc w:val="center"/>
            </w:pPr>
          </w:p>
        </w:tc>
        <w:tc>
          <w:tcPr>
            <w:tcW w:w="0" w:type="auto"/>
          </w:tcPr>
          <w:p w14:paraId="7015BDEA"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239A72" w14:textId="07C3095F" w:rsidR="00B70A5B" w:rsidRDefault="00B70A5B" w:rsidP="00B52741">
            <w:pPr>
              <w:pStyle w:val="NormalinTable"/>
            </w:pPr>
            <w:r>
              <w:t>0207 44 21</w:t>
            </w:r>
          </w:p>
        </w:tc>
        <w:tc>
          <w:tcPr>
            <w:tcW w:w="1028" w:type="pct"/>
          </w:tcPr>
          <w:p w14:paraId="29E8B233"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F091D80" w14:textId="77777777" w:rsidR="00B70A5B" w:rsidRDefault="00B70A5B" w:rsidP="00B52741">
            <w:pPr>
              <w:pStyle w:val="NormalinTable"/>
            </w:pPr>
          </w:p>
        </w:tc>
        <w:tc>
          <w:tcPr>
            <w:tcW w:w="715" w:type="pct"/>
          </w:tcPr>
          <w:p w14:paraId="7BBDA292"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512AA89" w14:textId="77777777" w:rsidR="00B70A5B" w:rsidRDefault="00B70A5B" w:rsidP="00B52741">
            <w:pPr>
              <w:pStyle w:val="NormalinTable"/>
            </w:pPr>
          </w:p>
        </w:tc>
      </w:tr>
      <w:tr w:rsidR="00B70A5B" w14:paraId="637EE76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E737698" w14:textId="77777777" w:rsidR="00B70A5B" w:rsidRDefault="00B70A5B" w:rsidP="00B52741">
            <w:pPr>
              <w:pStyle w:val="NormalinTable"/>
              <w:jc w:val="center"/>
            </w:pPr>
          </w:p>
        </w:tc>
        <w:tc>
          <w:tcPr>
            <w:tcW w:w="0" w:type="auto"/>
          </w:tcPr>
          <w:p w14:paraId="0E998308"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448D45" w14:textId="604B2853" w:rsidR="00B70A5B" w:rsidRDefault="00B70A5B" w:rsidP="00B52741">
            <w:pPr>
              <w:pStyle w:val="NormalinTable"/>
            </w:pPr>
            <w:r>
              <w:t>0207 44 51</w:t>
            </w:r>
          </w:p>
        </w:tc>
        <w:tc>
          <w:tcPr>
            <w:tcW w:w="1028" w:type="pct"/>
          </w:tcPr>
          <w:p w14:paraId="0AEC4EDC"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69A09A4" w14:textId="77777777" w:rsidR="00B70A5B" w:rsidRDefault="00B70A5B" w:rsidP="00B52741">
            <w:pPr>
              <w:pStyle w:val="NormalinTable"/>
            </w:pPr>
          </w:p>
        </w:tc>
        <w:tc>
          <w:tcPr>
            <w:tcW w:w="715" w:type="pct"/>
          </w:tcPr>
          <w:p w14:paraId="7E70A97F"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32373EF" w14:textId="77777777" w:rsidR="00B70A5B" w:rsidRDefault="00B70A5B" w:rsidP="00B52741">
            <w:pPr>
              <w:pStyle w:val="NormalinTable"/>
            </w:pPr>
          </w:p>
        </w:tc>
      </w:tr>
      <w:tr w:rsidR="00B70A5B" w14:paraId="2A2335C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6815209" w14:textId="77777777" w:rsidR="00B70A5B" w:rsidRDefault="00B70A5B" w:rsidP="00B52741">
            <w:pPr>
              <w:pStyle w:val="NormalinTable"/>
              <w:jc w:val="center"/>
            </w:pPr>
          </w:p>
        </w:tc>
        <w:tc>
          <w:tcPr>
            <w:tcW w:w="0" w:type="auto"/>
          </w:tcPr>
          <w:p w14:paraId="7A34EC65"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5DE9AF" w14:textId="3E56D570" w:rsidR="00B70A5B" w:rsidRDefault="00B70A5B" w:rsidP="00B52741">
            <w:pPr>
              <w:pStyle w:val="NormalinTable"/>
            </w:pPr>
            <w:r>
              <w:t>0207 44 61</w:t>
            </w:r>
          </w:p>
        </w:tc>
        <w:tc>
          <w:tcPr>
            <w:tcW w:w="1028" w:type="pct"/>
          </w:tcPr>
          <w:p w14:paraId="3CDAB651"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D910FCD" w14:textId="77777777" w:rsidR="00B70A5B" w:rsidRDefault="00B70A5B" w:rsidP="00B52741">
            <w:pPr>
              <w:pStyle w:val="NormalinTable"/>
            </w:pPr>
          </w:p>
        </w:tc>
        <w:tc>
          <w:tcPr>
            <w:tcW w:w="715" w:type="pct"/>
          </w:tcPr>
          <w:p w14:paraId="3118052A"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18ADFFF" w14:textId="77777777" w:rsidR="00B70A5B" w:rsidRDefault="00B70A5B" w:rsidP="00B52741">
            <w:pPr>
              <w:pStyle w:val="NormalinTable"/>
            </w:pPr>
          </w:p>
        </w:tc>
      </w:tr>
      <w:tr w:rsidR="00B70A5B" w14:paraId="7FAB49A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3D231BD" w14:textId="77777777" w:rsidR="00B70A5B" w:rsidRDefault="00B70A5B" w:rsidP="00B52741">
            <w:pPr>
              <w:pStyle w:val="NormalinTable"/>
              <w:jc w:val="center"/>
            </w:pPr>
          </w:p>
        </w:tc>
        <w:tc>
          <w:tcPr>
            <w:tcW w:w="0" w:type="auto"/>
          </w:tcPr>
          <w:p w14:paraId="51CAE67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F85605" w14:textId="24470900" w:rsidR="00B70A5B" w:rsidRDefault="00B70A5B" w:rsidP="00B52741">
            <w:pPr>
              <w:pStyle w:val="NormalinTable"/>
            </w:pPr>
            <w:r>
              <w:t>0207 44 71</w:t>
            </w:r>
          </w:p>
        </w:tc>
        <w:tc>
          <w:tcPr>
            <w:tcW w:w="1028" w:type="pct"/>
          </w:tcPr>
          <w:p w14:paraId="2508E226"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0D887AC" w14:textId="77777777" w:rsidR="00B70A5B" w:rsidRDefault="00B70A5B" w:rsidP="00B52741">
            <w:pPr>
              <w:pStyle w:val="NormalinTable"/>
            </w:pPr>
          </w:p>
        </w:tc>
        <w:tc>
          <w:tcPr>
            <w:tcW w:w="715" w:type="pct"/>
          </w:tcPr>
          <w:p w14:paraId="6DD9B05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34EF829" w14:textId="77777777" w:rsidR="00B70A5B" w:rsidRDefault="00B70A5B" w:rsidP="00B52741">
            <w:pPr>
              <w:pStyle w:val="NormalinTable"/>
            </w:pPr>
          </w:p>
        </w:tc>
      </w:tr>
      <w:tr w:rsidR="00B70A5B" w14:paraId="19F8E43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9365A12" w14:textId="77777777" w:rsidR="00B70A5B" w:rsidRDefault="00B70A5B" w:rsidP="00B52741">
            <w:pPr>
              <w:pStyle w:val="NormalinTable"/>
              <w:jc w:val="center"/>
            </w:pPr>
          </w:p>
        </w:tc>
        <w:tc>
          <w:tcPr>
            <w:tcW w:w="0" w:type="auto"/>
          </w:tcPr>
          <w:p w14:paraId="652A57DA"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47934F1" w14:textId="5430FA46" w:rsidR="00B70A5B" w:rsidRDefault="00B70A5B" w:rsidP="00B52741">
            <w:pPr>
              <w:pStyle w:val="NormalinTable"/>
            </w:pPr>
            <w:r>
              <w:t>0207 45 10</w:t>
            </w:r>
          </w:p>
        </w:tc>
        <w:tc>
          <w:tcPr>
            <w:tcW w:w="1028" w:type="pct"/>
          </w:tcPr>
          <w:p w14:paraId="58F0C6DC"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809C070" w14:textId="77777777" w:rsidR="00B70A5B" w:rsidRDefault="00B70A5B" w:rsidP="00B52741">
            <w:pPr>
              <w:pStyle w:val="NormalinTable"/>
            </w:pPr>
          </w:p>
        </w:tc>
        <w:tc>
          <w:tcPr>
            <w:tcW w:w="715" w:type="pct"/>
          </w:tcPr>
          <w:p w14:paraId="19284C5A"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A05CCFF" w14:textId="77777777" w:rsidR="00B70A5B" w:rsidRDefault="00B70A5B" w:rsidP="00B52741">
            <w:pPr>
              <w:pStyle w:val="NormalinTable"/>
            </w:pPr>
          </w:p>
        </w:tc>
      </w:tr>
      <w:tr w:rsidR="00B70A5B" w14:paraId="6948E8B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C580AB0" w14:textId="77777777" w:rsidR="00B70A5B" w:rsidRDefault="00B70A5B" w:rsidP="00B52741">
            <w:pPr>
              <w:pStyle w:val="NormalinTable"/>
              <w:jc w:val="center"/>
            </w:pPr>
          </w:p>
        </w:tc>
        <w:tc>
          <w:tcPr>
            <w:tcW w:w="0" w:type="auto"/>
          </w:tcPr>
          <w:p w14:paraId="589EF3AD"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4F729DC" w14:textId="75FE2EE3" w:rsidR="00B70A5B" w:rsidRDefault="00B70A5B" w:rsidP="00B52741">
            <w:pPr>
              <w:pStyle w:val="NormalinTable"/>
            </w:pPr>
            <w:r>
              <w:t>0207 45 21</w:t>
            </w:r>
          </w:p>
        </w:tc>
        <w:tc>
          <w:tcPr>
            <w:tcW w:w="1028" w:type="pct"/>
          </w:tcPr>
          <w:p w14:paraId="790DB9FB"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EA4C2F4" w14:textId="77777777" w:rsidR="00B70A5B" w:rsidRDefault="00B70A5B" w:rsidP="00B52741">
            <w:pPr>
              <w:pStyle w:val="NormalinTable"/>
            </w:pPr>
          </w:p>
        </w:tc>
        <w:tc>
          <w:tcPr>
            <w:tcW w:w="715" w:type="pct"/>
          </w:tcPr>
          <w:p w14:paraId="31D7CC5B"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EC77E00" w14:textId="77777777" w:rsidR="00B70A5B" w:rsidRDefault="00B70A5B" w:rsidP="00B52741">
            <w:pPr>
              <w:pStyle w:val="NormalinTable"/>
            </w:pPr>
          </w:p>
        </w:tc>
      </w:tr>
      <w:tr w:rsidR="00B70A5B" w14:paraId="2253D5B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D146F4D" w14:textId="77777777" w:rsidR="00B70A5B" w:rsidRDefault="00B70A5B" w:rsidP="00B52741">
            <w:pPr>
              <w:pStyle w:val="NormalinTable"/>
              <w:jc w:val="center"/>
            </w:pPr>
          </w:p>
        </w:tc>
        <w:tc>
          <w:tcPr>
            <w:tcW w:w="0" w:type="auto"/>
          </w:tcPr>
          <w:p w14:paraId="03FEA701"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599685" w14:textId="3359A40A" w:rsidR="00B70A5B" w:rsidRDefault="00B70A5B" w:rsidP="00B52741">
            <w:pPr>
              <w:pStyle w:val="NormalinTable"/>
            </w:pPr>
            <w:r>
              <w:t>0207 45 51</w:t>
            </w:r>
          </w:p>
        </w:tc>
        <w:tc>
          <w:tcPr>
            <w:tcW w:w="1028" w:type="pct"/>
          </w:tcPr>
          <w:p w14:paraId="16F05F42"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E8332E2" w14:textId="77777777" w:rsidR="00B70A5B" w:rsidRDefault="00B70A5B" w:rsidP="00B52741">
            <w:pPr>
              <w:pStyle w:val="NormalinTable"/>
            </w:pPr>
          </w:p>
        </w:tc>
        <w:tc>
          <w:tcPr>
            <w:tcW w:w="715" w:type="pct"/>
          </w:tcPr>
          <w:p w14:paraId="2A43BBA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382CE50" w14:textId="77777777" w:rsidR="00B70A5B" w:rsidRDefault="00B70A5B" w:rsidP="00B52741">
            <w:pPr>
              <w:pStyle w:val="NormalinTable"/>
            </w:pPr>
          </w:p>
        </w:tc>
      </w:tr>
      <w:tr w:rsidR="00B70A5B" w14:paraId="38718B5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539D5E6" w14:textId="77777777" w:rsidR="00B70A5B" w:rsidRDefault="00B70A5B" w:rsidP="00B52741">
            <w:pPr>
              <w:pStyle w:val="NormalinTable"/>
              <w:jc w:val="center"/>
            </w:pPr>
          </w:p>
        </w:tc>
        <w:tc>
          <w:tcPr>
            <w:tcW w:w="0" w:type="auto"/>
          </w:tcPr>
          <w:p w14:paraId="16CF8FEE"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D159DB" w14:textId="10F6EAED" w:rsidR="00B70A5B" w:rsidRDefault="00B70A5B" w:rsidP="00B52741">
            <w:pPr>
              <w:pStyle w:val="NormalinTable"/>
            </w:pPr>
            <w:r>
              <w:t>0207 45 61</w:t>
            </w:r>
          </w:p>
        </w:tc>
        <w:tc>
          <w:tcPr>
            <w:tcW w:w="1028" w:type="pct"/>
          </w:tcPr>
          <w:p w14:paraId="0170E979"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3B9824C" w14:textId="77777777" w:rsidR="00B70A5B" w:rsidRDefault="00B70A5B" w:rsidP="00B52741">
            <w:pPr>
              <w:pStyle w:val="NormalinTable"/>
            </w:pPr>
          </w:p>
        </w:tc>
        <w:tc>
          <w:tcPr>
            <w:tcW w:w="715" w:type="pct"/>
          </w:tcPr>
          <w:p w14:paraId="5EC8986B"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08C1B02" w14:textId="77777777" w:rsidR="00B70A5B" w:rsidRDefault="00B70A5B" w:rsidP="00B52741">
            <w:pPr>
              <w:pStyle w:val="NormalinTable"/>
            </w:pPr>
          </w:p>
        </w:tc>
      </w:tr>
      <w:tr w:rsidR="00B70A5B" w14:paraId="4D21D73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6FB31F6" w14:textId="77777777" w:rsidR="00B70A5B" w:rsidRDefault="00B70A5B" w:rsidP="00B52741">
            <w:pPr>
              <w:pStyle w:val="NormalinTable"/>
              <w:jc w:val="center"/>
            </w:pPr>
          </w:p>
        </w:tc>
        <w:tc>
          <w:tcPr>
            <w:tcW w:w="0" w:type="auto"/>
          </w:tcPr>
          <w:p w14:paraId="1DB8B4C3"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FB6332" w14:textId="6B9F5106" w:rsidR="00B70A5B" w:rsidRDefault="00B70A5B" w:rsidP="00B52741">
            <w:pPr>
              <w:pStyle w:val="NormalinTable"/>
            </w:pPr>
            <w:r>
              <w:t>0207 45 71</w:t>
            </w:r>
          </w:p>
        </w:tc>
        <w:tc>
          <w:tcPr>
            <w:tcW w:w="1028" w:type="pct"/>
          </w:tcPr>
          <w:p w14:paraId="34196482"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D31A5EB" w14:textId="77777777" w:rsidR="00B70A5B" w:rsidRDefault="00B70A5B" w:rsidP="00B52741">
            <w:pPr>
              <w:pStyle w:val="NormalinTable"/>
            </w:pPr>
          </w:p>
        </w:tc>
        <w:tc>
          <w:tcPr>
            <w:tcW w:w="715" w:type="pct"/>
          </w:tcPr>
          <w:p w14:paraId="04B70849"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CC578CF" w14:textId="77777777" w:rsidR="00B70A5B" w:rsidRDefault="00B70A5B" w:rsidP="00B52741">
            <w:pPr>
              <w:pStyle w:val="NormalinTable"/>
            </w:pPr>
          </w:p>
        </w:tc>
      </w:tr>
      <w:tr w:rsidR="00B70A5B" w14:paraId="3AC12B4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64ABB6A" w14:textId="77777777" w:rsidR="00B70A5B" w:rsidRDefault="00B70A5B" w:rsidP="00B52741">
            <w:pPr>
              <w:pStyle w:val="NormalinTable"/>
              <w:jc w:val="center"/>
            </w:pPr>
          </w:p>
        </w:tc>
        <w:tc>
          <w:tcPr>
            <w:tcW w:w="0" w:type="auto"/>
          </w:tcPr>
          <w:p w14:paraId="1C04A834"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9B58C6F" w14:textId="59F44598" w:rsidR="00B70A5B" w:rsidRDefault="00B70A5B" w:rsidP="00B52741">
            <w:pPr>
              <w:pStyle w:val="NormalinTable"/>
            </w:pPr>
            <w:r>
              <w:t>0207 54 71</w:t>
            </w:r>
          </w:p>
        </w:tc>
        <w:tc>
          <w:tcPr>
            <w:tcW w:w="1028" w:type="pct"/>
          </w:tcPr>
          <w:p w14:paraId="44D96B58"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3F7F3E5" w14:textId="77777777" w:rsidR="00B70A5B" w:rsidRDefault="00B70A5B" w:rsidP="00B52741">
            <w:pPr>
              <w:pStyle w:val="NormalinTable"/>
            </w:pPr>
          </w:p>
        </w:tc>
        <w:tc>
          <w:tcPr>
            <w:tcW w:w="715" w:type="pct"/>
          </w:tcPr>
          <w:p w14:paraId="3A548BBB"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8816238" w14:textId="77777777" w:rsidR="00B70A5B" w:rsidRDefault="00B70A5B" w:rsidP="00B52741">
            <w:pPr>
              <w:pStyle w:val="NormalinTable"/>
            </w:pPr>
          </w:p>
        </w:tc>
      </w:tr>
      <w:tr w:rsidR="00B70A5B" w14:paraId="2F29F4A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FA72EDF" w14:textId="77777777" w:rsidR="00B70A5B" w:rsidRDefault="00B70A5B" w:rsidP="00B52741">
            <w:pPr>
              <w:pStyle w:val="NormalinTable"/>
              <w:jc w:val="center"/>
            </w:pPr>
          </w:p>
        </w:tc>
        <w:tc>
          <w:tcPr>
            <w:tcW w:w="0" w:type="auto"/>
          </w:tcPr>
          <w:p w14:paraId="6BBDEB30"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F489E5" w14:textId="0B1EC026" w:rsidR="00B70A5B" w:rsidRDefault="00B70A5B" w:rsidP="00B52741">
            <w:pPr>
              <w:pStyle w:val="NormalinTable"/>
            </w:pPr>
            <w:r>
              <w:t>0207 55 71</w:t>
            </w:r>
          </w:p>
        </w:tc>
        <w:tc>
          <w:tcPr>
            <w:tcW w:w="1028" w:type="pct"/>
          </w:tcPr>
          <w:p w14:paraId="135B00F8"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540D76D" w14:textId="77777777" w:rsidR="00B70A5B" w:rsidRDefault="00B70A5B" w:rsidP="00B52741">
            <w:pPr>
              <w:pStyle w:val="NormalinTable"/>
            </w:pPr>
          </w:p>
        </w:tc>
        <w:tc>
          <w:tcPr>
            <w:tcW w:w="715" w:type="pct"/>
          </w:tcPr>
          <w:p w14:paraId="43954651"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0B76379" w14:textId="77777777" w:rsidR="00B70A5B" w:rsidRDefault="00B70A5B" w:rsidP="00B52741">
            <w:pPr>
              <w:pStyle w:val="NormalinTable"/>
            </w:pPr>
          </w:p>
        </w:tc>
      </w:tr>
      <w:tr w:rsidR="00B70A5B" w14:paraId="41E5278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79ADED6" w14:textId="77777777" w:rsidR="00B70A5B" w:rsidRDefault="00B70A5B" w:rsidP="00B52741">
            <w:pPr>
              <w:pStyle w:val="NormalinTable"/>
              <w:jc w:val="center"/>
            </w:pPr>
          </w:p>
        </w:tc>
        <w:tc>
          <w:tcPr>
            <w:tcW w:w="0" w:type="auto"/>
          </w:tcPr>
          <w:p w14:paraId="0B63BED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C9D04C4" w14:textId="35BE22CF" w:rsidR="00B70A5B" w:rsidRDefault="00B70A5B" w:rsidP="00B52741">
            <w:pPr>
              <w:pStyle w:val="NormalinTable"/>
            </w:pPr>
            <w:r>
              <w:t>0207 60 10</w:t>
            </w:r>
          </w:p>
        </w:tc>
        <w:tc>
          <w:tcPr>
            <w:tcW w:w="1028" w:type="pct"/>
          </w:tcPr>
          <w:p w14:paraId="7ECC91B1"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8FE1FE0" w14:textId="77777777" w:rsidR="00B70A5B" w:rsidRDefault="00B70A5B" w:rsidP="00B52741">
            <w:pPr>
              <w:pStyle w:val="NormalinTable"/>
            </w:pPr>
          </w:p>
        </w:tc>
        <w:tc>
          <w:tcPr>
            <w:tcW w:w="715" w:type="pct"/>
          </w:tcPr>
          <w:p w14:paraId="18198F7F"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7A2BAAD" w14:textId="77777777" w:rsidR="00B70A5B" w:rsidRDefault="00B70A5B" w:rsidP="00B52741">
            <w:pPr>
              <w:pStyle w:val="NormalinTable"/>
            </w:pPr>
          </w:p>
        </w:tc>
      </w:tr>
      <w:tr w:rsidR="00B70A5B" w14:paraId="3DD1985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F2ABD51" w14:textId="77777777" w:rsidR="00B70A5B" w:rsidRDefault="00B70A5B" w:rsidP="00B52741">
            <w:pPr>
              <w:pStyle w:val="NormalinTable"/>
              <w:jc w:val="center"/>
            </w:pPr>
          </w:p>
        </w:tc>
        <w:tc>
          <w:tcPr>
            <w:tcW w:w="0" w:type="auto"/>
          </w:tcPr>
          <w:p w14:paraId="75AD7A4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38FC4B" w14:textId="5A4A3118" w:rsidR="00B70A5B" w:rsidRDefault="00B70A5B" w:rsidP="00B52741">
            <w:pPr>
              <w:pStyle w:val="NormalinTable"/>
            </w:pPr>
            <w:r>
              <w:t>0207 60 51</w:t>
            </w:r>
          </w:p>
        </w:tc>
        <w:tc>
          <w:tcPr>
            <w:tcW w:w="1028" w:type="pct"/>
          </w:tcPr>
          <w:p w14:paraId="74337E84"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68993C6" w14:textId="77777777" w:rsidR="00B70A5B" w:rsidRDefault="00B70A5B" w:rsidP="00B52741">
            <w:pPr>
              <w:pStyle w:val="NormalinTable"/>
            </w:pPr>
          </w:p>
        </w:tc>
        <w:tc>
          <w:tcPr>
            <w:tcW w:w="715" w:type="pct"/>
          </w:tcPr>
          <w:p w14:paraId="16F6FCA8"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C4777E6" w14:textId="77777777" w:rsidR="00B70A5B" w:rsidRDefault="00B70A5B" w:rsidP="00B52741">
            <w:pPr>
              <w:pStyle w:val="NormalinTable"/>
            </w:pPr>
          </w:p>
        </w:tc>
      </w:tr>
      <w:tr w:rsidR="00B70A5B" w14:paraId="6662362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CCD8909" w14:textId="77777777" w:rsidR="00B70A5B" w:rsidRDefault="00B70A5B" w:rsidP="00B52741">
            <w:pPr>
              <w:pStyle w:val="NormalinTable"/>
              <w:jc w:val="center"/>
            </w:pPr>
          </w:p>
        </w:tc>
        <w:tc>
          <w:tcPr>
            <w:tcW w:w="0" w:type="auto"/>
          </w:tcPr>
          <w:p w14:paraId="640EF2C9"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C850507" w14:textId="6B4A5403" w:rsidR="00B70A5B" w:rsidRDefault="00B70A5B" w:rsidP="00B52741">
            <w:pPr>
              <w:pStyle w:val="NormalinTable"/>
            </w:pPr>
            <w:r>
              <w:t>0207 60 61</w:t>
            </w:r>
          </w:p>
        </w:tc>
        <w:tc>
          <w:tcPr>
            <w:tcW w:w="1028" w:type="pct"/>
          </w:tcPr>
          <w:p w14:paraId="061EA8A0"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137B5C0" w14:textId="77777777" w:rsidR="00B70A5B" w:rsidRDefault="00B70A5B" w:rsidP="00B52741">
            <w:pPr>
              <w:pStyle w:val="NormalinTable"/>
            </w:pPr>
          </w:p>
        </w:tc>
        <w:tc>
          <w:tcPr>
            <w:tcW w:w="715" w:type="pct"/>
          </w:tcPr>
          <w:p w14:paraId="3144665C"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817A892" w14:textId="77777777" w:rsidR="00B70A5B" w:rsidRDefault="00B70A5B" w:rsidP="00B52741">
            <w:pPr>
              <w:pStyle w:val="NormalinTable"/>
            </w:pPr>
          </w:p>
        </w:tc>
      </w:tr>
      <w:tr w:rsidR="00B70A5B" w14:paraId="00F7E80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0C4B263" w14:textId="77777777" w:rsidR="00B70A5B" w:rsidRDefault="00B70A5B" w:rsidP="00B52741">
            <w:pPr>
              <w:pStyle w:val="NormalinTable"/>
              <w:jc w:val="center"/>
            </w:pPr>
          </w:p>
        </w:tc>
        <w:tc>
          <w:tcPr>
            <w:tcW w:w="0" w:type="auto"/>
          </w:tcPr>
          <w:p w14:paraId="74FC649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1ABF2E3" w14:textId="1D85DF51" w:rsidR="00B70A5B" w:rsidRDefault="00B70A5B" w:rsidP="00B52741">
            <w:pPr>
              <w:pStyle w:val="NormalinTable"/>
            </w:pPr>
            <w:r>
              <w:t>1602 32 00</w:t>
            </w:r>
          </w:p>
        </w:tc>
        <w:tc>
          <w:tcPr>
            <w:tcW w:w="1028" w:type="pct"/>
          </w:tcPr>
          <w:p w14:paraId="0C91B606"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D00C990" w14:textId="77777777" w:rsidR="00B70A5B" w:rsidRDefault="00B70A5B" w:rsidP="00B52741">
            <w:pPr>
              <w:pStyle w:val="NormalinTable"/>
            </w:pPr>
          </w:p>
        </w:tc>
        <w:tc>
          <w:tcPr>
            <w:tcW w:w="715" w:type="pct"/>
          </w:tcPr>
          <w:p w14:paraId="32417ACC"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510A3A7" w14:textId="77777777" w:rsidR="00B70A5B" w:rsidRDefault="00B70A5B" w:rsidP="00B52741">
            <w:pPr>
              <w:pStyle w:val="NormalinTable"/>
            </w:pPr>
          </w:p>
        </w:tc>
      </w:tr>
      <w:tr w:rsidR="00B70A5B" w14:paraId="00AB5B2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9E9C88F" w14:textId="77777777" w:rsidR="00B70A5B" w:rsidRDefault="00B70A5B" w:rsidP="00B52741">
            <w:pPr>
              <w:pStyle w:val="NormalinTable"/>
              <w:jc w:val="center"/>
            </w:pPr>
            <w:r>
              <w:rPr>
                <w:b/>
              </w:rPr>
              <w:t>091924</w:t>
            </w:r>
          </w:p>
        </w:tc>
        <w:tc>
          <w:tcPr>
            <w:tcW w:w="0" w:type="auto"/>
            <w:tcBorders>
              <w:top w:val="single" w:sz="12" w:space="0" w:color="000000" w:themeColor="background1" w:themeShade="00"/>
            </w:tcBorders>
          </w:tcPr>
          <w:p w14:paraId="78BFF70E"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E77DA71" w14:textId="77777777" w:rsidR="00B70A5B" w:rsidRDefault="00B70A5B" w:rsidP="00B52741">
            <w:pPr>
              <w:pStyle w:val="NormalinTable"/>
            </w:pPr>
            <w:r>
              <w:t>0406 10 00</w:t>
            </w:r>
          </w:p>
          <w:p w14:paraId="21FCBA69" w14:textId="77777777" w:rsidR="00B70A5B" w:rsidRDefault="00B70A5B" w:rsidP="00B52741">
            <w:pPr>
              <w:pStyle w:val="NormalinTable"/>
            </w:pPr>
            <w:r>
              <w:t>0406 20 00</w:t>
            </w:r>
          </w:p>
          <w:p w14:paraId="7775BD82" w14:textId="19997C19" w:rsidR="00B70A5B" w:rsidRDefault="00B70A5B" w:rsidP="00B52741">
            <w:pPr>
              <w:pStyle w:val="NormalinTable"/>
            </w:pPr>
            <w:r>
              <w:t>0406 30 00</w:t>
            </w:r>
          </w:p>
        </w:tc>
        <w:tc>
          <w:tcPr>
            <w:tcW w:w="1028" w:type="pct"/>
            <w:tcBorders>
              <w:top w:val="single" w:sz="12" w:space="0" w:color="000000" w:themeColor="background1" w:themeShade="00"/>
            </w:tcBorders>
          </w:tcPr>
          <w:p w14:paraId="7AF413F1"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36DF3205" w14:textId="5EAA1392" w:rsidR="00B70A5B" w:rsidRDefault="00B70A5B" w:rsidP="00B52741">
            <w:pPr>
              <w:pStyle w:val="NormalinTable"/>
            </w:pPr>
            <w:r>
              <w:t>342,000 kg (2019)</w:t>
            </w:r>
          </w:p>
          <w:p w14:paraId="00ADFE2A" w14:textId="10235777" w:rsidR="00B70A5B" w:rsidRDefault="00B70A5B" w:rsidP="00B52741">
            <w:pPr>
              <w:pStyle w:val="NormalinTable"/>
            </w:pPr>
            <w:r w:rsidRPr="00E72603">
              <w:t>462</w:t>
            </w:r>
            <w:r>
              <w:t>,</w:t>
            </w:r>
            <w:r w:rsidRPr="00E72603">
              <w:t>000</w:t>
            </w:r>
            <w:r>
              <w:t xml:space="preserve"> kg</w:t>
            </w:r>
            <w:r w:rsidRPr="00E72603">
              <w:t xml:space="preserve"> </w:t>
            </w:r>
            <w:r>
              <w:t>+ 12,000 kg/year</w:t>
            </w:r>
          </w:p>
        </w:tc>
        <w:tc>
          <w:tcPr>
            <w:tcW w:w="715" w:type="pct"/>
            <w:tcBorders>
              <w:top w:val="single" w:sz="12" w:space="0" w:color="000000" w:themeColor="background1" w:themeShade="00"/>
            </w:tcBorders>
          </w:tcPr>
          <w:p w14:paraId="6F15798F" w14:textId="047BC3BB" w:rsidR="00B70A5B" w:rsidRDefault="005F005B" w:rsidP="00B52741">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2DFC3D3E" w14:textId="6B7F7D19"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31FB3788" w14:textId="77777777" w:rsidR="00B70A5B" w:rsidRDefault="00B70A5B" w:rsidP="00B52741">
            <w:pPr>
              <w:pStyle w:val="NormalinTable"/>
            </w:pPr>
            <w:r>
              <w:t>31/12/2019</w:t>
            </w:r>
          </w:p>
          <w:p w14:paraId="40C63EE7" w14:textId="23DDD439" w:rsidR="00B70A5B" w:rsidRDefault="00B70A5B" w:rsidP="00B52741">
            <w:pPr>
              <w:pStyle w:val="NormalinTable"/>
            </w:pPr>
            <w:r>
              <w:t>31/12</w:t>
            </w:r>
          </w:p>
        </w:tc>
      </w:tr>
      <w:tr w:rsidR="00B70A5B" w14:paraId="674A26D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8D5DD6F" w14:textId="77777777" w:rsidR="00B70A5B" w:rsidRDefault="00B70A5B" w:rsidP="00E53A77">
            <w:pPr>
              <w:pStyle w:val="NormalinTable"/>
              <w:jc w:val="center"/>
            </w:pPr>
          </w:p>
        </w:tc>
        <w:tc>
          <w:tcPr>
            <w:tcW w:w="0" w:type="auto"/>
          </w:tcPr>
          <w:p w14:paraId="4F9CD07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F6C5DD" w14:textId="07480A28" w:rsidR="00B70A5B" w:rsidRDefault="00B70A5B" w:rsidP="00E53A77">
            <w:pPr>
              <w:pStyle w:val="NormalinTable"/>
            </w:pPr>
            <w:r>
              <w:t>0406 40 00</w:t>
            </w:r>
          </w:p>
        </w:tc>
        <w:tc>
          <w:tcPr>
            <w:tcW w:w="1028" w:type="pct"/>
          </w:tcPr>
          <w:p w14:paraId="0F119E8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1FC7D50" w14:textId="77777777" w:rsidR="00B70A5B" w:rsidRDefault="00B70A5B" w:rsidP="00E53A77">
            <w:pPr>
              <w:pStyle w:val="NormalinTable"/>
            </w:pPr>
          </w:p>
        </w:tc>
        <w:tc>
          <w:tcPr>
            <w:tcW w:w="715" w:type="pct"/>
          </w:tcPr>
          <w:p w14:paraId="3E6023B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9478338" w14:textId="77777777" w:rsidR="00B70A5B" w:rsidRDefault="00B70A5B" w:rsidP="00E53A77">
            <w:pPr>
              <w:pStyle w:val="NormalinTable"/>
            </w:pPr>
          </w:p>
        </w:tc>
      </w:tr>
      <w:tr w:rsidR="00B70A5B" w14:paraId="395EC82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2C2188C" w14:textId="77777777" w:rsidR="00B70A5B" w:rsidRDefault="00B70A5B" w:rsidP="00E53A77">
            <w:pPr>
              <w:pStyle w:val="NormalinTable"/>
              <w:jc w:val="center"/>
            </w:pPr>
          </w:p>
        </w:tc>
        <w:tc>
          <w:tcPr>
            <w:tcW w:w="0" w:type="auto"/>
          </w:tcPr>
          <w:p w14:paraId="0B347D0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ADBBBA" w14:textId="71BA48B1" w:rsidR="00B70A5B" w:rsidRDefault="00B70A5B" w:rsidP="00E53A77">
            <w:pPr>
              <w:pStyle w:val="NormalinTable"/>
            </w:pPr>
            <w:r>
              <w:t>0406 90 01</w:t>
            </w:r>
          </w:p>
        </w:tc>
        <w:tc>
          <w:tcPr>
            <w:tcW w:w="1028" w:type="pct"/>
          </w:tcPr>
          <w:p w14:paraId="5F07B94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65B58B8" w14:textId="77777777" w:rsidR="00B70A5B" w:rsidRDefault="00B70A5B" w:rsidP="00E53A77">
            <w:pPr>
              <w:pStyle w:val="NormalinTable"/>
            </w:pPr>
          </w:p>
        </w:tc>
        <w:tc>
          <w:tcPr>
            <w:tcW w:w="715" w:type="pct"/>
          </w:tcPr>
          <w:p w14:paraId="39675DB7"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D830B46" w14:textId="77777777" w:rsidR="00B70A5B" w:rsidRDefault="00B70A5B" w:rsidP="00E53A77">
            <w:pPr>
              <w:pStyle w:val="NormalinTable"/>
            </w:pPr>
          </w:p>
        </w:tc>
      </w:tr>
      <w:tr w:rsidR="00B70A5B" w14:paraId="6F02108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431AD42" w14:textId="77777777" w:rsidR="00B70A5B" w:rsidRDefault="00B70A5B" w:rsidP="00E53A77">
            <w:pPr>
              <w:pStyle w:val="NormalinTable"/>
              <w:jc w:val="center"/>
            </w:pPr>
          </w:p>
        </w:tc>
        <w:tc>
          <w:tcPr>
            <w:tcW w:w="0" w:type="auto"/>
          </w:tcPr>
          <w:p w14:paraId="00D060B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1B3EF8" w14:textId="128395EE" w:rsidR="00B70A5B" w:rsidRDefault="00B70A5B" w:rsidP="00E53A77">
            <w:pPr>
              <w:pStyle w:val="NormalinTable"/>
            </w:pPr>
            <w:r>
              <w:t>0406 90 13</w:t>
            </w:r>
          </w:p>
        </w:tc>
        <w:tc>
          <w:tcPr>
            <w:tcW w:w="1028" w:type="pct"/>
          </w:tcPr>
          <w:p w14:paraId="114B9EE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D1C4EC0" w14:textId="77777777" w:rsidR="00B70A5B" w:rsidRDefault="00B70A5B" w:rsidP="00E53A77">
            <w:pPr>
              <w:pStyle w:val="NormalinTable"/>
            </w:pPr>
          </w:p>
        </w:tc>
        <w:tc>
          <w:tcPr>
            <w:tcW w:w="715" w:type="pct"/>
          </w:tcPr>
          <w:p w14:paraId="6205EA2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7F3A751" w14:textId="77777777" w:rsidR="00B70A5B" w:rsidRDefault="00B70A5B" w:rsidP="00E53A77">
            <w:pPr>
              <w:pStyle w:val="NormalinTable"/>
            </w:pPr>
          </w:p>
        </w:tc>
      </w:tr>
      <w:tr w:rsidR="00B70A5B" w14:paraId="65E4627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D40D898" w14:textId="77777777" w:rsidR="00B70A5B" w:rsidRDefault="00B70A5B" w:rsidP="00E53A77">
            <w:pPr>
              <w:pStyle w:val="NormalinTable"/>
              <w:jc w:val="center"/>
            </w:pPr>
          </w:p>
        </w:tc>
        <w:tc>
          <w:tcPr>
            <w:tcW w:w="0" w:type="auto"/>
          </w:tcPr>
          <w:p w14:paraId="7BC2190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48261F" w14:textId="4B5A02C0" w:rsidR="00B70A5B" w:rsidRDefault="00B70A5B" w:rsidP="00E53A77">
            <w:pPr>
              <w:pStyle w:val="NormalinTable"/>
            </w:pPr>
            <w:r>
              <w:t>0406 90 15</w:t>
            </w:r>
          </w:p>
        </w:tc>
        <w:tc>
          <w:tcPr>
            <w:tcW w:w="1028" w:type="pct"/>
          </w:tcPr>
          <w:p w14:paraId="4AEB4CC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FEE30A3" w14:textId="77777777" w:rsidR="00B70A5B" w:rsidRDefault="00B70A5B" w:rsidP="00E53A77">
            <w:pPr>
              <w:pStyle w:val="NormalinTable"/>
            </w:pPr>
          </w:p>
        </w:tc>
        <w:tc>
          <w:tcPr>
            <w:tcW w:w="715" w:type="pct"/>
          </w:tcPr>
          <w:p w14:paraId="2FCCA0B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83ECC4C" w14:textId="77777777" w:rsidR="00B70A5B" w:rsidRDefault="00B70A5B" w:rsidP="00E53A77">
            <w:pPr>
              <w:pStyle w:val="NormalinTable"/>
            </w:pPr>
          </w:p>
        </w:tc>
      </w:tr>
      <w:tr w:rsidR="00B70A5B" w14:paraId="3361EF9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5A1AF52" w14:textId="77777777" w:rsidR="00B70A5B" w:rsidRDefault="00B70A5B" w:rsidP="00E53A77">
            <w:pPr>
              <w:pStyle w:val="NormalinTable"/>
              <w:jc w:val="center"/>
            </w:pPr>
          </w:p>
        </w:tc>
        <w:tc>
          <w:tcPr>
            <w:tcW w:w="0" w:type="auto"/>
          </w:tcPr>
          <w:p w14:paraId="26CF9297"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376E5F" w14:textId="57287011" w:rsidR="00B70A5B" w:rsidRDefault="00B70A5B" w:rsidP="00E53A77">
            <w:pPr>
              <w:pStyle w:val="NormalinTable"/>
            </w:pPr>
            <w:r>
              <w:t>0406 90 17</w:t>
            </w:r>
          </w:p>
        </w:tc>
        <w:tc>
          <w:tcPr>
            <w:tcW w:w="1028" w:type="pct"/>
          </w:tcPr>
          <w:p w14:paraId="5D91D8E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F39E337" w14:textId="77777777" w:rsidR="00B70A5B" w:rsidRDefault="00B70A5B" w:rsidP="00E53A77">
            <w:pPr>
              <w:pStyle w:val="NormalinTable"/>
            </w:pPr>
          </w:p>
        </w:tc>
        <w:tc>
          <w:tcPr>
            <w:tcW w:w="715" w:type="pct"/>
          </w:tcPr>
          <w:p w14:paraId="2ACE86A7"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0108E0F" w14:textId="77777777" w:rsidR="00B70A5B" w:rsidRDefault="00B70A5B" w:rsidP="00E53A77">
            <w:pPr>
              <w:pStyle w:val="NormalinTable"/>
            </w:pPr>
          </w:p>
        </w:tc>
      </w:tr>
      <w:tr w:rsidR="00B70A5B" w14:paraId="78BD8A3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F31B2EC" w14:textId="77777777" w:rsidR="00B70A5B" w:rsidRDefault="00B70A5B" w:rsidP="00E53A77">
            <w:pPr>
              <w:pStyle w:val="NormalinTable"/>
              <w:jc w:val="center"/>
            </w:pPr>
          </w:p>
        </w:tc>
        <w:tc>
          <w:tcPr>
            <w:tcW w:w="0" w:type="auto"/>
          </w:tcPr>
          <w:p w14:paraId="40A9E89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4DC9EB" w14:textId="456020BB" w:rsidR="00B70A5B" w:rsidRDefault="00B70A5B" w:rsidP="00E53A77">
            <w:pPr>
              <w:pStyle w:val="NormalinTable"/>
            </w:pPr>
            <w:r>
              <w:t>0406 90 18</w:t>
            </w:r>
          </w:p>
        </w:tc>
        <w:tc>
          <w:tcPr>
            <w:tcW w:w="1028" w:type="pct"/>
          </w:tcPr>
          <w:p w14:paraId="3048120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7E7EE88" w14:textId="77777777" w:rsidR="00B70A5B" w:rsidRDefault="00B70A5B" w:rsidP="00E53A77">
            <w:pPr>
              <w:pStyle w:val="NormalinTable"/>
            </w:pPr>
          </w:p>
        </w:tc>
        <w:tc>
          <w:tcPr>
            <w:tcW w:w="715" w:type="pct"/>
          </w:tcPr>
          <w:p w14:paraId="77B6B16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6C04F4D" w14:textId="77777777" w:rsidR="00B70A5B" w:rsidRDefault="00B70A5B" w:rsidP="00E53A77">
            <w:pPr>
              <w:pStyle w:val="NormalinTable"/>
            </w:pPr>
          </w:p>
        </w:tc>
      </w:tr>
      <w:tr w:rsidR="00B70A5B" w14:paraId="34666E5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A6D0ADF" w14:textId="77777777" w:rsidR="00B70A5B" w:rsidRDefault="00B70A5B" w:rsidP="00E53A77">
            <w:pPr>
              <w:pStyle w:val="NormalinTable"/>
              <w:jc w:val="center"/>
            </w:pPr>
          </w:p>
        </w:tc>
        <w:tc>
          <w:tcPr>
            <w:tcW w:w="0" w:type="auto"/>
          </w:tcPr>
          <w:p w14:paraId="6446D637"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C94E795" w14:textId="13D476A2" w:rsidR="00B70A5B" w:rsidRDefault="00B70A5B" w:rsidP="00E53A77">
            <w:pPr>
              <w:pStyle w:val="NormalinTable"/>
            </w:pPr>
            <w:r>
              <w:t>0406 90 21</w:t>
            </w:r>
          </w:p>
        </w:tc>
        <w:tc>
          <w:tcPr>
            <w:tcW w:w="1028" w:type="pct"/>
          </w:tcPr>
          <w:p w14:paraId="4784EC4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16A80D8" w14:textId="77777777" w:rsidR="00B70A5B" w:rsidRDefault="00B70A5B" w:rsidP="00E53A77">
            <w:pPr>
              <w:pStyle w:val="NormalinTable"/>
            </w:pPr>
          </w:p>
        </w:tc>
        <w:tc>
          <w:tcPr>
            <w:tcW w:w="715" w:type="pct"/>
          </w:tcPr>
          <w:p w14:paraId="7DDDB8C1"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E05BF98" w14:textId="77777777" w:rsidR="00B70A5B" w:rsidRDefault="00B70A5B" w:rsidP="00E53A77">
            <w:pPr>
              <w:pStyle w:val="NormalinTable"/>
            </w:pPr>
          </w:p>
        </w:tc>
      </w:tr>
      <w:tr w:rsidR="00B70A5B" w14:paraId="00B1E25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8A49C8E" w14:textId="77777777" w:rsidR="00B70A5B" w:rsidRDefault="00B70A5B" w:rsidP="00E53A77">
            <w:pPr>
              <w:pStyle w:val="NormalinTable"/>
              <w:jc w:val="center"/>
            </w:pPr>
          </w:p>
        </w:tc>
        <w:tc>
          <w:tcPr>
            <w:tcW w:w="0" w:type="auto"/>
          </w:tcPr>
          <w:p w14:paraId="3E16EB5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04E8CAC" w14:textId="58D7F061" w:rsidR="00B70A5B" w:rsidRDefault="00B70A5B" w:rsidP="00E53A77">
            <w:pPr>
              <w:pStyle w:val="NormalinTable"/>
            </w:pPr>
            <w:r>
              <w:t>0406 90 23</w:t>
            </w:r>
          </w:p>
        </w:tc>
        <w:tc>
          <w:tcPr>
            <w:tcW w:w="1028" w:type="pct"/>
          </w:tcPr>
          <w:p w14:paraId="30775AD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DE467A1" w14:textId="77777777" w:rsidR="00B70A5B" w:rsidRDefault="00B70A5B" w:rsidP="00E53A77">
            <w:pPr>
              <w:pStyle w:val="NormalinTable"/>
            </w:pPr>
          </w:p>
        </w:tc>
        <w:tc>
          <w:tcPr>
            <w:tcW w:w="715" w:type="pct"/>
          </w:tcPr>
          <w:p w14:paraId="6E688BE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BCC76BC" w14:textId="77777777" w:rsidR="00B70A5B" w:rsidRDefault="00B70A5B" w:rsidP="00E53A77">
            <w:pPr>
              <w:pStyle w:val="NormalinTable"/>
            </w:pPr>
          </w:p>
        </w:tc>
      </w:tr>
      <w:tr w:rsidR="00B70A5B" w14:paraId="3A361E5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344219B" w14:textId="77777777" w:rsidR="00B70A5B" w:rsidRDefault="00B70A5B" w:rsidP="00E53A77">
            <w:pPr>
              <w:pStyle w:val="NormalinTable"/>
              <w:jc w:val="center"/>
            </w:pPr>
          </w:p>
        </w:tc>
        <w:tc>
          <w:tcPr>
            <w:tcW w:w="0" w:type="auto"/>
          </w:tcPr>
          <w:p w14:paraId="27CA0B88"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2925A5" w14:textId="6F2D96AC" w:rsidR="00B70A5B" w:rsidRDefault="00B70A5B" w:rsidP="00E53A77">
            <w:pPr>
              <w:pStyle w:val="NormalinTable"/>
            </w:pPr>
            <w:r>
              <w:t>0406 90 25</w:t>
            </w:r>
          </w:p>
        </w:tc>
        <w:tc>
          <w:tcPr>
            <w:tcW w:w="1028" w:type="pct"/>
          </w:tcPr>
          <w:p w14:paraId="7E95D81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5910B68" w14:textId="77777777" w:rsidR="00B70A5B" w:rsidRDefault="00B70A5B" w:rsidP="00E53A77">
            <w:pPr>
              <w:pStyle w:val="NormalinTable"/>
            </w:pPr>
          </w:p>
        </w:tc>
        <w:tc>
          <w:tcPr>
            <w:tcW w:w="715" w:type="pct"/>
          </w:tcPr>
          <w:p w14:paraId="386F6F38"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60A9A67" w14:textId="77777777" w:rsidR="00B70A5B" w:rsidRDefault="00B70A5B" w:rsidP="00E53A77">
            <w:pPr>
              <w:pStyle w:val="NormalinTable"/>
            </w:pPr>
          </w:p>
        </w:tc>
      </w:tr>
      <w:tr w:rsidR="00B70A5B" w14:paraId="6D247E5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9365275" w14:textId="77777777" w:rsidR="00B70A5B" w:rsidRDefault="00B70A5B" w:rsidP="00E53A77">
            <w:pPr>
              <w:pStyle w:val="NormalinTable"/>
              <w:jc w:val="center"/>
            </w:pPr>
          </w:p>
        </w:tc>
        <w:tc>
          <w:tcPr>
            <w:tcW w:w="0" w:type="auto"/>
          </w:tcPr>
          <w:p w14:paraId="4406397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D70702" w14:textId="42FA31BB" w:rsidR="00B70A5B" w:rsidRDefault="00B70A5B" w:rsidP="00E53A77">
            <w:pPr>
              <w:pStyle w:val="NormalinTable"/>
            </w:pPr>
            <w:r>
              <w:t>0406 90 29</w:t>
            </w:r>
          </w:p>
        </w:tc>
        <w:tc>
          <w:tcPr>
            <w:tcW w:w="1028" w:type="pct"/>
          </w:tcPr>
          <w:p w14:paraId="7D34B8D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AA3ACCD" w14:textId="77777777" w:rsidR="00B70A5B" w:rsidRDefault="00B70A5B" w:rsidP="00E53A77">
            <w:pPr>
              <w:pStyle w:val="NormalinTable"/>
            </w:pPr>
          </w:p>
        </w:tc>
        <w:tc>
          <w:tcPr>
            <w:tcW w:w="715" w:type="pct"/>
          </w:tcPr>
          <w:p w14:paraId="24292431"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95E3EF8" w14:textId="77777777" w:rsidR="00B70A5B" w:rsidRDefault="00B70A5B" w:rsidP="00E53A77">
            <w:pPr>
              <w:pStyle w:val="NormalinTable"/>
            </w:pPr>
          </w:p>
        </w:tc>
      </w:tr>
      <w:tr w:rsidR="00B70A5B" w14:paraId="3311410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C10D5C2" w14:textId="77777777" w:rsidR="00B70A5B" w:rsidRDefault="00B70A5B" w:rsidP="00E53A77">
            <w:pPr>
              <w:pStyle w:val="NormalinTable"/>
              <w:jc w:val="center"/>
            </w:pPr>
          </w:p>
        </w:tc>
        <w:tc>
          <w:tcPr>
            <w:tcW w:w="0" w:type="auto"/>
          </w:tcPr>
          <w:p w14:paraId="1CE545D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B47B08" w14:textId="1352A67B" w:rsidR="00B70A5B" w:rsidRDefault="00B70A5B" w:rsidP="00E53A77">
            <w:pPr>
              <w:pStyle w:val="NormalinTable"/>
            </w:pPr>
            <w:r>
              <w:t>0406 90 32</w:t>
            </w:r>
          </w:p>
        </w:tc>
        <w:tc>
          <w:tcPr>
            <w:tcW w:w="1028" w:type="pct"/>
          </w:tcPr>
          <w:p w14:paraId="00E0B16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702B1E8" w14:textId="77777777" w:rsidR="00B70A5B" w:rsidRDefault="00B70A5B" w:rsidP="00E53A77">
            <w:pPr>
              <w:pStyle w:val="NormalinTable"/>
            </w:pPr>
          </w:p>
        </w:tc>
        <w:tc>
          <w:tcPr>
            <w:tcW w:w="715" w:type="pct"/>
          </w:tcPr>
          <w:p w14:paraId="4D6FE3E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887EDD0" w14:textId="77777777" w:rsidR="00B70A5B" w:rsidRDefault="00B70A5B" w:rsidP="00E53A77">
            <w:pPr>
              <w:pStyle w:val="NormalinTable"/>
            </w:pPr>
          </w:p>
        </w:tc>
      </w:tr>
      <w:tr w:rsidR="00B70A5B" w14:paraId="1930C52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7F7E7AF" w14:textId="77777777" w:rsidR="00B70A5B" w:rsidRDefault="00B70A5B" w:rsidP="00E53A77">
            <w:pPr>
              <w:pStyle w:val="NormalinTable"/>
              <w:jc w:val="center"/>
            </w:pPr>
          </w:p>
        </w:tc>
        <w:tc>
          <w:tcPr>
            <w:tcW w:w="0" w:type="auto"/>
          </w:tcPr>
          <w:p w14:paraId="3C7FE50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1818606" w14:textId="64C98477" w:rsidR="00B70A5B" w:rsidRDefault="00B70A5B" w:rsidP="00E53A77">
            <w:pPr>
              <w:pStyle w:val="NormalinTable"/>
            </w:pPr>
            <w:r>
              <w:t>0406 90 35</w:t>
            </w:r>
          </w:p>
        </w:tc>
        <w:tc>
          <w:tcPr>
            <w:tcW w:w="1028" w:type="pct"/>
          </w:tcPr>
          <w:p w14:paraId="30FF572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EBFCEEF" w14:textId="77777777" w:rsidR="00B70A5B" w:rsidRDefault="00B70A5B" w:rsidP="00E53A77">
            <w:pPr>
              <w:pStyle w:val="NormalinTable"/>
            </w:pPr>
          </w:p>
        </w:tc>
        <w:tc>
          <w:tcPr>
            <w:tcW w:w="715" w:type="pct"/>
          </w:tcPr>
          <w:p w14:paraId="2F727726"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551BBDA" w14:textId="77777777" w:rsidR="00B70A5B" w:rsidRDefault="00B70A5B" w:rsidP="00E53A77">
            <w:pPr>
              <w:pStyle w:val="NormalinTable"/>
            </w:pPr>
          </w:p>
        </w:tc>
      </w:tr>
      <w:tr w:rsidR="00B70A5B" w14:paraId="64D05A8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F08E79F" w14:textId="77777777" w:rsidR="00B70A5B" w:rsidRDefault="00B70A5B" w:rsidP="00E53A77">
            <w:pPr>
              <w:pStyle w:val="NormalinTable"/>
              <w:jc w:val="center"/>
            </w:pPr>
          </w:p>
        </w:tc>
        <w:tc>
          <w:tcPr>
            <w:tcW w:w="0" w:type="auto"/>
          </w:tcPr>
          <w:p w14:paraId="13AAB946"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92654F" w14:textId="21EBA385" w:rsidR="00B70A5B" w:rsidRDefault="00B70A5B" w:rsidP="00E53A77">
            <w:pPr>
              <w:pStyle w:val="NormalinTable"/>
            </w:pPr>
            <w:r>
              <w:t>0406 90 37</w:t>
            </w:r>
          </w:p>
        </w:tc>
        <w:tc>
          <w:tcPr>
            <w:tcW w:w="1028" w:type="pct"/>
          </w:tcPr>
          <w:p w14:paraId="664547F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AE788E9" w14:textId="77777777" w:rsidR="00B70A5B" w:rsidRDefault="00B70A5B" w:rsidP="00E53A77">
            <w:pPr>
              <w:pStyle w:val="NormalinTable"/>
            </w:pPr>
          </w:p>
        </w:tc>
        <w:tc>
          <w:tcPr>
            <w:tcW w:w="715" w:type="pct"/>
          </w:tcPr>
          <w:p w14:paraId="6F7BF78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1D31E28" w14:textId="77777777" w:rsidR="00B70A5B" w:rsidRDefault="00B70A5B" w:rsidP="00E53A77">
            <w:pPr>
              <w:pStyle w:val="NormalinTable"/>
            </w:pPr>
          </w:p>
        </w:tc>
      </w:tr>
      <w:tr w:rsidR="00B70A5B" w14:paraId="2D96677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82E3AF3" w14:textId="77777777" w:rsidR="00B70A5B" w:rsidRDefault="00B70A5B" w:rsidP="00E53A77">
            <w:pPr>
              <w:pStyle w:val="NormalinTable"/>
              <w:jc w:val="center"/>
            </w:pPr>
          </w:p>
        </w:tc>
        <w:tc>
          <w:tcPr>
            <w:tcW w:w="0" w:type="auto"/>
          </w:tcPr>
          <w:p w14:paraId="1098357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4746F5" w14:textId="67ECFA6F" w:rsidR="00B70A5B" w:rsidRDefault="00B70A5B" w:rsidP="00E53A77">
            <w:pPr>
              <w:pStyle w:val="NormalinTable"/>
            </w:pPr>
            <w:r>
              <w:t>0406 90 39</w:t>
            </w:r>
          </w:p>
        </w:tc>
        <w:tc>
          <w:tcPr>
            <w:tcW w:w="1028" w:type="pct"/>
          </w:tcPr>
          <w:p w14:paraId="5B79F81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12FC1C7" w14:textId="77777777" w:rsidR="00B70A5B" w:rsidRDefault="00B70A5B" w:rsidP="00E53A77">
            <w:pPr>
              <w:pStyle w:val="NormalinTable"/>
            </w:pPr>
          </w:p>
        </w:tc>
        <w:tc>
          <w:tcPr>
            <w:tcW w:w="715" w:type="pct"/>
          </w:tcPr>
          <w:p w14:paraId="5029E24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1DBC3A4" w14:textId="77777777" w:rsidR="00B70A5B" w:rsidRDefault="00B70A5B" w:rsidP="00E53A77">
            <w:pPr>
              <w:pStyle w:val="NormalinTable"/>
            </w:pPr>
          </w:p>
        </w:tc>
      </w:tr>
      <w:tr w:rsidR="00B70A5B" w14:paraId="3ABED73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E0AED61" w14:textId="77777777" w:rsidR="00B70A5B" w:rsidRDefault="00B70A5B" w:rsidP="00E53A77">
            <w:pPr>
              <w:pStyle w:val="NormalinTable"/>
              <w:jc w:val="center"/>
            </w:pPr>
          </w:p>
        </w:tc>
        <w:tc>
          <w:tcPr>
            <w:tcW w:w="0" w:type="auto"/>
          </w:tcPr>
          <w:p w14:paraId="04419D3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43863D9" w14:textId="09505B5B" w:rsidR="00B70A5B" w:rsidRDefault="00B70A5B" w:rsidP="00E53A77">
            <w:pPr>
              <w:pStyle w:val="NormalinTable"/>
            </w:pPr>
            <w:r>
              <w:t>0406 90 50</w:t>
            </w:r>
          </w:p>
        </w:tc>
        <w:tc>
          <w:tcPr>
            <w:tcW w:w="1028" w:type="pct"/>
          </w:tcPr>
          <w:p w14:paraId="625B701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8E92B81" w14:textId="77777777" w:rsidR="00B70A5B" w:rsidRDefault="00B70A5B" w:rsidP="00E53A77">
            <w:pPr>
              <w:pStyle w:val="NormalinTable"/>
            </w:pPr>
          </w:p>
        </w:tc>
        <w:tc>
          <w:tcPr>
            <w:tcW w:w="715" w:type="pct"/>
          </w:tcPr>
          <w:p w14:paraId="5436D05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5E2DF89" w14:textId="77777777" w:rsidR="00B70A5B" w:rsidRDefault="00B70A5B" w:rsidP="00E53A77">
            <w:pPr>
              <w:pStyle w:val="NormalinTable"/>
            </w:pPr>
          </w:p>
        </w:tc>
      </w:tr>
      <w:tr w:rsidR="00B70A5B" w14:paraId="17DE509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6531CA4" w14:textId="77777777" w:rsidR="00B70A5B" w:rsidRDefault="00B70A5B" w:rsidP="00E53A77">
            <w:pPr>
              <w:pStyle w:val="NormalinTable"/>
              <w:jc w:val="center"/>
            </w:pPr>
          </w:p>
        </w:tc>
        <w:tc>
          <w:tcPr>
            <w:tcW w:w="0" w:type="auto"/>
          </w:tcPr>
          <w:p w14:paraId="7D7E9A3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CF00E1E" w14:textId="6ACD5C2A" w:rsidR="00B70A5B" w:rsidRDefault="00B70A5B" w:rsidP="00E53A77">
            <w:pPr>
              <w:pStyle w:val="NormalinTable"/>
            </w:pPr>
            <w:r>
              <w:t>0406 90 61</w:t>
            </w:r>
          </w:p>
        </w:tc>
        <w:tc>
          <w:tcPr>
            <w:tcW w:w="1028" w:type="pct"/>
          </w:tcPr>
          <w:p w14:paraId="205A8DC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CFD24DE" w14:textId="77777777" w:rsidR="00B70A5B" w:rsidRDefault="00B70A5B" w:rsidP="00E53A77">
            <w:pPr>
              <w:pStyle w:val="NormalinTable"/>
            </w:pPr>
          </w:p>
        </w:tc>
        <w:tc>
          <w:tcPr>
            <w:tcW w:w="715" w:type="pct"/>
          </w:tcPr>
          <w:p w14:paraId="267C26E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3EC2B22" w14:textId="77777777" w:rsidR="00B70A5B" w:rsidRDefault="00B70A5B" w:rsidP="00E53A77">
            <w:pPr>
              <w:pStyle w:val="NormalinTable"/>
            </w:pPr>
          </w:p>
        </w:tc>
      </w:tr>
      <w:tr w:rsidR="00B70A5B" w14:paraId="659E8B7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6C76B8E" w14:textId="77777777" w:rsidR="00B70A5B" w:rsidRDefault="00B70A5B" w:rsidP="00E53A77">
            <w:pPr>
              <w:pStyle w:val="NormalinTable"/>
              <w:jc w:val="center"/>
            </w:pPr>
          </w:p>
        </w:tc>
        <w:tc>
          <w:tcPr>
            <w:tcW w:w="0" w:type="auto"/>
          </w:tcPr>
          <w:p w14:paraId="6B75FC3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85A2E83" w14:textId="6355BA9B" w:rsidR="00B70A5B" w:rsidRDefault="00B70A5B" w:rsidP="00E53A77">
            <w:pPr>
              <w:pStyle w:val="NormalinTable"/>
            </w:pPr>
            <w:r>
              <w:t>0406 90 63</w:t>
            </w:r>
          </w:p>
        </w:tc>
        <w:tc>
          <w:tcPr>
            <w:tcW w:w="1028" w:type="pct"/>
          </w:tcPr>
          <w:p w14:paraId="26B731B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CFB9A1D" w14:textId="77777777" w:rsidR="00B70A5B" w:rsidRDefault="00B70A5B" w:rsidP="00E53A77">
            <w:pPr>
              <w:pStyle w:val="NormalinTable"/>
            </w:pPr>
          </w:p>
        </w:tc>
        <w:tc>
          <w:tcPr>
            <w:tcW w:w="715" w:type="pct"/>
          </w:tcPr>
          <w:p w14:paraId="3B5439C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93A6390" w14:textId="77777777" w:rsidR="00B70A5B" w:rsidRDefault="00B70A5B" w:rsidP="00E53A77">
            <w:pPr>
              <w:pStyle w:val="NormalinTable"/>
            </w:pPr>
          </w:p>
        </w:tc>
      </w:tr>
      <w:tr w:rsidR="00B70A5B" w14:paraId="5BA8128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E593C9C" w14:textId="77777777" w:rsidR="00B70A5B" w:rsidRDefault="00B70A5B" w:rsidP="00E53A77">
            <w:pPr>
              <w:pStyle w:val="NormalinTable"/>
              <w:jc w:val="center"/>
            </w:pPr>
          </w:p>
        </w:tc>
        <w:tc>
          <w:tcPr>
            <w:tcW w:w="0" w:type="auto"/>
          </w:tcPr>
          <w:p w14:paraId="1076E12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BA741CC" w14:textId="6AE4B62E" w:rsidR="00B70A5B" w:rsidRDefault="00B70A5B" w:rsidP="00E53A77">
            <w:pPr>
              <w:pStyle w:val="NormalinTable"/>
            </w:pPr>
            <w:r>
              <w:t>0406 90 69</w:t>
            </w:r>
          </w:p>
        </w:tc>
        <w:tc>
          <w:tcPr>
            <w:tcW w:w="1028" w:type="pct"/>
          </w:tcPr>
          <w:p w14:paraId="1A93F94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9CF5EFB" w14:textId="77777777" w:rsidR="00B70A5B" w:rsidRDefault="00B70A5B" w:rsidP="00E53A77">
            <w:pPr>
              <w:pStyle w:val="NormalinTable"/>
            </w:pPr>
          </w:p>
        </w:tc>
        <w:tc>
          <w:tcPr>
            <w:tcW w:w="715" w:type="pct"/>
          </w:tcPr>
          <w:p w14:paraId="637B878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50AC5F9" w14:textId="77777777" w:rsidR="00B70A5B" w:rsidRDefault="00B70A5B" w:rsidP="00E53A77">
            <w:pPr>
              <w:pStyle w:val="NormalinTable"/>
            </w:pPr>
          </w:p>
        </w:tc>
      </w:tr>
      <w:tr w:rsidR="00B70A5B" w14:paraId="1400E84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9DB77B1" w14:textId="77777777" w:rsidR="00B70A5B" w:rsidRDefault="00B70A5B" w:rsidP="00E53A77">
            <w:pPr>
              <w:pStyle w:val="NormalinTable"/>
              <w:jc w:val="center"/>
            </w:pPr>
          </w:p>
        </w:tc>
        <w:tc>
          <w:tcPr>
            <w:tcW w:w="0" w:type="auto"/>
          </w:tcPr>
          <w:p w14:paraId="538BB96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54D181" w14:textId="632DF5CD" w:rsidR="00B70A5B" w:rsidRDefault="00B70A5B" w:rsidP="00E53A77">
            <w:pPr>
              <w:pStyle w:val="NormalinTable"/>
            </w:pPr>
            <w:r>
              <w:t>0406 90 73</w:t>
            </w:r>
          </w:p>
        </w:tc>
        <w:tc>
          <w:tcPr>
            <w:tcW w:w="1028" w:type="pct"/>
          </w:tcPr>
          <w:p w14:paraId="7AF60BF7"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C35F538" w14:textId="77777777" w:rsidR="00B70A5B" w:rsidRDefault="00B70A5B" w:rsidP="00E53A77">
            <w:pPr>
              <w:pStyle w:val="NormalinTable"/>
            </w:pPr>
          </w:p>
        </w:tc>
        <w:tc>
          <w:tcPr>
            <w:tcW w:w="715" w:type="pct"/>
          </w:tcPr>
          <w:p w14:paraId="4D0D542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3629B8A" w14:textId="77777777" w:rsidR="00B70A5B" w:rsidRDefault="00B70A5B" w:rsidP="00E53A77">
            <w:pPr>
              <w:pStyle w:val="NormalinTable"/>
            </w:pPr>
          </w:p>
        </w:tc>
      </w:tr>
      <w:tr w:rsidR="00B70A5B" w14:paraId="2EADAD4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1DC5C64" w14:textId="77777777" w:rsidR="00B70A5B" w:rsidRDefault="00B70A5B" w:rsidP="00E53A77">
            <w:pPr>
              <w:pStyle w:val="NormalinTable"/>
              <w:jc w:val="center"/>
            </w:pPr>
          </w:p>
        </w:tc>
        <w:tc>
          <w:tcPr>
            <w:tcW w:w="0" w:type="auto"/>
          </w:tcPr>
          <w:p w14:paraId="7DD12551"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918F16" w14:textId="753B934F" w:rsidR="00B70A5B" w:rsidRDefault="00B70A5B" w:rsidP="00E53A77">
            <w:pPr>
              <w:pStyle w:val="NormalinTable"/>
            </w:pPr>
            <w:r>
              <w:t>0406 90 74</w:t>
            </w:r>
          </w:p>
        </w:tc>
        <w:tc>
          <w:tcPr>
            <w:tcW w:w="1028" w:type="pct"/>
          </w:tcPr>
          <w:p w14:paraId="7A2B16B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213F8AC" w14:textId="77777777" w:rsidR="00B70A5B" w:rsidRDefault="00B70A5B" w:rsidP="00E53A77">
            <w:pPr>
              <w:pStyle w:val="NormalinTable"/>
            </w:pPr>
          </w:p>
        </w:tc>
        <w:tc>
          <w:tcPr>
            <w:tcW w:w="715" w:type="pct"/>
          </w:tcPr>
          <w:p w14:paraId="3337B85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BA719D2" w14:textId="77777777" w:rsidR="00B70A5B" w:rsidRDefault="00B70A5B" w:rsidP="00E53A77">
            <w:pPr>
              <w:pStyle w:val="NormalinTable"/>
            </w:pPr>
          </w:p>
        </w:tc>
      </w:tr>
      <w:tr w:rsidR="00B70A5B" w14:paraId="54F629C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7DE0F54" w14:textId="77777777" w:rsidR="00B70A5B" w:rsidRDefault="00B70A5B" w:rsidP="00E53A77">
            <w:pPr>
              <w:pStyle w:val="NormalinTable"/>
              <w:jc w:val="center"/>
            </w:pPr>
          </w:p>
        </w:tc>
        <w:tc>
          <w:tcPr>
            <w:tcW w:w="0" w:type="auto"/>
          </w:tcPr>
          <w:p w14:paraId="7CFEF7B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72C88D" w14:textId="098F35BD" w:rsidR="00B70A5B" w:rsidRDefault="00B70A5B" w:rsidP="00E53A77">
            <w:pPr>
              <w:pStyle w:val="NormalinTable"/>
            </w:pPr>
            <w:r>
              <w:t>0406 90 75</w:t>
            </w:r>
          </w:p>
        </w:tc>
        <w:tc>
          <w:tcPr>
            <w:tcW w:w="1028" w:type="pct"/>
          </w:tcPr>
          <w:p w14:paraId="3A84C0B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1E2BB46" w14:textId="77777777" w:rsidR="00B70A5B" w:rsidRDefault="00B70A5B" w:rsidP="00E53A77">
            <w:pPr>
              <w:pStyle w:val="NormalinTable"/>
            </w:pPr>
          </w:p>
        </w:tc>
        <w:tc>
          <w:tcPr>
            <w:tcW w:w="715" w:type="pct"/>
          </w:tcPr>
          <w:p w14:paraId="4237312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A64FB35" w14:textId="77777777" w:rsidR="00B70A5B" w:rsidRDefault="00B70A5B" w:rsidP="00E53A77">
            <w:pPr>
              <w:pStyle w:val="NormalinTable"/>
            </w:pPr>
          </w:p>
        </w:tc>
      </w:tr>
      <w:tr w:rsidR="00B70A5B" w14:paraId="48F9BF7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2AD3221" w14:textId="77777777" w:rsidR="00B70A5B" w:rsidRDefault="00B70A5B" w:rsidP="00E53A77">
            <w:pPr>
              <w:pStyle w:val="NormalinTable"/>
              <w:jc w:val="center"/>
            </w:pPr>
          </w:p>
        </w:tc>
        <w:tc>
          <w:tcPr>
            <w:tcW w:w="0" w:type="auto"/>
          </w:tcPr>
          <w:p w14:paraId="4968BB0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DB1D36" w14:textId="560D46D6" w:rsidR="00B70A5B" w:rsidRDefault="00B70A5B" w:rsidP="00E53A77">
            <w:pPr>
              <w:pStyle w:val="NormalinTable"/>
            </w:pPr>
            <w:r>
              <w:t>0406 90 76</w:t>
            </w:r>
          </w:p>
        </w:tc>
        <w:tc>
          <w:tcPr>
            <w:tcW w:w="1028" w:type="pct"/>
          </w:tcPr>
          <w:p w14:paraId="5DFC7728"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97431DE" w14:textId="77777777" w:rsidR="00B70A5B" w:rsidRDefault="00B70A5B" w:rsidP="00E53A77">
            <w:pPr>
              <w:pStyle w:val="NormalinTable"/>
            </w:pPr>
          </w:p>
        </w:tc>
        <w:tc>
          <w:tcPr>
            <w:tcW w:w="715" w:type="pct"/>
          </w:tcPr>
          <w:p w14:paraId="39A9E08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5183EF7" w14:textId="77777777" w:rsidR="00B70A5B" w:rsidRDefault="00B70A5B" w:rsidP="00E53A77">
            <w:pPr>
              <w:pStyle w:val="NormalinTable"/>
            </w:pPr>
          </w:p>
        </w:tc>
      </w:tr>
      <w:tr w:rsidR="00B70A5B" w14:paraId="70ED9EE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03206E0" w14:textId="77777777" w:rsidR="00B70A5B" w:rsidRDefault="00B70A5B" w:rsidP="00E53A77">
            <w:pPr>
              <w:pStyle w:val="NormalinTable"/>
              <w:jc w:val="center"/>
            </w:pPr>
          </w:p>
        </w:tc>
        <w:tc>
          <w:tcPr>
            <w:tcW w:w="0" w:type="auto"/>
          </w:tcPr>
          <w:p w14:paraId="0A3E9B6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EDC00E7" w14:textId="56635BE7" w:rsidR="00B70A5B" w:rsidRDefault="00B70A5B" w:rsidP="00E53A77">
            <w:pPr>
              <w:pStyle w:val="NormalinTable"/>
            </w:pPr>
            <w:r>
              <w:t>0406 90 78</w:t>
            </w:r>
          </w:p>
        </w:tc>
        <w:tc>
          <w:tcPr>
            <w:tcW w:w="1028" w:type="pct"/>
          </w:tcPr>
          <w:p w14:paraId="791B72E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D13478E" w14:textId="77777777" w:rsidR="00B70A5B" w:rsidRDefault="00B70A5B" w:rsidP="00E53A77">
            <w:pPr>
              <w:pStyle w:val="NormalinTable"/>
            </w:pPr>
          </w:p>
        </w:tc>
        <w:tc>
          <w:tcPr>
            <w:tcW w:w="715" w:type="pct"/>
          </w:tcPr>
          <w:p w14:paraId="57ACEB6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FCEA515" w14:textId="77777777" w:rsidR="00B70A5B" w:rsidRDefault="00B70A5B" w:rsidP="00E53A77">
            <w:pPr>
              <w:pStyle w:val="NormalinTable"/>
            </w:pPr>
          </w:p>
        </w:tc>
      </w:tr>
      <w:tr w:rsidR="00B70A5B" w14:paraId="56A81B6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6F56785" w14:textId="77777777" w:rsidR="00B70A5B" w:rsidRDefault="00B70A5B" w:rsidP="00E53A77">
            <w:pPr>
              <w:pStyle w:val="NormalinTable"/>
              <w:jc w:val="center"/>
            </w:pPr>
          </w:p>
        </w:tc>
        <w:tc>
          <w:tcPr>
            <w:tcW w:w="0" w:type="auto"/>
          </w:tcPr>
          <w:p w14:paraId="6F91394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500C99" w14:textId="3CC996CB" w:rsidR="00B70A5B" w:rsidRDefault="00B70A5B" w:rsidP="00E53A77">
            <w:pPr>
              <w:pStyle w:val="NormalinTable"/>
            </w:pPr>
            <w:r>
              <w:t>0406 90 79</w:t>
            </w:r>
          </w:p>
        </w:tc>
        <w:tc>
          <w:tcPr>
            <w:tcW w:w="1028" w:type="pct"/>
          </w:tcPr>
          <w:p w14:paraId="67002A5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C642C03" w14:textId="77777777" w:rsidR="00B70A5B" w:rsidRDefault="00B70A5B" w:rsidP="00E53A77">
            <w:pPr>
              <w:pStyle w:val="NormalinTable"/>
            </w:pPr>
          </w:p>
        </w:tc>
        <w:tc>
          <w:tcPr>
            <w:tcW w:w="715" w:type="pct"/>
          </w:tcPr>
          <w:p w14:paraId="79F9269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64B1F5D" w14:textId="77777777" w:rsidR="00B70A5B" w:rsidRDefault="00B70A5B" w:rsidP="00E53A77">
            <w:pPr>
              <w:pStyle w:val="NormalinTable"/>
            </w:pPr>
          </w:p>
        </w:tc>
      </w:tr>
      <w:tr w:rsidR="00B70A5B" w14:paraId="1B39648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A2F4C28" w14:textId="77777777" w:rsidR="00B70A5B" w:rsidRDefault="00B70A5B" w:rsidP="00E53A77">
            <w:pPr>
              <w:pStyle w:val="NormalinTable"/>
              <w:jc w:val="center"/>
            </w:pPr>
          </w:p>
        </w:tc>
        <w:tc>
          <w:tcPr>
            <w:tcW w:w="0" w:type="auto"/>
          </w:tcPr>
          <w:p w14:paraId="53894DE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7F9487" w14:textId="1CAAB67A" w:rsidR="00B70A5B" w:rsidRDefault="00B70A5B" w:rsidP="00E53A77">
            <w:pPr>
              <w:pStyle w:val="NormalinTable"/>
            </w:pPr>
            <w:r>
              <w:t>0406 90 81</w:t>
            </w:r>
          </w:p>
        </w:tc>
        <w:tc>
          <w:tcPr>
            <w:tcW w:w="1028" w:type="pct"/>
          </w:tcPr>
          <w:p w14:paraId="1A71DC8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D270170" w14:textId="77777777" w:rsidR="00B70A5B" w:rsidRDefault="00B70A5B" w:rsidP="00E53A77">
            <w:pPr>
              <w:pStyle w:val="NormalinTable"/>
            </w:pPr>
          </w:p>
        </w:tc>
        <w:tc>
          <w:tcPr>
            <w:tcW w:w="715" w:type="pct"/>
          </w:tcPr>
          <w:p w14:paraId="7C6EF4F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7B861F3" w14:textId="77777777" w:rsidR="00B70A5B" w:rsidRDefault="00B70A5B" w:rsidP="00E53A77">
            <w:pPr>
              <w:pStyle w:val="NormalinTable"/>
            </w:pPr>
          </w:p>
        </w:tc>
      </w:tr>
      <w:tr w:rsidR="00B70A5B" w14:paraId="5C24109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3D207C7" w14:textId="77777777" w:rsidR="00B70A5B" w:rsidRDefault="00B70A5B" w:rsidP="00E53A77">
            <w:pPr>
              <w:pStyle w:val="NormalinTable"/>
              <w:jc w:val="center"/>
            </w:pPr>
          </w:p>
        </w:tc>
        <w:tc>
          <w:tcPr>
            <w:tcW w:w="0" w:type="auto"/>
          </w:tcPr>
          <w:p w14:paraId="2B811F6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9DAE06" w14:textId="5C2719CB" w:rsidR="00B70A5B" w:rsidRDefault="00B70A5B" w:rsidP="00E53A77">
            <w:pPr>
              <w:pStyle w:val="NormalinTable"/>
            </w:pPr>
            <w:r>
              <w:t>0406 90 82</w:t>
            </w:r>
          </w:p>
        </w:tc>
        <w:tc>
          <w:tcPr>
            <w:tcW w:w="1028" w:type="pct"/>
          </w:tcPr>
          <w:p w14:paraId="2329D13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64C8EFD" w14:textId="77777777" w:rsidR="00B70A5B" w:rsidRDefault="00B70A5B" w:rsidP="00E53A77">
            <w:pPr>
              <w:pStyle w:val="NormalinTable"/>
            </w:pPr>
          </w:p>
        </w:tc>
        <w:tc>
          <w:tcPr>
            <w:tcW w:w="715" w:type="pct"/>
          </w:tcPr>
          <w:p w14:paraId="12164F7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CF41E23" w14:textId="77777777" w:rsidR="00B70A5B" w:rsidRDefault="00B70A5B" w:rsidP="00E53A77">
            <w:pPr>
              <w:pStyle w:val="NormalinTable"/>
            </w:pPr>
          </w:p>
        </w:tc>
      </w:tr>
      <w:tr w:rsidR="00B70A5B" w14:paraId="483FDCC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E9C92E5" w14:textId="77777777" w:rsidR="00B70A5B" w:rsidRDefault="00B70A5B" w:rsidP="00E53A77">
            <w:pPr>
              <w:pStyle w:val="NormalinTable"/>
              <w:jc w:val="center"/>
            </w:pPr>
          </w:p>
        </w:tc>
        <w:tc>
          <w:tcPr>
            <w:tcW w:w="0" w:type="auto"/>
          </w:tcPr>
          <w:p w14:paraId="07BC3D9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92F6E9" w14:textId="631578C8" w:rsidR="00B70A5B" w:rsidRDefault="00B70A5B" w:rsidP="00E53A77">
            <w:pPr>
              <w:pStyle w:val="NormalinTable"/>
            </w:pPr>
            <w:r>
              <w:t>0406 90 84</w:t>
            </w:r>
          </w:p>
        </w:tc>
        <w:tc>
          <w:tcPr>
            <w:tcW w:w="1028" w:type="pct"/>
          </w:tcPr>
          <w:p w14:paraId="30171F9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222A5C4" w14:textId="77777777" w:rsidR="00B70A5B" w:rsidRDefault="00B70A5B" w:rsidP="00E53A77">
            <w:pPr>
              <w:pStyle w:val="NormalinTable"/>
            </w:pPr>
          </w:p>
        </w:tc>
        <w:tc>
          <w:tcPr>
            <w:tcW w:w="715" w:type="pct"/>
          </w:tcPr>
          <w:p w14:paraId="063E0A8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525901F" w14:textId="77777777" w:rsidR="00B70A5B" w:rsidRDefault="00B70A5B" w:rsidP="00E53A77">
            <w:pPr>
              <w:pStyle w:val="NormalinTable"/>
            </w:pPr>
          </w:p>
        </w:tc>
      </w:tr>
      <w:tr w:rsidR="00B70A5B" w14:paraId="00D9C7D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5056B8C" w14:textId="77777777" w:rsidR="00B70A5B" w:rsidRDefault="00B70A5B" w:rsidP="00E53A77">
            <w:pPr>
              <w:pStyle w:val="NormalinTable"/>
              <w:jc w:val="center"/>
            </w:pPr>
          </w:p>
        </w:tc>
        <w:tc>
          <w:tcPr>
            <w:tcW w:w="0" w:type="auto"/>
          </w:tcPr>
          <w:p w14:paraId="4BFBCEF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FFCA1" w14:textId="49C76A0C" w:rsidR="00B70A5B" w:rsidRDefault="00B70A5B" w:rsidP="00E53A77">
            <w:pPr>
              <w:pStyle w:val="NormalinTable"/>
            </w:pPr>
            <w:r>
              <w:t>0406 90 85</w:t>
            </w:r>
          </w:p>
        </w:tc>
        <w:tc>
          <w:tcPr>
            <w:tcW w:w="1028" w:type="pct"/>
          </w:tcPr>
          <w:p w14:paraId="2FCB5B9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7869FE8" w14:textId="77777777" w:rsidR="00B70A5B" w:rsidRDefault="00B70A5B" w:rsidP="00E53A77">
            <w:pPr>
              <w:pStyle w:val="NormalinTable"/>
            </w:pPr>
          </w:p>
        </w:tc>
        <w:tc>
          <w:tcPr>
            <w:tcW w:w="715" w:type="pct"/>
          </w:tcPr>
          <w:p w14:paraId="72B1432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569E7AB" w14:textId="77777777" w:rsidR="00B70A5B" w:rsidRDefault="00B70A5B" w:rsidP="00E53A77">
            <w:pPr>
              <w:pStyle w:val="NormalinTable"/>
            </w:pPr>
          </w:p>
        </w:tc>
      </w:tr>
      <w:tr w:rsidR="00B70A5B" w14:paraId="55F5161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DD46231" w14:textId="77777777" w:rsidR="00B70A5B" w:rsidRDefault="00B70A5B" w:rsidP="00E53A77">
            <w:pPr>
              <w:pStyle w:val="NormalinTable"/>
              <w:jc w:val="center"/>
            </w:pPr>
          </w:p>
        </w:tc>
        <w:tc>
          <w:tcPr>
            <w:tcW w:w="0" w:type="auto"/>
          </w:tcPr>
          <w:p w14:paraId="17C7B88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3FF30B1" w14:textId="023C1C97" w:rsidR="00B70A5B" w:rsidRDefault="00B70A5B" w:rsidP="00E53A77">
            <w:pPr>
              <w:pStyle w:val="NormalinTable"/>
            </w:pPr>
            <w:r>
              <w:t>0406 90 86</w:t>
            </w:r>
          </w:p>
        </w:tc>
        <w:tc>
          <w:tcPr>
            <w:tcW w:w="1028" w:type="pct"/>
          </w:tcPr>
          <w:p w14:paraId="4FFBD6B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B69BB5F" w14:textId="77777777" w:rsidR="00B70A5B" w:rsidRDefault="00B70A5B" w:rsidP="00E53A77">
            <w:pPr>
              <w:pStyle w:val="NormalinTable"/>
            </w:pPr>
          </w:p>
        </w:tc>
        <w:tc>
          <w:tcPr>
            <w:tcW w:w="715" w:type="pct"/>
          </w:tcPr>
          <w:p w14:paraId="7245F38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09BFE27" w14:textId="77777777" w:rsidR="00B70A5B" w:rsidRDefault="00B70A5B" w:rsidP="00E53A77">
            <w:pPr>
              <w:pStyle w:val="NormalinTable"/>
            </w:pPr>
          </w:p>
        </w:tc>
      </w:tr>
      <w:tr w:rsidR="00B70A5B" w14:paraId="0FFDB1C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65DB4E5" w14:textId="77777777" w:rsidR="00B70A5B" w:rsidRDefault="00B70A5B" w:rsidP="00E53A77">
            <w:pPr>
              <w:pStyle w:val="NormalinTable"/>
              <w:jc w:val="center"/>
            </w:pPr>
          </w:p>
        </w:tc>
        <w:tc>
          <w:tcPr>
            <w:tcW w:w="0" w:type="auto"/>
          </w:tcPr>
          <w:p w14:paraId="43F179A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1D5BC70" w14:textId="5721723E" w:rsidR="00B70A5B" w:rsidRDefault="00B70A5B" w:rsidP="00E53A77">
            <w:pPr>
              <w:pStyle w:val="NormalinTable"/>
            </w:pPr>
            <w:r>
              <w:t>0406 90 89</w:t>
            </w:r>
          </w:p>
        </w:tc>
        <w:tc>
          <w:tcPr>
            <w:tcW w:w="1028" w:type="pct"/>
          </w:tcPr>
          <w:p w14:paraId="1FAADF5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945FCF7" w14:textId="77777777" w:rsidR="00B70A5B" w:rsidRDefault="00B70A5B" w:rsidP="00E53A77">
            <w:pPr>
              <w:pStyle w:val="NormalinTable"/>
            </w:pPr>
          </w:p>
        </w:tc>
        <w:tc>
          <w:tcPr>
            <w:tcW w:w="715" w:type="pct"/>
          </w:tcPr>
          <w:p w14:paraId="0D06881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E9EC339" w14:textId="77777777" w:rsidR="00B70A5B" w:rsidRDefault="00B70A5B" w:rsidP="00E53A77">
            <w:pPr>
              <w:pStyle w:val="NormalinTable"/>
            </w:pPr>
          </w:p>
        </w:tc>
      </w:tr>
      <w:tr w:rsidR="00B70A5B" w14:paraId="52FEE85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299447C" w14:textId="77777777" w:rsidR="00B70A5B" w:rsidRDefault="00B70A5B" w:rsidP="00E53A77">
            <w:pPr>
              <w:pStyle w:val="NormalinTable"/>
              <w:jc w:val="center"/>
            </w:pPr>
          </w:p>
        </w:tc>
        <w:tc>
          <w:tcPr>
            <w:tcW w:w="0" w:type="auto"/>
          </w:tcPr>
          <w:p w14:paraId="1CE4F6D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DDFC2F" w14:textId="3928A6DE" w:rsidR="00B70A5B" w:rsidRDefault="00B70A5B" w:rsidP="00E53A77">
            <w:pPr>
              <w:pStyle w:val="NormalinTable"/>
            </w:pPr>
            <w:r>
              <w:t>0406 90 92</w:t>
            </w:r>
          </w:p>
        </w:tc>
        <w:tc>
          <w:tcPr>
            <w:tcW w:w="1028" w:type="pct"/>
          </w:tcPr>
          <w:p w14:paraId="5D20506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BB90ACF" w14:textId="77777777" w:rsidR="00B70A5B" w:rsidRDefault="00B70A5B" w:rsidP="00E53A77">
            <w:pPr>
              <w:pStyle w:val="NormalinTable"/>
            </w:pPr>
          </w:p>
        </w:tc>
        <w:tc>
          <w:tcPr>
            <w:tcW w:w="715" w:type="pct"/>
          </w:tcPr>
          <w:p w14:paraId="44E0720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184482B" w14:textId="77777777" w:rsidR="00B70A5B" w:rsidRDefault="00B70A5B" w:rsidP="00E53A77">
            <w:pPr>
              <w:pStyle w:val="NormalinTable"/>
            </w:pPr>
          </w:p>
        </w:tc>
      </w:tr>
      <w:tr w:rsidR="00B70A5B" w14:paraId="3FF77DF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8234C03" w14:textId="77777777" w:rsidR="00B70A5B" w:rsidRDefault="00B70A5B" w:rsidP="00E53A77">
            <w:pPr>
              <w:pStyle w:val="NormalinTable"/>
              <w:jc w:val="center"/>
            </w:pPr>
          </w:p>
        </w:tc>
        <w:tc>
          <w:tcPr>
            <w:tcW w:w="0" w:type="auto"/>
          </w:tcPr>
          <w:p w14:paraId="1D27C7B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A265D6D" w14:textId="6796642B" w:rsidR="00B70A5B" w:rsidRDefault="00B70A5B" w:rsidP="00E53A77">
            <w:pPr>
              <w:pStyle w:val="NormalinTable"/>
            </w:pPr>
            <w:r>
              <w:t>0406 90 93</w:t>
            </w:r>
          </w:p>
        </w:tc>
        <w:tc>
          <w:tcPr>
            <w:tcW w:w="1028" w:type="pct"/>
          </w:tcPr>
          <w:p w14:paraId="4CDAE82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509EE6D" w14:textId="77777777" w:rsidR="00B70A5B" w:rsidRDefault="00B70A5B" w:rsidP="00E53A77">
            <w:pPr>
              <w:pStyle w:val="NormalinTable"/>
            </w:pPr>
          </w:p>
        </w:tc>
        <w:tc>
          <w:tcPr>
            <w:tcW w:w="715" w:type="pct"/>
          </w:tcPr>
          <w:p w14:paraId="690C8A8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12B99CA" w14:textId="77777777" w:rsidR="00B70A5B" w:rsidRDefault="00B70A5B" w:rsidP="00E53A77">
            <w:pPr>
              <w:pStyle w:val="NormalinTable"/>
            </w:pPr>
          </w:p>
        </w:tc>
      </w:tr>
      <w:tr w:rsidR="00B70A5B" w14:paraId="57F7B2C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4A969AB" w14:textId="77777777" w:rsidR="00B70A5B" w:rsidRDefault="00B70A5B" w:rsidP="00E53A77">
            <w:pPr>
              <w:pStyle w:val="NormalinTable"/>
              <w:jc w:val="center"/>
            </w:pPr>
          </w:p>
        </w:tc>
        <w:tc>
          <w:tcPr>
            <w:tcW w:w="0" w:type="auto"/>
          </w:tcPr>
          <w:p w14:paraId="42478A48"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90B8BC" w14:textId="0F8DB771" w:rsidR="00B70A5B" w:rsidRDefault="00B70A5B" w:rsidP="00E53A77">
            <w:pPr>
              <w:pStyle w:val="NormalinTable"/>
            </w:pPr>
            <w:r>
              <w:t>0406 90 99</w:t>
            </w:r>
          </w:p>
        </w:tc>
        <w:tc>
          <w:tcPr>
            <w:tcW w:w="1028" w:type="pct"/>
          </w:tcPr>
          <w:p w14:paraId="440BD03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43F0E72" w14:textId="77777777" w:rsidR="00B70A5B" w:rsidRDefault="00B70A5B" w:rsidP="00E53A77">
            <w:pPr>
              <w:pStyle w:val="NormalinTable"/>
            </w:pPr>
          </w:p>
        </w:tc>
        <w:tc>
          <w:tcPr>
            <w:tcW w:w="715" w:type="pct"/>
          </w:tcPr>
          <w:p w14:paraId="5219DDB1"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55AA492" w14:textId="77777777" w:rsidR="00B70A5B" w:rsidRDefault="00B70A5B" w:rsidP="00E53A77">
            <w:pPr>
              <w:pStyle w:val="NormalinTable"/>
            </w:pPr>
          </w:p>
        </w:tc>
      </w:tr>
      <w:tr w:rsidR="00B70A5B" w14:paraId="5D5D149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BF9FB80" w14:textId="77777777" w:rsidR="00B70A5B" w:rsidRDefault="00B70A5B" w:rsidP="00E53A77">
            <w:pPr>
              <w:pStyle w:val="NormalinTable"/>
              <w:jc w:val="center"/>
            </w:pPr>
            <w:r>
              <w:rPr>
                <w:b/>
              </w:rPr>
              <w:t>091925</w:t>
            </w:r>
          </w:p>
        </w:tc>
        <w:tc>
          <w:tcPr>
            <w:tcW w:w="0" w:type="auto"/>
            <w:tcBorders>
              <w:top w:val="single" w:sz="12" w:space="0" w:color="000000" w:themeColor="background1" w:themeShade="00"/>
            </w:tcBorders>
          </w:tcPr>
          <w:p w14:paraId="40324F0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50E2D7C" w14:textId="77777777" w:rsidR="00B70A5B" w:rsidRDefault="00B70A5B" w:rsidP="00E53A77">
            <w:pPr>
              <w:pStyle w:val="NormalinTable"/>
            </w:pPr>
            <w:r>
              <w:t>0703 20 00</w:t>
            </w:r>
          </w:p>
        </w:tc>
        <w:tc>
          <w:tcPr>
            <w:tcW w:w="1028" w:type="pct"/>
            <w:tcBorders>
              <w:top w:val="single" w:sz="12" w:space="0" w:color="000000" w:themeColor="background1" w:themeShade="00"/>
            </w:tcBorders>
          </w:tcPr>
          <w:p w14:paraId="6BF3D08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7553F565" w14:textId="64E31A55" w:rsidR="00B70A5B" w:rsidRDefault="00B70A5B" w:rsidP="00E53A77">
            <w:pPr>
              <w:pStyle w:val="NormalinTable"/>
            </w:pPr>
            <w:r>
              <w:t>121,000 kg (2019)</w:t>
            </w:r>
          </w:p>
          <w:p w14:paraId="2133126E" w14:textId="77777777" w:rsidR="00B70A5B" w:rsidRDefault="00B70A5B" w:rsidP="00E53A77">
            <w:pPr>
              <w:pStyle w:val="NormalinTable"/>
            </w:pPr>
            <w:r w:rsidRPr="00E72603">
              <w:t>163</w:t>
            </w:r>
            <w:r>
              <w:t>,</w:t>
            </w:r>
            <w:r w:rsidRPr="00E72603">
              <w:t>000</w:t>
            </w:r>
            <w:r>
              <w:t xml:space="preserve"> kg</w:t>
            </w:r>
            <w:r w:rsidRPr="00E72603">
              <w:t xml:space="preserve"> </w:t>
            </w:r>
            <w:r>
              <w:t>+ 4,000 kg/year</w:t>
            </w:r>
          </w:p>
          <w:p w14:paraId="00F7629E" w14:textId="77777777" w:rsidR="00B70A5B" w:rsidRDefault="00B70A5B" w:rsidP="00E53A77">
            <w:pPr>
              <w:pStyle w:val="NormalinTable"/>
            </w:pPr>
          </w:p>
          <w:p w14:paraId="0392B245" w14:textId="3F56D35D" w:rsidR="00B70A5B" w:rsidRDefault="00B70A5B" w:rsidP="00E53A77">
            <w:pPr>
              <w:pStyle w:val="NormalinTable"/>
            </w:pPr>
          </w:p>
        </w:tc>
        <w:tc>
          <w:tcPr>
            <w:tcW w:w="715" w:type="pct"/>
            <w:tcBorders>
              <w:top w:val="single" w:sz="12" w:space="0" w:color="000000" w:themeColor="background1" w:themeShade="00"/>
            </w:tcBorders>
          </w:tcPr>
          <w:p w14:paraId="0557D8AB" w14:textId="6EB500E1"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2DCDA69B" w14:textId="455A012B"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0F239E62" w14:textId="77777777" w:rsidR="00B70A5B" w:rsidRDefault="00B70A5B" w:rsidP="00E53A77">
            <w:pPr>
              <w:pStyle w:val="NormalinTable"/>
            </w:pPr>
            <w:r>
              <w:t>31/12/2019</w:t>
            </w:r>
          </w:p>
          <w:p w14:paraId="457D6239" w14:textId="07A98FC0" w:rsidR="00B70A5B" w:rsidRDefault="00B70A5B" w:rsidP="00E53A77">
            <w:pPr>
              <w:pStyle w:val="NormalinTable"/>
            </w:pPr>
            <w:r>
              <w:t>31/12</w:t>
            </w:r>
          </w:p>
        </w:tc>
      </w:tr>
      <w:tr w:rsidR="00B70A5B" w14:paraId="72C3D1C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6EC26B2" w14:textId="77777777" w:rsidR="00B70A5B" w:rsidRDefault="00B70A5B" w:rsidP="00E53A77">
            <w:pPr>
              <w:pStyle w:val="NormalinTable"/>
              <w:jc w:val="center"/>
            </w:pPr>
            <w:r>
              <w:rPr>
                <w:b/>
              </w:rPr>
              <w:t>091926</w:t>
            </w:r>
          </w:p>
        </w:tc>
        <w:tc>
          <w:tcPr>
            <w:tcW w:w="0" w:type="auto"/>
            <w:tcBorders>
              <w:top w:val="single" w:sz="12" w:space="0" w:color="000000" w:themeColor="background1" w:themeShade="00"/>
            </w:tcBorders>
          </w:tcPr>
          <w:p w14:paraId="3C9550D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74AD0DF" w14:textId="77777777" w:rsidR="00B70A5B" w:rsidRDefault="00B70A5B" w:rsidP="00E53A77">
            <w:pPr>
              <w:pStyle w:val="NormalinTable"/>
            </w:pPr>
            <w:r>
              <w:t>1104 00 00</w:t>
            </w:r>
          </w:p>
        </w:tc>
        <w:tc>
          <w:tcPr>
            <w:tcW w:w="1028" w:type="pct"/>
            <w:tcBorders>
              <w:top w:val="single" w:sz="12" w:space="0" w:color="000000" w:themeColor="background1" w:themeShade="00"/>
            </w:tcBorders>
          </w:tcPr>
          <w:p w14:paraId="1C3BDE8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767A3BF5" w14:textId="15FC97E6" w:rsidR="00B70A5B" w:rsidRDefault="00B70A5B" w:rsidP="00E53A77">
            <w:pPr>
              <w:pStyle w:val="NormalinTable"/>
            </w:pPr>
            <w:r>
              <w:t>228,000 kg (2019)</w:t>
            </w:r>
          </w:p>
          <w:p w14:paraId="3FD4502F" w14:textId="66195FB9" w:rsidR="00B70A5B" w:rsidRDefault="00B70A5B" w:rsidP="00E53A77">
            <w:pPr>
              <w:pStyle w:val="NormalinTable"/>
            </w:pPr>
            <w:r w:rsidRPr="00E72603">
              <w:t>308</w:t>
            </w:r>
            <w:r>
              <w:t>,</w:t>
            </w:r>
            <w:r w:rsidRPr="00E72603">
              <w:t>000</w:t>
            </w:r>
            <w:r>
              <w:t xml:space="preserve"> kg</w:t>
            </w:r>
            <w:r w:rsidRPr="00E72603">
              <w:t xml:space="preserve"> </w:t>
            </w:r>
            <w:r>
              <w:t>+ 8,000 kg/year</w:t>
            </w:r>
          </w:p>
        </w:tc>
        <w:tc>
          <w:tcPr>
            <w:tcW w:w="715" w:type="pct"/>
            <w:tcBorders>
              <w:top w:val="single" w:sz="12" w:space="0" w:color="000000" w:themeColor="background1" w:themeShade="00"/>
            </w:tcBorders>
          </w:tcPr>
          <w:p w14:paraId="4CF5744D" w14:textId="1762D453"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4F14F9EF" w14:textId="184776C4"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139FFD09" w14:textId="77777777" w:rsidR="00B70A5B" w:rsidRDefault="00B70A5B" w:rsidP="00E53A77">
            <w:pPr>
              <w:pStyle w:val="NormalinTable"/>
            </w:pPr>
            <w:r>
              <w:t>31/12/2019</w:t>
            </w:r>
          </w:p>
          <w:p w14:paraId="72C51E03" w14:textId="0DF40967" w:rsidR="00B70A5B" w:rsidRDefault="00B70A5B" w:rsidP="00E53A77">
            <w:pPr>
              <w:pStyle w:val="NormalinTable"/>
            </w:pPr>
            <w:r>
              <w:t>01/01</w:t>
            </w:r>
          </w:p>
        </w:tc>
      </w:tr>
      <w:tr w:rsidR="00B70A5B" w14:paraId="40A6018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D52C575" w14:textId="77777777" w:rsidR="00B70A5B" w:rsidRDefault="00B70A5B" w:rsidP="00E53A77">
            <w:pPr>
              <w:pStyle w:val="NormalinTable"/>
              <w:jc w:val="center"/>
            </w:pPr>
            <w:r>
              <w:rPr>
                <w:b/>
              </w:rPr>
              <w:lastRenderedPageBreak/>
              <w:t>091927</w:t>
            </w:r>
          </w:p>
        </w:tc>
        <w:tc>
          <w:tcPr>
            <w:tcW w:w="0" w:type="auto"/>
            <w:tcBorders>
              <w:top w:val="single" w:sz="12" w:space="0" w:color="000000" w:themeColor="background1" w:themeShade="00"/>
            </w:tcBorders>
          </w:tcPr>
          <w:p w14:paraId="4B6E0C8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D3CA72E" w14:textId="77777777" w:rsidR="00B70A5B" w:rsidRDefault="00B70A5B" w:rsidP="00E53A77">
            <w:pPr>
              <w:pStyle w:val="NormalinTable"/>
            </w:pPr>
            <w:r>
              <w:t>2003 10 20</w:t>
            </w:r>
          </w:p>
          <w:p w14:paraId="57E31D30" w14:textId="468168FF" w:rsidR="00B70A5B" w:rsidRDefault="00B70A5B" w:rsidP="00E53A77">
            <w:pPr>
              <w:pStyle w:val="NormalinTable"/>
            </w:pPr>
            <w:r>
              <w:t>2003 10 30</w:t>
            </w:r>
          </w:p>
        </w:tc>
        <w:tc>
          <w:tcPr>
            <w:tcW w:w="1028" w:type="pct"/>
            <w:tcBorders>
              <w:top w:val="single" w:sz="12" w:space="0" w:color="000000" w:themeColor="background1" w:themeShade="00"/>
            </w:tcBorders>
          </w:tcPr>
          <w:p w14:paraId="3EE3903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5070F33C" w14:textId="6E4DF415" w:rsidR="00B70A5B" w:rsidRDefault="00B70A5B" w:rsidP="00E53A77">
            <w:pPr>
              <w:pStyle w:val="NormalinTable"/>
            </w:pPr>
            <w:r>
              <w:t>114,000 kg (2019)</w:t>
            </w:r>
          </w:p>
          <w:p w14:paraId="3B210073" w14:textId="3974C9DD" w:rsidR="00B70A5B" w:rsidRDefault="00B70A5B" w:rsidP="00E53A77">
            <w:pPr>
              <w:pStyle w:val="NormalinTable"/>
            </w:pPr>
            <w:r w:rsidRPr="00E72603">
              <w:t>154</w:t>
            </w:r>
            <w:r>
              <w:t>,</w:t>
            </w:r>
            <w:r w:rsidRPr="00E72603">
              <w:t>000</w:t>
            </w:r>
            <w:r>
              <w:t xml:space="preserve"> kg</w:t>
            </w:r>
            <w:r w:rsidRPr="00E72603">
              <w:t xml:space="preserve"> </w:t>
            </w:r>
            <w:r>
              <w:t>+ 4,000 kg/year</w:t>
            </w:r>
          </w:p>
        </w:tc>
        <w:tc>
          <w:tcPr>
            <w:tcW w:w="715" w:type="pct"/>
            <w:tcBorders>
              <w:top w:val="single" w:sz="12" w:space="0" w:color="000000" w:themeColor="background1" w:themeShade="00"/>
            </w:tcBorders>
          </w:tcPr>
          <w:p w14:paraId="6296805F" w14:textId="5B9B51B6"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/19</w:t>
            </w:r>
          </w:p>
          <w:p w14:paraId="7C1B0D85" w14:textId="3F52799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2264EF9B" w14:textId="77777777" w:rsidR="00B70A5B" w:rsidRDefault="00B70A5B" w:rsidP="00E53A77">
            <w:pPr>
              <w:pStyle w:val="NormalinTable"/>
            </w:pPr>
            <w:r>
              <w:t>31/12/2019</w:t>
            </w:r>
          </w:p>
          <w:p w14:paraId="34E2AE0A" w14:textId="122F3E46" w:rsidR="00B70A5B" w:rsidRDefault="00B70A5B" w:rsidP="00E53A77">
            <w:pPr>
              <w:pStyle w:val="NormalinTable"/>
            </w:pPr>
            <w:r>
              <w:t>31/12</w:t>
            </w:r>
          </w:p>
        </w:tc>
      </w:tr>
      <w:tr w:rsidR="00B70A5B" w14:paraId="09797D8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3B45C3B" w14:textId="77777777" w:rsidR="00B70A5B" w:rsidRDefault="00B70A5B" w:rsidP="00E53A77">
            <w:pPr>
              <w:pStyle w:val="NormalinTable"/>
              <w:jc w:val="center"/>
            </w:pPr>
            <w:r>
              <w:rPr>
                <w:b/>
              </w:rPr>
              <w:t>091928</w:t>
            </w:r>
          </w:p>
        </w:tc>
        <w:tc>
          <w:tcPr>
            <w:tcW w:w="0" w:type="auto"/>
            <w:tcBorders>
              <w:top w:val="single" w:sz="12" w:space="0" w:color="000000" w:themeColor="background1" w:themeShade="00"/>
            </w:tcBorders>
          </w:tcPr>
          <w:p w14:paraId="3943039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AECE475" w14:textId="77777777" w:rsidR="00B70A5B" w:rsidRDefault="00B70A5B" w:rsidP="00E53A77">
            <w:pPr>
              <w:pStyle w:val="NormalinTable"/>
            </w:pPr>
            <w:r>
              <w:t>2008 60 19</w:t>
            </w:r>
          </w:p>
        </w:tc>
        <w:tc>
          <w:tcPr>
            <w:tcW w:w="1028" w:type="pct"/>
            <w:tcBorders>
              <w:top w:val="single" w:sz="12" w:space="0" w:color="000000" w:themeColor="background1" w:themeShade="00"/>
            </w:tcBorders>
          </w:tcPr>
          <w:p w14:paraId="4D055656"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44E7245F" w14:textId="02D12D47" w:rsidR="00B70A5B" w:rsidRDefault="00B70A5B" w:rsidP="00E53A77">
            <w:pPr>
              <w:pStyle w:val="NormalinTable"/>
            </w:pPr>
            <w:r>
              <w:t>228,000 kg (2019)</w:t>
            </w:r>
          </w:p>
          <w:p w14:paraId="60CE086B" w14:textId="13F413FE" w:rsidR="00B70A5B" w:rsidRDefault="00B70A5B" w:rsidP="00E53A77">
            <w:pPr>
              <w:pStyle w:val="NormalinTable"/>
            </w:pPr>
            <w:r w:rsidRPr="00E72603">
              <w:t>308</w:t>
            </w:r>
            <w:r>
              <w:t>,</w:t>
            </w:r>
            <w:r w:rsidRPr="00E72603">
              <w:t>000</w:t>
            </w:r>
            <w:r>
              <w:t xml:space="preserve"> kg + 8,000 kg/year</w:t>
            </w:r>
            <w:r w:rsidRPr="00E72603">
              <w:t xml:space="preserve"> </w:t>
            </w:r>
          </w:p>
        </w:tc>
        <w:tc>
          <w:tcPr>
            <w:tcW w:w="715" w:type="pct"/>
            <w:tcBorders>
              <w:top w:val="single" w:sz="12" w:space="0" w:color="000000" w:themeColor="background1" w:themeShade="00"/>
            </w:tcBorders>
          </w:tcPr>
          <w:p w14:paraId="215ACD1D" w14:textId="7352A0A4"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5B25CF48" w14:textId="66B9DBF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17C7B44F" w14:textId="77777777" w:rsidR="00B70A5B" w:rsidRDefault="00B70A5B" w:rsidP="00E53A77">
            <w:pPr>
              <w:pStyle w:val="NormalinTable"/>
            </w:pPr>
            <w:r>
              <w:t>31/12/2019</w:t>
            </w:r>
          </w:p>
          <w:p w14:paraId="548DD1E6" w14:textId="58BBDCAF" w:rsidR="00B70A5B" w:rsidRDefault="00B70A5B" w:rsidP="00E53A77">
            <w:pPr>
              <w:pStyle w:val="NormalinTable"/>
            </w:pPr>
            <w:r>
              <w:t>31/12</w:t>
            </w:r>
          </w:p>
        </w:tc>
      </w:tr>
      <w:tr w:rsidR="00B70A5B" w14:paraId="549700D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4D158CC" w14:textId="77777777" w:rsidR="00B70A5B" w:rsidRDefault="00B70A5B" w:rsidP="00E53A77">
            <w:pPr>
              <w:pStyle w:val="NormalinTable"/>
              <w:jc w:val="center"/>
            </w:pPr>
            <w:r>
              <w:rPr>
                <w:b/>
              </w:rPr>
              <w:t>091931</w:t>
            </w:r>
          </w:p>
        </w:tc>
        <w:tc>
          <w:tcPr>
            <w:tcW w:w="0" w:type="auto"/>
            <w:tcBorders>
              <w:top w:val="single" w:sz="12" w:space="0" w:color="000000" w:themeColor="background1" w:themeShade="00"/>
            </w:tcBorders>
          </w:tcPr>
          <w:p w14:paraId="3E4838C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3B77D70" w14:textId="77777777" w:rsidR="00B70A5B" w:rsidRDefault="00B70A5B" w:rsidP="00E53A77">
            <w:pPr>
              <w:pStyle w:val="NormalinTable"/>
            </w:pPr>
            <w:r>
              <w:t>1704 00 00</w:t>
            </w:r>
          </w:p>
        </w:tc>
        <w:tc>
          <w:tcPr>
            <w:tcW w:w="1028" w:type="pct"/>
            <w:tcBorders>
              <w:top w:val="single" w:sz="12" w:space="0" w:color="000000" w:themeColor="background1" w:themeShade="00"/>
            </w:tcBorders>
          </w:tcPr>
          <w:p w14:paraId="61542CA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1F54CCEA" w14:textId="606C23A8" w:rsidR="00B70A5B" w:rsidRDefault="00B70A5B" w:rsidP="00E53A77">
            <w:pPr>
              <w:pStyle w:val="NormalinTable"/>
            </w:pPr>
            <w:r>
              <w:t>51,000 kg (2019)</w:t>
            </w:r>
          </w:p>
          <w:p w14:paraId="754192A0" w14:textId="66492672" w:rsidR="00B70A5B" w:rsidRDefault="00B70A5B" w:rsidP="00E53A77">
            <w:pPr>
              <w:pStyle w:val="NormalinTable"/>
            </w:pPr>
            <w:r w:rsidRPr="00E72603">
              <w:t>67</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3A76B4FF" w14:textId="3B91D2A7"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6FA2F869" w14:textId="58A52AFD"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4E9795EF" w14:textId="77777777" w:rsidR="00B70A5B" w:rsidRDefault="00B70A5B" w:rsidP="00E53A77">
            <w:pPr>
              <w:pStyle w:val="NormalinTable"/>
            </w:pPr>
            <w:r>
              <w:t>31/12/2019</w:t>
            </w:r>
          </w:p>
          <w:p w14:paraId="5A20D0C0" w14:textId="1DEFADFB" w:rsidR="00B70A5B" w:rsidRDefault="00B70A5B" w:rsidP="00E53A77">
            <w:pPr>
              <w:pStyle w:val="NormalinTable"/>
            </w:pPr>
            <w:r>
              <w:t>31/12</w:t>
            </w:r>
          </w:p>
        </w:tc>
      </w:tr>
      <w:tr w:rsidR="00B70A5B" w14:paraId="4240A8F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009497F" w14:textId="77777777" w:rsidR="00B70A5B" w:rsidRDefault="00B70A5B" w:rsidP="00E53A77">
            <w:pPr>
              <w:pStyle w:val="NormalinTable"/>
              <w:jc w:val="center"/>
            </w:pPr>
            <w:r>
              <w:rPr>
                <w:b/>
              </w:rPr>
              <w:t>091932</w:t>
            </w:r>
          </w:p>
        </w:tc>
        <w:tc>
          <w:tcPr>
            <w:tcW w:w="0" w:type="auto"/>
            <w:tcBorders>
              <w:top w:val="single" w:sz="12" w:space="0" w:color="000000" w:themeColor="background1" w:themeShade="00"/>
            </w:tcBorders>
          </w:tcPr>
          <w:p w14:paraId="3F5568D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5AD85EA" w14:textId="77777777" w:rsidR="00B70A5B" w:rsidRDefault="00B70A5B" w:rsidP="00E53A77">
            <w:pPr>
              <w:pStyle w:val="NormalinTable"/>
            </w:pPr>
            <w:r>
              <w:t>1806 20 00</w:t>
            </w:r>
          </w:p>
          <w:p w14:paraId="4AA43342" w14:textId="0C8B4C11" w:rsidR="00B70A5B" w:rsidRDefault="00B70A5B" w:rsidP="00E53A77">
            <w:pPr>
              <w:pStyle w:val="NormalinTable"/>
            </w:pPr>
            <w:r>
              <w:t>1806 31 00</w:t>
            </w:r>
          </w:p>
        </w:tc>
        <w:tc>
          <w:tcPr>
            <w:tcW w:w="1028" w:type="pct"/>
            <w:tcBorders>
              <w:top w:val="single" w:sz="12" w:space="0" w:color="000000" w:themeColor="background1" w:themeShade="00"/>
            </w:tcBorders>
          </w:tcPr>
          <w:p w14:paraId="184F506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7CBBF87A" w14:textId="5CD0BF0E" w:rsidR="00B70A5B" w:rsidRDefault="00B70A5B" w:rsidP="00E53A77">
            <w:pPr>
              <w:pStyle w:val="NormalinTable"/>
            </w:pPr>
            <w:r>
              <w:t>51,000 kg (2019)</w:t>
            </w:r>
          </w:p>
          <w:p w14:paraId="35CD638E" w14:textId="0EF233DA" w:rsidR="00B70A5B" w:rsidRDefault="00B70A5B" w:rsidP="00E53A77">
            <w:pPr>
              <w:pStyle w:val="NormalinTable"/>
            </w:pPr>
            <w:r w:rsidRPr="00E72603">
              <w:t>67</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66E33FDE" w14:textId="6568FBFF"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2370FF07" w14:textId="7D24990C"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29D5D1B5" w14:textId="77777777" w:rsidR="00B70A5B" w:rsidRDefault="00B70A5B" w:rsidP="00E53A77">
            <w:pPr>
              <w:pStyle w:val="NormalinTable"/>
            </w:pPr>
            <w:r>
              <w:t>31/12/2019</w:t>
            </w:r>
          </w:p>
          <w:p w14:paraId="40F46B1C" w14:textId="1415F59E" w:rsidR="00B70A5B" w:rsidRDefault="00B70A5B" w:rsidP="00E53A77">
            <w:pPr>
              <w:pStyle w:val="NormalinTable"/>
            </w:pPr>
            <w:r>
              <w:t>31/12</w:t>
            </w:r>
          </w:p>
        </w:tc>
      </w:tr>
      <w:tr w:rsidR="00B70A5B" w14:paraId="6092B65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59FE8AC" w14:textId="77777777" w:rsidR="00B70A5B" w:rsidRDefault="00B70A5B" w:rsidP="001F52E2">
            <w:pPr>
              <w:pStyle w:val="NormalinTable"/>
              <w:jc w:val="center"/>
            </w:pPr>
          </w:p>
        </w:tc>
        <w:tc>
          <w:tcPr>
            <w:tcW w:w="0" w:type="auto"/>
          </w:tcPr>
          <w:p w14:paraId="22ADE481"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23F06C" w14:textId="3F73D05E" w:rsidR="00B70A5B" w:rsidRDefault="00B70A5B" w:rsidP="001F52E2">
            <w:pPr>
              <w:pStyle w:val="NormalinTable"/>
            </w:pPr>
            <w:r>
              <w:t>1806 32 00</w:t>
            </w:r>
          </w:p>
        </w:tc>
        <w:tc>
          <w:tcPr>
            <w:tcW w:w="1028" w:type="pct"/>
          </w:tcPr>
          <w:p w14:paraId="71CB249E"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948A2E2" w14:textId="77777777" w:rsidR="00B70A5B" w:rsidRDefault="00B70A5B" w:rsidP="001F52E2">
            <w:pPr>
              <w:pStyle w:val="NormalinTable"/>
            </w:pPr>
          </w:p>
        </w:tc>
        <w:tc>
          <w:tcPr>
            <w:tcW w:w="715" w:type="pct"/>
          </w:tcPr>
          <w:p w14:paraId="129D77B8"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E06897D" w14:textId="77777777" w:rsidR="00B70A5B" w:rsidRDefault="00B70A5B" w:rsidP="001F52E2">
            <w:pPr>
              <w:pStyle w:val="NormalinTable"/>
            </w:pPr>
          </w:p>
        </w:tc>
      </w:tr>
      <w:tr w:rsidR="00B70A5B" w14:paraId="2E96A9FD"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769F84D" w14:textId="77777777" w:rsidR="00B70A5B" w:rsidRDefault="00B70A5B" w:rsidP="001F52E2">
            <w:pPr>
              <w:pStyle w:val="NormalinTable"/>
              <w:jc w:val="center"/>
            </w:pPr>
          </w:p>
        </w:tc>
        <w:tc>
          <w:tcPr>
            <w:tcW w:w="0" w:type="auto"/>
          </w:tcPr>
          <w:p w14:paraId="376793DD"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A062B9" w14:textId="590D792B" w:rsidR="00B70A5B" w:rsidRDefault="00B70A5B" w:rsidP="001F52E2">
            <w:pPr>
              <w:pStyle w:val="NormalinTable"/>
            </w:pPr>
            <w:r>
              <w:t>1806 90 00</w:t>
            </w:r>
          </w:p>
        </w:tc>
        <w:tc>
          <w:tcPr>
            <w:tcW w:w="1028" w:type="pct"/>
          </w:tcPr>
          <w:p w14:paraId="72F81A16"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30DB7C0" w14:textId="77777777" w:rsidR="00B70A5B" w:rsidRDefault="00B70A5B" w:rsidP="001F52E2">
            <w:pPr>
              <w:pStyle w:val="NormalinTable"/>
            </w:pPr>
          </w:p>
        </w:tc>
        <w:tc>
          <w:tcPr>
            <w:tcW w:w="715" w:type="pct"/>
          </w:tcPr>
          <w:p w14:paraId="304F2109"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6B31967" w14:textId="77777777" w:rsidR="00B70A5B" w:rsidRDefault="00B70A5B" w:rsidP="001F52E2">
            <w:pPr>
              <w:pStyle w:val="NormalinTable"/>
            </w:pPr>
          </w:p>
        </w:tc>
      </w:tr>
      <w:tr w:rsidR="00B70A5B" w14:paraId="134ABEE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F2511F3" w14:textId="77777777" w:rsidR="00B70A5B" w:rsidRDefault="00B70A5B" w:rsidP="001F52E2">
            <w:pPr>
              <w:pStyle w:val="NormalinTable"/>
              <w:jc w:val="center"/>
            </w:pPr>
            <w:r>
              <w:rPr>
                <w:b/>
              </w:rPr>
              <w:t>091933</w:t>
            </w:r>
          </w:p>
        </w:tc>
        <w:tc>
          <w:tcPr>
            <w:tcW w:w="0" w:type="auto"/>
            <w:tcBorders>
              <w:top w:val="single" w:sz="12" w:space="0" w:color="000000" w:themeColor="background1" w:themeShade="00"/>
            </w:tcBorders>
          </w:tcPr>
          <w:p w14:paraId="4C2E990D"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C0EB48C" w14:textId="77777777" w:rsidR="00B70A5B" w:rsidRDefault="00B70A5B" w:rsidP="001F52E2">
            <w:pPr>
              <w:pStyle w:val="NormalinTable"/>
            </w:pPr>
            <w:r>
              <w:t>1905 31 00</w:t>
            </w:r>
          </w:p>
          <w:p w14:paraId="32B278A4" w14:textId="3E0C56AB" w:rsidR="00B70A5B" w:rsidRDefault="00B70A5B" w:rsidP="001F52E2">
            <w:pPr>
              <w:pStyle w:val="NormalinTable"/>
            </w:pPr>
            <w:r>
              <w:t>1905 32 00</w:t>
            </w:r>
          </w:p>
        </w:tc>
        <w:tc>
          <w:tcPr>
            <w:tcW w:w="1028" w:type="pct"/>
            <w:tcBorders>
              <w:top w:val="single" w:sz="12" w:space="0" w:color="000000" w:themeColor="background1" w:themeShade="00"/>
            </w:tcBorders>
          </w:tcPr>
          <w:p w14:paraId="03CAFB28"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16260C9C" w14:textId="029C2702" w:rsidR="00B70A5B" w:rsidRDefault="00B70A5B" w:rsidP="001F52E2">
            <w:pPr>
              <w:pStyle w:val="NormalinTable"/>
            </w:pPr>
            <w:r>
              <w:t>63,000 kg (2019)</w:t>
            </w:r>
          </w:p>
          <w:p w14:paraId="1D11DD43" w14:textId="69C06D17" w:rsidR="00B70A5B" w:rsidRDefault="00B70A5B" w:rsidP="001F52E2">
            <w:pPr>
              <w:pStyle w:val="NormalinTable"/>
            </w:pPr>
            <w:r w:rsidRPr="00E72603">
              <w:t>83</w:t>
            </w:r>
            <w:r>
              <w:t>,</w:t>
            </w:r>
            <w:r w:rsidRPr="00E72603">
              <w:t>000</w:t>
            </w:r>
            <w:r>
              <w:t xml:space="preserve"> kg</w:t>
            </w:r>
          </w:p>
        </w:tc>
        <w:tc>
          <w:tcPr>
            <w:tcW w:w="715" w:type="pct"/>
            <w:tcBorders>
              <w:top w:val="single" w:sz="12" w:space="0" w:color="000000" w:themeColor="background1" w:themeShade="00"/>
            </w:tcBorders>
          </w:tcPr>
          <w:p w14:paraId="53FEE71F" w14:textId="5E7BEC9F" w:rsidR="00B70A5B" w:rsidRDefault="00361530" w:rsidP="001F52E2">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516221DD" w14:textId="3474029D"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06227690" w14:textId="77777777" w:rsidR="00B70A5B" w:rsidRDefault="00B70A5B" w:rsidP="001F52E2">
            <w:pPr>
              <w:pStyle w:val="NormalinTable"/>
            </w:pPr>
            <w:r>
              <w:t>31/12/2019</w:t>
            </w:r>
          </w:p>
          <w:p w14:paraId="3CBA02E9" w14:textId="3C42CD08" w:rsidR="00B70A5B" w:rsidRDefault="00B70A5B" w:rsidP="001F52E2">
            <w:pPr>
              <w:pStyle w:val="NormalinTable"/>
            </w:pPr>
            <w:r>
              <w:t>01/01</w:t>
            </w:r>
          </w:p>
        </w:tc>
      </w:tr>
      <w:tr w:rsidR="00B70A5B" w14:paraId="39996D0B"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589AA89" w14:textId="77777777" w:rsidR="00B70A5B" w:rsidRDefault="00B70A5B" w:rsidP="001F52E2">
            <w:pPr>
              <w:pStyle w:val="NormalinTable"/>
              <w:jc w:val="center"/>
            </w:pPr>
          </w:p>
        </w:tc>
        <w:tc>
          <w:tcPr>
            <w:tcW w:w="0" w:type="auto"/>
          </w:tcPr>
          <w:p w14:paraId="7D6019B7"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AC77A6A" w14:textId="4A3BC2D7" w:rsidR="00B70A5B" w:rsidRDefault="00B70A5B" w:rsidP="001F52E2">
            <w:pPr>
              <w:pStyle w:val="NormalinTable"/>
            </w:pPr>
            <w:r>
              <w:t>1905 90 45</w:t>
            </w:r>
          </w:p>
        </w:tc>
        <w:tc>
          <w:tcPr>
            <w:tcW w:w="1028" w:type="pct"/>
          </w:tcPr>
          <w:p w14:paraId="01B014F2"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B2032B2" w14:textId="77777777" w:rsidR="00B70A5B" w:rsidRDefault="00B70A5B" w:rsidP="001F52E2">
            <w:pPr>
              <w:pStyle w:val="NormalinTable"/>
            </w:pPr>
          </w:p>
        </w:tc>
        <w:tc>
          <w:tcPr>
            <w:tcW w:w="715" w:type="pct"/>
          </w:tcPr>
          <w:p w14:paraId="7D45CC00"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9B01E13" w14:textId="77777777" w:rsidR="00B70A5B" w:rsidRDefault="00B70A5B" w:rsidP="001F52E2">
            <w:pPr>
              <w:pStyle w:val="NormalinTable"/>
            </w:pPr>
          </w:p>
        </w:tc>
      </w:tr>
      <w:tr w:rsidR="00B70A5B" w14:paraId="5F20DCB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623A397" w14:textId="77777777" w:rsidR="00B70A5B" w:rsidRDefault="00B70A5B" w:rsidP="001F52E2">
            <w:pPr>
              <w:pStyle w:val="NormalinTable"/>
              <w:jc w:val="center"/>
            </w:pPr>
            <w:r>
              <w:rPr>
                <w:b/>
              </w:rPr>
              <w:t>091934</w:t>
            </w:r>
          </w:p>
        </w:tc>
        <w:tc>
          <w:tcPr>
            <w:tcW w:w="0" w:type="auto"/>
            <w:tcBorders>
              <w:top w:val="single" w:sz="12" w:space="0" w:color="000000" w:themeColor="background1" w:themeShade="00"/>
            </w:tcBorders>
          </w:tcPr>
          <w:p w14:paraId="5047DD01"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BFBEC38" w14:textId="77777777" w:rsidR="00B70A5B" w:rsidRDefault="00B70A5B" w:rsidP="001F52E2">
            <w:pPr>
              <w:pStyle w:val="NormalinTable"/>
            </w:pPr>
            <w:r>
              <w:t>0302 54 11</w:t>
            </w:r>
          </w:p>
          <w:p w14:paraId="6FF640A8" w14:textId="1550AC57" w:rsidR="00B70A5B" w:rsidRDefault="00B70A5B" w:rsidP="001F52E2">
            <w:pPr>
              <w:pStyle w:val="NormalinTable"/>
            </w:pPr>
            <w:r>
              <w:t>0302 54 15</w:t>
            </w:r>
          </w:p>
        </w:tc>
        <w:tc>
          <w:tcPr>
            <w:tcW w:w="1028" w:type="pct"/>
            <w:tcBorders>
              <w:top w:val="single" w:sz="12" w:space="0" w:color="000000" w:themeColor="background1" w:themeShade="00"/>
            </w:tcBorders>
          </w:tcPr>
          <w:p w14:paraId="551B704E"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17F9F8D3" w14:textId="6AD8427F" w:rsidR="00B70A5B" w:rsidRDefault="00B70A5B" w:rsidP="001F52E2">
            <w:pPr>
              <w:pStyle w:val="NormalinTable"/>
            </w:pPr>
            <w:r>
              <w:t>632,000 kg (2019)</w:t>
            </w:r>
          </w:p>
          <w:p w14:paraId="18B0432B" w14:textId="6DA6182A" w:rsidR="00B70A5B" w:rsidRDefault="00B70A5B" w:rsidP="001F52E2">
            <w:pPr>
              <w:pStyle w:val="NormalinTable"/>
            </w:pPr>
            <w:r w:rsidRPr="00E72603">
              <w:t>833</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18457D1C" w14:textId="0F337274" w:rsidR="00B70A5B" w:rsidRDefault="00361530" w:rsidP="001F52E2">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3D0D9280" w14:textId="0A689C7C"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66628001" w14:textId="77777777" w:rsidR="00B70A5B" w:rsidRDefault="00B70A5B" w:rsidP="001F52E2">
            <w:pPr>
              <w:pStyle w:val="NormalinTable"/>
            </w:pPr>
            <w:r>
              <w:t>31/12/2019</w:t>
            </w:r>
          </w:p>
          <w:p w14:paraId="4CBA1616" w14:textId="4BA3B58F" w:rsidR="00B70A5B" w:rsidRDefault="00B70A5B" w:rsidP="001F52E2">
            <w:pPr>
              <w:pStyle w:val="NormalinTable"/>
            </w:pPr>
            <w:r>
              <w:t>31/12</w:t>
            </w:r>
          </w:p>
        </w:tc>
      </w:tr>
      <w:tr w:rsidR="00B70A5B" w14:paraId="525AE0C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AC03971" w14:textId="77777777" w:rsidR="00B70A5B" w:rsidRDefault="00B70A5B" w:rsidP="0012791B">
            <w:pPr>
              <w:pStyle w:val="NormalinTable"/>
              <w:jc w:val="center"/>
            </w:pPr>
          </w:p>
        </w:tc>
        <w:tc>
          <w:tcPr>
            <w:tcW w:w="0" w:type="auto"/>
          </w:tcPr>
          <w:p w14:paraId="0B68592E"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31E4DF" w14:textId="0FCE0B95" w:rsidR="00B70A5B" w:rsidRDefault="00B70A5B" w:rsidP="0012791B">
            <w:pPr>
              <w:pStyle w:val="NormalinTable"/>
            </w:pPr>
            <w:r>
              <w:t>0302 54 19</w:t>
            </w:r>
          </w:p>
        </w:tc>
        <w:tc>
          <w:tcPr>
            <w:tcW w:w="1028" w:type="pct"/>
          </w:tcPr>
          <w:p w14:paraId="3E260A77"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46C4DB2" w14:textId="77777777" w:rsidR="00B70A5B" w:rsidRDefault="00B70A5B" w:rsidP="0012791B">
            <w:pPr>
              <w:pStyle w:val="NormalinTable"/>
            </w:pPr>
          </w:p>
        </w:tc>
        <w:tc>
          <w:tcPr>
            <w:tcW w:w="715" w:type="pct"/>
          </w:tcPr>
          <w:p w14:paraId="59ED9708"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AC7E0EE" w14:textId="77777777" w:rsidR="00B70A5B" w:rsidRDefault="00B70A5B" w:rsidP="0012791B">
            <w:pPr>
              <w:pStyle w:val="NormalinTable"/>
            </w:pPr>
          </w:p>
        </w:tc>
      </w:tr>
      <w:tr w:rsidR="00B70A5B" w14:paraId="30AFE60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36E77E2" w14:textId="77777777" w:rsidR="00B70A5B" w:rsidRDefault="00B70A5B" w:rsidP="0012791B">
            <w:pPr>
              <w:pStyle w:val="NormalinTable"/>
              <w:jc w:val="center"/>
            </w:pPr>
          </w:p>
        </w:tc>
        <w:tc>
          <w:tcPr>
            <w:tcW w:w="0" w:type="auto"/>
          </w:tcPr>
          <w:p w14:paraId="3FF9CC0E"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D15FC57" w14:textId="6E9EFA8A" w:rsidR="00B70A5B" w:rsidRDefault="00B70A5B" w:rsidP="0012791B">
            <w:pPr>
              <w:pStyle w:val="NormalinTable"/>
            </w:pPr>
            <w:r>
              <w:t>0302 54 90</w:t>
            </w:r>
          </w:p>
        </w:tc>
        <w:tc>
          <w:tcPr>
            <w:tcW w:w="1028" w:type="pct"/>
          </w:tcPr>
          <w:p w14:paraId="7F7E8BD7"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4C7A939" w14:textId="77777777" w:rsidR="00B70A5B" w:rsidRDefault="00B70A5B" w:rsidP="0012791B">
            <w:pPr>
              <w:pStyle w:val="NormalinTable"/>
            </w:pPr>
          </w:p>
        </w:tc>
        <w:tc>
          <w:tcPr>
            <w:tcW w:w="715" w:type="pct"/>
          </w:tcPr>
          <w:p w14:paraId="6AB3BBC2"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C36E955" w14:textId="77777777" w:rsidR="00B70A5B" w:rsidRDefault="00B70A5B" w:rsidP="0012791B">
            <w:pPr>
              <w:pStyle w:val="NormalinTable"/>
            </w:pPr>
          </w:p>
        </w:tc>
      </w:tr>
      <w:tr w:rsidR="00B70A5B" w14:paraId="02259F6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7186219" w14:textId="77777777" w:rsidR="00B70A5B" w:rsidRDefault="00B70A5B" w:rsidP="0012791B">
            <w:pPr>
              <w:pStyle w:val="NormalinTable"/>
              <w:jc w:val="center"/>
            </w:pPr>
          </w:p>
        </w:tc>
        <w:tc>
          <w:tcPr>
            <w:tcW w:w="0" w:type="auto"/>
          </w:tcPr>
          <w:p w14:paraId="2D7844D5"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9F55A7E" w14:textId="63FE6ECD" w:rsidR="00B70A5B" w:rsidRDefault="00B70A5B" w:rsidP="0012791B">
            <w:pPr>
              <w:pStyle w:val="NormalinTable"/>
            </w:pPr>
            <w:r>
              <w:t>0302 99 00 60</w:t>
            </w:r>
          </w:p>
        </w:tc>
        <w:tc>
          <w:tcPr>
            <w:tcW w:w="1028" w:type="pct"/>
          </w:tcPr>
          <w:p w14:paraId="549DA00A"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E117AAC" w14:textId="77777777" w:rsidR="00B70A5B" w:rsidRDefault="00B70A5B" w:rsidP="0012791B">
            <w:pPr>
              <w:pStyle w:val="NormalinTable"/>
            </w:pPr>
          </w:p>
        </w:tc>
        <w:tc>
          <w:tcPr>
            <w:tcW w:w="715" w:type="pct"/>
          </w:tcPr>
          <w:p w14:paraId="3F9BE68F"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AE8E021" w14:textId="77777777" w:rsidR="00B70A5B" w:rsidRDefault="00B70A5B" w:rsidP="0012791B">
            <w:pPr>
              <w:pStyle w:val="NormalinTable"/>
            </w:pPr>
          </w:p>
        </w:tc>
      </w:tr>
      <w:tr w:rsidR="00B70A5B" w14:paraId="0816E20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B8CDBA1" w14:textId="77777777" w:rsidR="00B70A5B" w:rsidRDefault="00B70A5B" w:rsidP="0012791B">
            <w:pPr>
              <w:pStyle w:val="NormalinTable"/>
              <w:jc w:val="center"/>
            </w:pPr>
            <w:r>
              <w:rPr>
                <w:b/>
              </w:rPr>
              <w:t>091935</w:t>
            </w:r>
          </w:p>
        </w:tc>
        <w:tc>
          <w:tcPr>
            <w:tcW w:w="0" w:type="auto"/>
            <w:tcBorders>
              <w:top w:val="single" w:sz="12" w:space="0" w:color="000000" w:themeColor="background1" w:themeShade="00"/>
            </w:tcBorders>
          </w:tcPr>
          <w:p w14:paraId="75D28E58"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C0F0D9F" w14:textId="77777777" w:rsidR="00B70A5B" w:rsidRDefault="00B70A5B" w:rsidP="0012791B">
            <w:pPr>
              <w:pStyle w:val="NormalinTable"/>
            </w:pPr>
            <w:r>
              <w:t>0305 39 10</w:t>
            </w:r>
          </w:p>
          <w:p w14:paraId="29ABC486" w14:textId="78701383" w:rsidR="00B70A5B" w:rsidRDefault="00B70A5B" w:rsidP="0012791B">
            <w:pPr>
              <w:pStyle w:val="NormalinTable"/>
            </w:pPr>
            <w:r>
              <w:t>0305 41 00</w:t>
            </w:r>
          </w:p>
        </w:tc>
        <w:tc>
          <w:tcPr>
            <w:tcW w:w="1028" w:type="pct"/>
            <w:tcBorders>
              <w:top w:val="single" w:sz="12" w:space="0" w:color="000000" w:themeColor="background1" w:themeShade="00"/>
            </w:tcBorders>
          </w:tcPr>
          <w:p w14:paraId="3D9F1A94"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088DB6E9" w14:textId="2C1C50FD" w:rsidR="00B70A5B" w:rsidRDefault="00B70A5B" w:rsidP="0012791B">
            <w:pPr>
              <w:pStyle w:val="NormalinTable"/>
            </w:pPr>
            <w:r>
              <w:t>5,000 kg (2019)</w:t>
            </w:r>
          </w:p>
          <w:p w14:paraId="1BCB67B3" w14:textId="3B320244" w:rsidR="00B70A5B" w:rsidRDefault="00B70A5B" w:rsidP="0012791B">
            <w:pPr>
              <w:pStyle w:val="NormalinTable"/>
            </w:pPr>
            <w:r w:rsidRPr="00E72603">
              <w:t>7</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7074FD13" w14:textId="2A585E1B" w:rsidR="00B70A5B" w:rsidRDefault="00361530" w:rsidP="0012791B">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6555FFE3" w14:textId="46001F94"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10A004D6" w14:textId="77777777" w:rsidR="00B70A5B" w:rsidRDefault="00B70A5B" w:rsidP="0012791B">
            <w:pPr>
              <w:pStyle w:val="NormalinTable"/>
            </w:pPr>
            <w:r>
              <w:t>31/12/2019</w:t>
            </w:r>
          </w:p>
          <w:p w14:paraId="2F469AB5" w14:textId="33E7BA88" w:rsidR="00B70A5B" w:rsidRDefault="00B70A5B" w:rsidP="0012791B">
            <w:pPr>
              <w:pStyle w:val="NormalinTable"/>
            </w:pPr>
            <w:r>
              <w:t>31/12</w:t>
            </w:r>
          </w:p>
        </w:tc>
      </w:tr>
      <w:tr w:rsidR="00B70A5B" w14:paraId="51AF1CC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6F00ECE" w14:textId="77777777" w:rsidR="00B70A5B" w:rsidRDefault="00B70A5B" w:rsidP="003D26FE">
            <w:pPr>
              <w:pStyle w:val="NormalinTable"/>
              <w:jc w:val="center"/>
            </w:pPr>
            <w:r>
              <w:rPr>
                <w:b/>
              </w:rPr>
              <w:t>091936</w:t>
            </w:r>
          </w:p>
        </w:tc>
        <w:tc>
          <w:tcPr>
            <w:tcW w:w="0" w:type="auto"/>
            <w:tcBorders>
              <w:top w:val="single" w:sz="12" w:space="0" w:color="000000" w:themeColor="background1" w:themeShade="00"/>
            </w:tcBorders>
          </w:tcPr>
          <w:p w14:paraId="1274A0E6" w14:textId="77777777" w:rsidR="00B70A5B" w:rsidRDefault="00B70A5B" w:rsidP="003D26FE">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F4D438A" w14:textId="77777777" w:rsidR="00B70A5B" w:rsidRDefault="00B70A5B" w:rsidP="003D26FE">
            <w:pPr>
              <w:pStyle w:val="NormalinTable"/>
            </w:pPr>
            <w:r>
              <w:t>1604 14 21</w:t>
            </w:r>
          </w:p>
        </w:tc>
        <w:tc>
          <w:tcPr>
            <w:tcW w:w="1028" w:type="pct"/>
            <w:tcBorders>
              <w:top w:val="single" w:sz="12" w:space="0" w:color="000000" w:themeColor="background1" w:themeShade="00"/>
            </w:tcBorders>
          </w:tcPr>
          <w:p w14:paraId="7224D082" w14:textId="77777777" w:rsidR="00B70A5B" w:rsidRDefault="00B70A5B" w:rsidP="003D26FE">
            <w:pPr>
              <w:pStyle w:val="NormalinTable"/>
              <w:cnfStyle w:val="000000000000" w:firstRow="0" w:lastRow="0" w:firstColumn="0" w:lastColumn="0" w:oddVBand="0" w:evenVBand="0" w:oddHBand="0" w:evenHBand="0" w:firstRowFirstColumn="0" w:firstRowLastColumn="0" w:lastRowFirstColumn="0" w:lastRowLastColumn="0"/>
            </w:pPr>
            <w:r>
              <w:t>8.0%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2BE434E9" w14:textId="593E7FF8" w:rsidR="00B70A5B" w:rsidRDefault="00B70A5B" w:rsidP="003D26FE">
            <w:pPr>
              <w:pStyle w:val="NormalinTable"/>
            </w:pPr>
            <w:r>
              <w:t>19,000 kg (2019)</w:t>
            </w:r>
          </w:p>
          <w:p w14:paraId="09600118" w14:textId="3FAEB1B5" w:rsidR="00B70A5B" w:rsidRDefault="00B70A5B" w:rsidP="003D26FE">
            <w:pPr>
              <w:pStyle w:val="NormalinTable"/>
            </w:pPr>
            <w:r w:rsidRPr="00E72603">
              <w:t>25</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634D987D" w14:textId="1C3598CC" w:rsidR="00B70A5B" w:rsidRDefault="00361530" w:rsidP="003D26FE">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43169E8E" w14:textId="32DFE6BA" w:rsidR="00B70A5B" w:rsidRDefault="00B70A5B" w:rsidP="003D26FE">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5A5996F3" w14:textId="77777777" w:rsidR="00B70A5B" w:rsidRDefault="00B70A5B" w:rsidP="003D26FE">
            <w:pPr>
              <w:pStyle w:val="NormalinTable"/>
            </w:pPr>
            <w:r>
              <w:t>31/12/2019</w:t>
            </w:r>
          </w:p>
          <w:p w14:paraId="55CD8733" w14:textId="3A00C2CB" w:rsidR="00B70A5B" w:rsidRDefault="00B70A5B" w:rsidP="003D26FE">
            <w:pPr>
              <w:pStyle w:val="NormalinTable"/>
            </w:pPr>
            <w:r>
              <w:t>31/12</w:t>
            </w:r>
          </w:p>
        </w:tc>
      </w:tr>
      <w:tr w:rsidR="00B70A5B" w14:paraId="4FF6F92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5F0181F" w14:textId="77777777" w:rsidR="00B70A5B" w:rsidRDefault="00B70A5B" w:rsidP="0012791B">
            <w:pPr>
              <w:pStyle w:val="NormalinTable"/>
              <w:jc w:val="center"/>
            </w:pPr>
          </w:p>
        </w:tc>
        <w:tc>
          <w:tcPr>
            <w:tcW w:w="0" w:type="auto"/>
          </w:tcPr>
          <w:p w14:paraId="26DA3395"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F99833" w14:textId="77777777" w:rsidR="00B70A5B" w:rsidRDefault="00B70A5B" w:rsidP="0012791B">
            <w:pPr>
              <w:pStyle w:val="NormalinTable"/>
            </w:pPr>
            <w:r>
              <w:t>1604 14 28</w:t>
            </w:r>
          </w:p>
        </w:tc>
        <w:tc>
          <w:tcPr>
            <w:tcW w:w="1028" w:type="pct"/>
          </w:tcPr>
          <w:p w14:paraId="5150916D"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AE7E595" w14:textId="77777777" w:rsidR="00B70A5B" w:rsidRDefault="00B70A5B" w:rsidP="0012791B">
            <w:pPr>
              <w:pStyle w:val="NormalinTable"/>
            </w:pPr>
          </w:p>
        </w:tc>
        <w:tc>
          <w:tcPr>
            <w:tcW w:w="715" w:type="pct"/>
          </w:tcPr>
          <w:p w14:paraId="4D5F3695"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8BDC779" w14:textId="77777777" w:rsidR="00B70A5B" w:rsidRDefault="00B70A5B" w:rsidP="0012791B">
            <w:pPr>
              <w:pStyle w:val="NormalinTable"/>
            </w:pPr>
          </w:p>
        </w:tc>
      </w:tr>
      <w:tr w:rsidR="00B70A5B" w14:paraId="6ACF272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0C12B47" w14:textId="77777777" w:rsidR="00B70A5B" w:rsidRDefault="00B70A5B" w:rsidP="0012791B">
            <w:pPr>
              <w:pStyle w:val="NormalinTable"/>
              <w:jc w:val="center"/>
            </w:pPr>
          </w:p>
        </w:tc>
        <w:tc>
          <w:tcPr>
            <w:tcW w:w="0" w:type="auto"/>
          </w:tcPr>
          <w:p w14:paraId="1DA62207"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9743B37" w14:textId="77777777" w:rsidR="00B70A5B" w:rsidRDefault="00B70A5B" w:rsidP="0012791B">
            <w:pPr>
              <w:pStyle w:val="NormalinTable"/>
            </w:pPr>
            <w:r>
              <w:t>1604 14 31</w:t>
            </w:r>
          </w:p>
        </w:tc>
        <w:tc>
          <w:tcPr>
            <w:tcW w:w="1028" w:type="pct"/>
          </w:tcPr>
          <w:p w14:paraId="4B106A32"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FC6E95D" w14:textId="77777777" w:rsidR="00B70A5B" w:rsidRDefault="00B70A5B" w:rsidP="0012791B">
            <w:pPr>
              <w:pStyle w:val="NormalinTable"/>
            </w:pPr>
          </w:p>
        </w:tc>
        <w:tc>
          <w:tcPr>
            <w:tcW w:w="715" w:type="pct"/>
          </w:tcPr>
          <w:p w14:paraId="1CF36F87"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20A403F" w14:textId="77777777" w:rsidR="00B70A5B" w:rsidRDefault="00B70A5B" w:rsidP="0012791B">
            <w:pPr>
              <w:pStyle w:val="NormalinTable"/>
            </w:pPr>
          </w:p>
        </w:tc>
      </w:tr>
      <w:tr w:rsidR="00B70A5B" w14:paraId="568DE12D"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81E17C1" w14:textId="77777777" w:rsidR="00B70A5B" w:rsidRDefault="00B70A5B" w:rsidP="0012791B">
            <w:pPr>
              <w:pStyle w:val="NormalinTable"/>
              <w:jc w:val="center"/>
            </w:pPr>
          </w:p>
        </w:tc>
        <w:tc>
          <w:tcPr>
            <w:tcW w:w="0" w:type="auto"/>
          </w:tcPr>
          <w:p w14:paraId="25820215"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796B799" w14:textId="77777777" w:rsidR="00B70A5B" w:rsidRDefault="00B70A5B" w:rsidP="0012791B">
            <w:pPr>
              <w:pStyle w:val="NormalinTable"/>
            </w:pPr>
            <w:r>
              <w:t>1604 14 38</w:t>
            </w:r>
          </w:p>
        </w:tc>
        <w:tc>
          <w:tcPr>
            <w:tcW w:w="1028" w:type="pct"/>
          </w:tcPr>
          <w:p w14:paraId="3C0E2580"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5C16CD4" w14:textId="77777777" w:rsidR="00B70A5B" w:rsidRDefault="00B70A5B" w:rsidP="0012791B">
            <w:pPr>
              <w:pStyle w:val="NormalinTable"/>
            </w:pPr>
          </w:p>
        </w:tc>
        <w:tc>
          <w:tcPr>
            <w:tcW w:w="715" w:type="pct"/>
          </w:tcPr>
          <w:p w14:paraId="6878C5DF"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C4BF970" w14:textId="77777777" w:rsidR="00B70A5B" w:rsidRDefault="00B70A5B" w:rsidP="0012791B">
            <w:pPr>
              <w:pStyle w:val="NormalinTable"/>
            </w:pPr>
          </w:p>
        </w:tc>
      </w:tr>
      <w:tr w:rsidR="00B70A5B" w14:paraId="6B4B3DD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C04690C" w14:textId="77777777" w:rsidR="00B70A5B" w:rsidRDefault="00B70A5B" w:rsidP="0012791B">
            <w:pPr>
              <w:pStyle w:val="NormalinTable"/>
              <w:jc w:val="center"/>
            </w:pPr>
          </w:p>
        </w:tc>
        <w:tc>
          <w:tcPr>
            <w:tcW w:w="0" w:type="auto"/>
          </w:tcPr>
          <w:p w14:paraId="703EA1D6"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D37C97" w14:textId="77777777" w:rsidR="00B70A5B" w:rsidRDefault="00B70A5B" w:rsidP="0012791B">
            <w:pPr>
              <w:pStyle w:val="NormalinTable"/>
            </w:pPr>
            <w:r>
              <w:t>1604 14 41</w:t>
            </w:r>
          </w:p>
        </w:tc>
        <w:tc>
          <w:tcPr>
            <w:tcW w:w="1028" w:type="pct"/>
          </w:tcPr>
          <w:p w14:paraId="255F6B6C"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8A8DB69" w14:textId="77777777" w:rsidR="00B70A5B" w:rsidRDefault="00B70A5B" w:rsidP="0012791B">
            <w:pPr>
              <w:pStyle w:val="NormalinTable"/>
            </w:pPr>
          </w:p>
        </w:tc>
        <w:tc>
          <w:tcPr>
            <w:tcW w:w="715" w:type="pct"/>
          </w:tcPr>
          <w:p w14:paraId="60F6286E"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E79E345" w14:textId="77777777" w:rsidR="00B70A5B" w:rsidRDefault="00B70A5B" w:rsidP="0012791B">
            <w:pPr>
              <w:pStyle w:val="NormalinTable"/>
            </w:pPr>
          </w:p>
        </w:tc>
      </w:tr>
      <w:tr w:rsidR="00B70A5B" w14:paraId="4179661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0909768" w14:textId="77777777" w:rsidR="00B70A5B" w:rsidRDefault="00B70A5B" w:rsidP="0012791B">
            <w:pPr>
              <w:pStyle w:val="NormalinTable"/>
              <w:jc w:val="center"/>
            </w:pPr>
          </w:p>
        </w:tc>
        <w:tc>
          <w:tcPr>
            <w:tcW w:w="0" w:type="auto"/>
          </w:tcPr>
          <w:p w14:paraId="060D4814"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692CBD5" w14:textId="77777777" w:rsidR="00B70A5B" w:rsidRDefault="00B70A5B" w:rsidP="0012791B">
            <w:pPr>
              <w:pStyle w:val="NormalinTable"/>
            </w:pPr>
            <w:r>
              <w:t>1604 14 48</w:t>
            </w:r>
          </w:p>
        </w:tc>
        <w:tc>
          <w:tcPr>
            <w:tcW w:w="1028" w:type="pct"/>
          </w:tcPr>
          <w:p w14:paraId="08A2766F"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BA641CF" w14:textId="77777777" w:rsidR="00B70A5B" w:rsidRDefault="00B70A5B" w:rsidP="0012791B">
            <w:pPr>
              <w:pStyle w:val="NormalinTable"/>
            </w:pPr>
          </w:p>
        </w:tc>
        <w:tc>
          <w:tcPr>
            <w:tcW w:w="715" w:type="pct"/>
          </w:tcPr>
          <w:p w14:paraId="143798F7"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3F3EB63" w14:textId="77777777" w:rsidR="00B70A5B" w:rsidRDefault="00B70A5B" w:rsidP="0012791B">
            <w:pPr>
              <w:pStyle w:val="NormalinTable"/>
            </w:pPr>
          </w:p>
        </w:tc>
      </w:tr>
      <w:tr w:rsidR="00B70A5B" w14:paraId="518C620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94D554B" w14:textId="77777777" w:rsidR="00B70A5B" w:rsidRDefault="00B70A5B" w:rsidP="0012791B">
            <w:pPr>
              <w:pStyle w:val="NormalinTable"/>
              <w:jc w:val="center"/>
            </w:pPr>
          </w:p>
        </w:tc>
        <w:tc>
          <w:tcPr>
            <w:tcW w:w="0" w:type="auto"/>
          </w:tcPr>
          <w:p w14:paraId="56CE0426"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88200D8" w14:textId="77777777" w:rsidR="00B70A5B" w:rsidRDefault="00B70A5B" w:rsidP="0012791B">
            <w:pPr>
              <w:pStyle w:val="NormalinTable"/>
            </w:pPr>
            <w:r>
              <w:t>1604 19 39</w:t>
            </w:r>
          </w:p>
        </w:tc>
        <w:tc>
          <w:tcPr>
            <w:tcW w:w="1028" w:type="pct"/>
          </w:tcPr>
          <w:p w14:paraId="6E672C8B"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724B4AE" w14:textId="77777777" w:rsidR="00B70A5B" w:rsidRDefault="00B70A5B" w:rsidP="0012791B">
            <w:pPr>
              <w:pStyle w:val="NormalinTable"/>
            </w:pPr>
          </w:p>
        </w:tc>
        <w:tc>
          <w:tcPr>
            <w:tcW w:w="715" w:type="pct"/>
          </w:tcPr>
          <w:p w14:paraId="26342525"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981BD2E" w14:textId="77777777" w:rsidR="00B70A5B" w:rsidRDefault="00B70A5B" w:rsidP="0012791B">
            <w:pPr>
              <w:pStyle w:val="NormalinTable"/>
            </w:pPr>
          </w:p>
        </w:tc>
      </w:tr>
      <w:tr w:rsidR="00B70A5B" w14:paraId="002CCAA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199B715" w14:textId="77777777" w:rsidR="00B70A5B" w:rsidRDefault="00B70A5B" w:rsidP="0012791B">
            <w:pPr>
              <w:pStyle w:val="NormalinTable"/>
              <w:jc w:val="center"/>
            </w:pPr>
          </w:p>
        </w:tc>
        <w:tc>
          <w:tcPr>
            <w:tcW w:w="0" w:type="auto"/>
          </w:tcPr>
          <w:p w14:paraId="511162DD"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0AA801" w14:textId="77777777" w:rsidR="00B70A5B" w:rsidRDefault="00B70A5B" w:rsidP="0012791B">
            <w:pPr>
              <w:pStyle w:val="NormalinTable"/>
            </w:pPr>
            <w:r>
              <w:t>1604 20 70</w:t>
            </w:r>
          </w:p>
        </w:tc>
        <w:tc>
          <w:tcPr>
            <w:tcW w:w="1028" w:type="pct"/>
          </w:tcPr>
          <w:p w14:paraId="6ADC0188"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533B013" w14:textId="77777777" w:rsidR="00B70A5B" w:rsidRDefault="00B70A5B" w:rsidP="0012791B">
            <w:pPr>
              <w:pStyle w:val="NormalinTable"/>
            </w:pPr>
          </w:p>
        </w:tc>
        <w:tc>
          <w:tcPr>
            <w:tcW w:w="715" w:type="pct"/>
          </w:tcPr>
          <w:p w14:paraId="7AF69181"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0390270" w14:textId="77777777" w:rsidR="00B70A5B" w:rsidRDefault="00B70A5B" w:rsidP="0012791B">
            <w:pPr>
              <w:pStyle w:val="NormalinTable"/>
            </w:pPr>
          </w:p>
        </w:tc>
      </w:tr>
      <w:tr w:rsidR="00B70A5B" w14:paraId="7902461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1681EF2" w14:textId="77777777" w:rsidR="00B70A5B" w:rsidRDefault="00B70A5B" w:rsidP="00B87212">
            <w:pPr>
              <w:pStyle w:val="NormalinTable"/>
              <w:jc w:val="center"/>
            </w:pPr>
            <w:r>
              <w:rPr>
                <w:b/>
              </w:rPr>
              <w:t>091944</w:t>
            </w:r>
          </w:p>
        </w:tc>
        <w:tc>
          <w:tcPr>
            <w:tcW w:w="0" w:type="auto"/>
            <w:tcBorders>
              <w:top w:val="single" w:sz="12" w:space="0" w:color="000000" w:themeColor="background1" w:themeShade="00"/>
            </w:tcBorders>
          </w:tcPr>
          <w:p w14:paraId="22780A6D"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46F6A39" w14:textId="77777777" w:rsidR="00B70A5B" w:rsidRDefault="00B70A5B" w:rsidP="00B87212">
            <w:pPr>
              <w:pStyle w:val="NormalinTable"/>
            </w:pPr>
            <w:r>
              <w:t>0203 11 10</w:t>
            </w:r>
          </w:p>
          <w:p w14:paraId="7234B7A9" w14:textId="5C93CB25" w:rsidR="00B70A5B" w:rsidRDefault="00B70A5B" w:rsidP="00B87212">
            <w:pPr>
              <w:pStyle w:val="NormalinTable"/>
            </w:pPr>
            <w:r>
              <w:t>0203 12 11</w:t>
            </w:r>
          </w:p>
        </w:tc>
        <w:tc>
          <w:tcPr>
            <w:tcW w:w="1028" w:type="pct"/>
            <w:tcBorders>
              <w:top w:val="single" w:sz="12" w:space="0" w:color="000000" w:themeColor="background1" w:themeShade="00"/>
            </w:tcBorders>
          </w:tcPr>
          <w:p w14:paraId="6B76B3D8"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09AEDCC5" w14:textId="230C5D4D" w:rsidR="00B70A5B" w:rsidRDefault="00B70A5B" w:rsidP="00B87212">
            <w:pPr>
              <w:pStyle w:val="NormalinTable"/>
            </w:pPr>
            <w:r>
              <w:t>127, 000 kg (2019)</w:t>
            </w:r>
          </w:p>
          <w:p w14:paraId="43DE6393" w14:textId="79C4B05D" w:rsidR="00B70A5B" w:rsidRDefault="00B70A5B" w:rsidP="00B87212">
            <w:pPr>
              <w:pStyle w:val="NormalinTable"/>
            </w:pPr>
            <w:r w:rsidRPr="00E72603">
              <w:t>167</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74BD8430" w14:textId="6C1E286F" w:rsidR="00B70A5B" w:rsidRDefault="00361530" w:rsidP="00B87212">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459ECCDA" w14:textId="25852438"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324B52B8" w14:textId="77777777" w:rsidR="00B70A5B" w:rsidRDefault="00B70A5B" w:rsidP="00B87212">
            <w:pPr>
              <w:pStyle w:val="NormalinTable"/>
            </w:pPr>
            <w:r>
              <w:t>31/12/2019</w:t>
            </w:r>
          </w:p>
          <w:p w14:paraId="7825A7DA" w14:textId="0EB1241B" w:rsidR="00B70A5B" w:rsidRDefault="00B70A5B" w:rsidP="00B87212">
            <w:pPr>
              <w:pStyle w:val="NormalinTable"/>
            </w:pPr>
            <w:r>
              <w:t>31/12</w:t>
            </w:r>
          </w:p>
        </w:tc>
      </w:tr>
      <w:tr w:rsidR="00B70A5B" w14:paraId="02B468D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746CB19" w14:textId="77777777" w:rsidR="00B70A5B" w:rsidRDefault="00B70A5B" w:rsidP="00B87212">
            <w:pPr>
              <w:pStyle w:val="NormalinTable"/>
              <w:jc w:val="center"/>
            </w:pPr>
          </w:p>
        </w:tc>
        <w:tc>
          <w:tcPr>
            <w:tcW w:w="0" w:type="auto"/>
          </w:tcPr>
          <w:p w14:paraId="21EA5E8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738BF07" w14:textId="5B667987" w:rsidR="00B70A5B" w:rsidRDefault="00B70A5B" w:rsidP="00B87212">
            <w:pPr>
              <w:pStyle w:val="NormalinTable"/>
            </w:pPr>
            <w:r>
              <w:t>0203 12 19</w:t>
            </w:r>
          </w:p>
        </w:tc>
        <w:tc>
          <w:tcPr>
            <w:tcW w:w="1028" w:type="pct"/>
          </w:tcPr>
          <w:p w14:paraId="1705378D"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E30E50E" w14:textId="77777777" w:rsidR="00B70A5B" w:rsidRDefault="00B70A5B" w:rsidP="00B87212">
            <w:pPr>
              <w:pStyle w:val="NormalinTable"/>
            </w:pPr>
          </w:p>
        </w:tc>
        <w:tc>
          <w:tcPr>
            <w:tcW w:w="715" w:type="pct"/>
          </w:tcPr>
          <w:p w14:paraId="74D012D7"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D6FAA41" w14:textId="77777777" w:rsidR="00B70A5B" w:rsidRDefault="00B70A5B" w:rsidP="00B87212">
            <w:pPr>
              <w:pStyle w:val="NormalinTable"/>
            </w:pPr>
          </w:p>
        </w:tc>
      </w:tr>
      <w:tr w:rsidR="00B70A5B" w14:paraId="678572A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E25E1C8" w14:textId="77777777" w:rsidR="00B70A5B" w:rsidRDefault="00B70A5B" w:rsidP="00B87212">
            <w:pPr>
              <w:pStyle w:val="NormalinTable"/>
              <w:jc w:val="center"/>
            </w:pPr>
          </w:p>
        </w:tc>
        <w:tc>
          <w:tcPr>
            <w:tcW w:w="0" w:type="auto"/>
          </w:tcPr>
          <w:p w14:paraId="6E5396E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D17703" w14:textId="05510444" w:rsidR="00B70A5B" w:rsidRDefault="00B70A5B" w:rsidP="00B87212">
            <w:pPr>
              <w:pStyle w:val="NormalinTable"/>
            </w:pPr>
            <w:r>
              <w:t>0203 19 11</w:t>
            </w:r>
          </w:p>
        </w:tc>
        <w:tc>
          <w:tcPr>
            <w:tcW w:w="1028" w:type="pct"/>
          </w:tcPr>
          <w:p w14:paraId="59CF660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48B4198" w14:textId="77777777" w:rsidR="00B70A5B" w:rsidRDefault="00B70A5B" w:rsidP="00B87212">
            <w:pPr>
              <w:pStyle w:val="NormalinTable"/>
            </w:pPr>
          </w:p>
        </w:tc>
        <w:tc>
          <w:tcPr>
            <w:tcW w:w="715" w:type="pct"/>
          </w:tcPr>
          <w:p w14:paraId="6D600629"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7D9379A" w14:textId="77777777" w:rsidR="00B70A5B" w:rsidRDefault="00B70A5B" w:rsidP="00B87212">
            <w:pPr>
              <w:pStyle w:val="NormalinTable"/>
            </w:pPr>
          </w:p>
        </w:tc>
      </w:tr>
      <w:tr w:rsidR="00B70A5B" w14:paraId="1D682CE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58B68AE" w14:textId="77777777" w:rsidR="00B70A5B" w:rsidRDefault="00B70A5B" w:rsidP="00B87212">
            <w:pPr>
              <w:pStyle w:val="NormalinTable"/>
              <w:jc w:val="center"/>
            </w:pPr>
          </w:p>
        </w:tc>
        <w:tc>
          <w:tcPr>
            <w:tcW w:w="0" w:type="auto"/>
          </w:tcPr>
          <w:p w14:paraId="503B8BB0"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6ACCC9" w14:textId="101D5E7A" w:rsidR="00B70A5B" w:rsidRDefault="00B70A5B" w:rsidP="00B87212">
            <w:pPr>
              <w:pStyle w:val="NormalinTable"/>
            </w:pPr>
            <w:r>
              <w:t>0203 19 13</w:t>
            </w:r>
          </w:p>
        </w:tc>
        <w:tc>
          <w:tcPr>
            <w:tcW w:w="1028" w:type="pct"/>
          </w:tcPr>
          <w:p w14:paraId="773EF96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5F3FCED" w14:textId="77777777" w:rsidR="00B70A5B" w:rsidRDefault="00B70A5B" w:rsidP="00B87212">
            <w:pPr>
              <w:pStyle w:val="NormalinTable"/>
            </w:pPr>
          </w:p>
        </w:tc>
        <w:tc>
          <w:tcPr>
            <w:tcW w:w="715" w:type="pct"/>
          </w:tcPr>
          <w:p w14:paraId="3C3AF5A0"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CEDD9AF" w14:textId="77777777" w:rsidR="00B70A5B" w:rsidRDefault="00B70A5B" w:rsidP="00B87212">
            <w:pPr>
              <w:pStyle w:val="NormalinTable"/>
            </w:pPr>
          </w:p>
        </w:tc>
      </w:tr>
      <w:tr w:rsidR="00B70A5B" w14:paraId="380485F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0901933" w14:textId="77777777" w:rsidR="00B70A5B" w:rsidRDefault="00B70A5B" w:rsidP="00B87212">
            <w:pPr>
              <w:pStyle w:val="NormalinTable"/>
              <w:jc w:val="center"/>
            </w:pPr>
          </w:p>
        </w:tc>
        <w:tc>
          <w:tcPr>
            <w:tcW w:w="0" w:type="auto"/>
          </w:tcPr>
          <w:p w14:paraId="73238D98"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FBF8C8" w14:textId="51BE2385" w:rsidR="00B70A5B" w:rsidRDefault="00B70A5B" w:rsidP="00B87212">
            <w:pPr>
              <w:pStyle w:val="NormalinTable"/>
            </w:pPr>
            <w:r>
              <w:t>0203 19 15</w:t>
            </w:r>
          </w:p>
        </w:tc>
        <w:tc>
          <w:tcPr>
            <w:tcW w:w="1028" w:type="pct"/>
          </w:tcPr>
          <w:p w14:paraId="1E83CE2D"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1894CB2" w14:textId="77777777" w:rsidR="00B70A5B" w:rsidRDefault="00B70A5B" w:rsidP="00B87212">
            <w:pPr>
              <w:pStyle w:val="NormalinTable"/>
            </w:pPr>
          </w:p>
        </w:tc>
        <w:tc>
          <w:tcPr>
            <w:tcW w:w="715" w:type="pct"/>
          </w:tcPr>
          <w:p w14:paraId="4B5012EB"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9F29B6F" w14:textId="77777777" w:rsidR="00B70A5B" w:rsidRDefault="00B70A5B" w:rsidP="00B87212">
            <w:pPr>
              <w:pStyle w:val="NormalinTable"/>
            </w:pPr>
          </w:p>
        </w:tc>
      </w:tr>
      <w:tr w:rsidR="00B70A5B" w14:paraId="5D8477F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0936444" w14:textId="77777777" w:rsidR="00B70A5B" w:rsidRDefault="00B70A5B" w:rsidP="00B87212">
            <w:pPr>
              <w:pStyle w:val="NormalinTable"/>
              <w:jc w:val="center"/>
            </w:pPr>
          </w:p>
        </w:tc>
        <w:tc>
          <w:tcPr>
            <w:tcW w:w="0" w:type="auto"/>
          </w:tcPr>
          <w:p w14:paraId="517A45E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AD816B7" w14:textId="06657DD0" w:rsidR="00B70A5B" w:rsidRDefault="00B70A5B" w:rsidP="00B87212">
            <w:pPr>
              <w:pStyle w:val="NormalinTable"/>
            </w:pPr>
            <w:r>
              <w:t>0203 19 55</w:t>
            </w:r>
          </w:p>
        </w:tc>
        <w:tc>
          <w:tcPr>
            <w:tcW w:w="1028" w:type="pct"/>
          </w:tcPr>
          <w:p w14:paraId="2EEC50FC"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AEB999B" w14:textId="77777777" w:rsidR="00B70A5B" w:rsidRDefault="00B70A5B" w:rsidP="00B87212">
            <w:pPr>
              <w:pStyle w:val="NormalinTable"/>
            </w:pPr>
          </w:p>
        </w:tc>
        <w:tc>
          <w:tcPr>
            <w:tcW w:w="715" w:type="pct"/>
          </w:tcPr>
          <w:p w14:paraId="7B70A2C7"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B219379" w14:textId="77777777" w:rsidR="00B70A5B" w:rsidRDefault="00B70A5B" w:rsidP="00B87212">
            <w:pPr>
              <w:pStyle w:val="NormalinTable"/>
            </w:pPr>
          </w:p>
        </w:tc>
      </w:tr>
      <w:tr w:rsidR="00B70A5B" w14:paraId="5F78AC8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DFB983F" w14:textId="77777777" w:rsidR="00B70A5B" w:rsidRDefault="00B70A5B" w:rsidP="00B87212">
            <w:pPr>
              <w:pStyle w:val="NormalinTable"/>
              <w:jc w:val="center"/>
            </w:pPr>
          </w:p>
        </w:tc>
        <w:tc>
          <w:tcPr>
            <w:tcW w:w="0" w:type="auto"/>
          </w:tcPr>
          <w:p w14:paraId="780C8E56"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BD7733" w14:textId="7E983587" w:rsidR="00B70A5B" w:rsidRDefault="00B70A5B" w:rsidP="00B87212">
            <w:pPr>
              <w:pStyle w:val="NormalinTable"/>
            </w:pPr>
            <w:r>
              <w:t>0203 19 59</w:t>
            </w:r>
          </w:p>
        </w:tc>
        <w:tc>
          <w:tcPr>
            <w:tcW w:w="1028" w:type="pct"/>
          </w:tcPr>
          <w:p w14:paraId="4392A00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B128888" w14:textId="77777777" w:rsidR="00B70A5B" w:rsidRDefault="00B70A5B" w:rsidP="00B87212">
            <w:pPr>
              <w:pStyle w:val="NormalinTable"/>
            </w:pPr>
          </w:p>
        </w:tc>
        <w:tc>
          <w:tcPr>
            <w:tcW w:w="715" w:type="pct"/>
          </w:tcPr>
          <w:p w14:paraId="410CAEA2"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E9465FA" w14:textId="77777777" w:rsidR="00B70A5B" w:rsidRDefault="00B70A5B" w:rsidP="00B87212">
            <w:pPr>
              <w:pStyle w:val="NormalinTable"/>
            </w:pPr>
          </w:p>
        </w:tc>
      </w:tr>
      <w:tr w:rsidR="00B70A5B" w14:paraId="75913AA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3801E6C" w14:textId="77777777" w:rsidR="00B70A5B" w:rsidRDefault="00B70A5B" w:rsidP="00B87212">
            <w:pPr>
              <w:pStyle w:val="NormalinTable"/>
              <w:jc w:val="center"/>
            </w:pPr>
          </w:p>
        </w:tc>
        <w:tc>
          <w:tcPr>
            <w:tcW w:w="0" w:type="auto"/>
          </w:tcPr>
          <w:p w14:paraId="551BEB7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B2583C9" w14:textId="304A7940" w:rsidR="00B70A5B" w:rsidRDefault="00B70A5B" w:rsidP="00B87212">
            <w:pPr>
              <w:pStyle w:val="NormalinTable"/>
            </w:pPr>
            <w:r>
              <w:t>0203 21 10</w:t>
            </w:r>
          </w:p>
        </w:tc>
        <w:tc>
          <w:tcPr>
            <w:tcW w:w="1028" w:type="pct"/>
          </w:tcPr>
          <w:p w14:paraId="593D6F0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4D9B53E" w14:textId="77777777" w:rsidR="00B70A5B" w:rsidRDefault="00B70A5B" w:rsidP="00B87212">
            <w:pPr>
              <w:pStyle w:val="NormalinTable"/>
            </w:pPr>
          </w:p>
        </w:tc>
        <w:tc>
          <w:tcPr>
            <w:tcW w:w="715" w:type="pct"/>
          </w:tcPr>
          <w:p w14:paraId="4F0AC07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A87B215" w14:textId="77777777" w:rsidR="00B70A5B" w:rsidRDefault="00B70A5B" w:rsidP="00B87212">
            <w:pPr>
              <w:pStyle w:val="NormalinTable"/>
            </w:pPr>
          </w:p>
        </w:tc>
      </w:tr>
      <w:tr w:rsidR="00B70A5B" w14:paraId="0AE10A3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F841113" w14:textId="77777777" w:rsidR="00B70A5B" w:rsidRDefault="00B70A5B" w:rsidP="00B87212">
            <w:pPr>
              <w:pStyle w:val="NormalinTable"/>
              <w:jc w:val="center"/>
            </w:pPr>
          </w:p>
        </w:tc>
        <w:tc>
          <w:tcPr>
            <w:tcW w:w="0" w:type="auto"/>
          </w:tcPr>
          <w:p w14:paraId="68900235"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B19234" w14:textId="341A53CF" w:rsidR="00B70A5B" w:rsidRDefault="00B70A5B" w:rsidP="00B87212">
            <w:pPr>
              <w:pStyle w:val="NormalinTable"/>
            </w:pPr>
            <w:r>
              <w:t>0203 22 11</w:t>
            </w:r>
          </w:p>
        </w:tc>
        <w:tc>
          <w:tcPr>
            <w:tcW w:w="1028" w:type="pct"/>
          </w:tcPr>
          <w:p w14:paraId="7242C4C1"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68327AA" w14:textId="77777777" w:rsidR="00B70A5B" w:rsidRDefault="00B70A5B" w:rsidP="00B87212">
            <w:pPr>
              <w:pStyle w:val="NormalinTable"/>
            </w:pPr>
          </w:p>
        </w:tc>
        <w:tc>
          <w:tcPr>
            <w:tcW w:w="715" w:type="pct"/>
          </w:tcPr>
          <w:p w14:paraId="7095487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A0B22A1" w14:textId="77777777" w:rsidR="00B70A5B" w:rsidRDefault="00B70A5B" w:rsidP="00B87212">
            <w:pPr>
              <w:pStyle w:val="NormalinTable"/>
            </w:pPr>
          </w:p>
        </w:tc>
      </w:tr>
      <w:tr w:rsidR="00B70A5B" w14:paraId="18C4F40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650D031" w14:textId="77777777" w:rsidR="00B70A5B" w:rsidRDefault="00B70A5B" w:rsidP="00B87212">
            <w:pPr>
              <w:pStyle w:val="NormalinTable"/>
              <w:jc w:val="center"/>
            </w:pPr>
          </w:p>
        </w:tc>
        <w:tc>
          <w:tcPr>
            <w:tcW w:w="0" w:type="auto"/>
          </w:tcPr>
          <w:p w14:paraId="154FD23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3FC5AC" w14:textId="710DF195" w:rsidR="00B70A5B" w:rsidRDefault="00B70A5B" w:rsidP="00B87212">
            <w:pPr>
              <w:pStyle w:val="NormalinTable"/>
            </w:pPr>
            <w:r>
              <w:t>0203 22 19</w:t>
            </w:r>
          </w:p>
        </w:tc>
        <w:tc>
          <w:tcPr>
            <w:tcW w:w="1028" w:type="pct"/>
          </w:tcPr>
          <w:p w14:paraId="538F147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311609E" w14:textId="77777777" w:rsidR="00B70A5B" w:rsidRDefault="00B70A5B" w:rsidP="00B87212">
            <w:pPr>
              <w:pStyle w:val="NormalinTable"/>
            </w:pPr>
          </w:p>
        </w:tc>
        <w:tc>
          <w:tcPr>
            <w:tcW w:w="715" w:type="pct"/>
          </w:tcPr>
          <w:p w14:paraId="3CB44E23"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C266C27" w14:textId="77777777" w:rsidR="00B70A5B" w:rsidRDefault="00B70A5B" w:rsidP="00B87212">
            <w:pPr>
              <w:pStyle w:val="NormalinTable"/>
            </w:pPr>
          </w:p>
        </w:tc>
      </w:tr>
      <w:tr w:rsidR="00B70A5B" w14:paraId="3315E6A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6D20DA0" w14:textId="77777777" w:rsidR="00B70A5B" w:rsidRDefault="00B70A5B" w:rsidP="00B87212">
            <w:pPr>
              <w:pStyle w:val="NormalinTable"/>
              <w:jc w:val="center"/>
            </w:pPr>
          </w:p>
        </w:tc>
        <w:tc>
          <w:tcPr>
            <w:tcW w:w="0" w:type="auto"/>
          </w:tcPr>
          <w:p w14:paraId="53619A9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74D9DD" w14:textId="3EF9C29C" w:rsidR="00B70A5B" w:rsidRDefault="00B70A5B" w:rsidP="00B87212">
            <w:pPr>
              <w:pStyle w:val="NormalinTable"/>
            </w:pPr>
            <w:r>
              <w:t>0203 29 11</w:t>
            </w:r>
          </w:p>
        </w:tc>
        <w:tc>
          <w:tcPr>
            <w:tcW w:w="1028" w:type="pct"/>
          </w:tcPr>
          <w:p w14:paraId="37D6DDE9"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90BF954" w14:textId="77777777" w:rsidR="00B70A5B" w:rsidRDefault="00B70A5B" w:rsidP="00B87212">
            <w:pPr>
              <w:pStyle w:val="NormalinTable"/>
            </w:pPr>
          </w:p>
        </w:tc>
        <w:tc>
          <w:tcPr>
            <w:tcW w:w="715" w:type="pct"/>
          </w:tcPr>
          <w:p w14:paraId="6B68E281"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1C66AA5" w14:textId="77777777" w:rsidR="00B70A5B" w:rsidRDefault="00B70A5B" w:rsidP="00B87212">
            <w:pPr>
              <w:pStyle w:val="NormalinTable"/>
            </w:pPr>
          </w:p>
        </w:tc>
      </w:tr>
      <w:tr w:rsidR="00B70A5B" w14:paraId="1D37961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A3F32F7" w14:textId="77777777" w:rsidR="00B70A5B" w:rsidRDefault="00B70A5B" w:rsidP="00B87212">
            <w:pPr>
              <w:pStyle w:val="NormalinTable"/>
              <w:jc w:val="center"/>
            </w:pPr>
          </w:p>
        </w:tc>
        <w:tc>
          <w:tcPr>
            <w:tcW w:w="0" w:type="auto"/>
          </w:tcPr>
          <w:p w14:paraId="15932FC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9DD843" w14:textId="0EABC0A7" w:rsidR="00B70A5B" w:rsidRDefault="00B70A5B" w:rsidP="00B87212">
            <w:pPr>
              <w:pStyle w:val="NormalinTable"/>
            </w:pPr>
            <w:r>
              <w:t>0203 29 13</w:t>
            </w:r>
          </w:p>
        </w:tc>
        <w:tc>
          <w:tcPr>
            <w:tcW w:w="1028" w:type="pct"/>
          </w:tcPr>
          <w:p w14:paraId="247E67CB"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060AE57" w14:textId="77777777" w:rsidR="00B70A5B" w:rsidRDefault="00B70A5B" w:rsidP="00B87212">
            <w:pPr>
              <w:pStyle w:val="NormalinTable"/>
            </w:pPr>
          </w:p>
        </w:tc>
        <w:tc>
          <w:tcPr>
            <w:tcW w:w="715" w:type="pct"/>
          </w:tcPr>
          <w:p w14:paraId="380D000B"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5C787ED" w14:textId="77777777" w:rsidR="00B70A5B" w:rsidRDefault="00B70A5B" w:rsidP="00B87212">
            <w:pPr>
              <w:pStyle w:val="NormalinTable"/>
            </w:pPr>
          </w:p>
        </w:tc>
      </w:tr>
      <w:tr w:rsidR="00B70A5B" w14:paraId="5B29DDB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885C0AD" w14:textId="77777777" w:rsidR="00B70A5B" w:rsidRDefault="00B70A5B" w:rsidP="00B87212">
            <w:pPr>
              <w:pStyle w:val="NormalinTable"/>
              <w:jc w:val="center"/>
            </w:pPr>
          </w:p>
        </w:tc>
        <w:tc>
          <w:tcPr>
            <w:tcW w:w="0" w:type="auto"/>
          </w:tcPr>
          <w:p w14:paraId="3E3DA243"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D86B017" w14:textId="6E0A824F" w:rsidR="00B70A5B" w:rsidRDefault="00B70A5B" w:rsidP="00B87212">
            <w:pPr>
              <w:pStyle w:val="NormalinTable"/>
            </w:pPr>
            <w:r>
              <w:t>0203 29 15</w:t>
            </w:r>
          </w:p>
        </w:tc>
        <w:tc>
          <w:tcPr>
            <w:tcW w:w="1028" w:type="pct"/>
          </w:tcPr>
          <w:p w14:paraId="131E54B3"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DA4118D" w14:textId="77777777" w:rsidR="00B70A5B" w:rsidRDefault="00B70A5B" w:rsidP="00B87212">
            <w:pPr>
              <w:pStyle w:val="NormalinTable"/>
            </w:pPr>
          </w:p>
        </w:tc>
        <w:tc>
          <w:tcPr>
            <w:tcW w:w="715" w:type="pct"/>
          </w:tcPr>
          <w:p w14:paraId="6A41FC60"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07BEAE3" w14:textId="77777777" w:rsidR="00B70A5B" w:rsidRDefault="00B70A5B" w:rsidP="00B87212">
            <w:pPr>
              <w:pStyle w:val="NormalinTable"/>
            </w:pPr>
          </w:p>
        </w:tc>
      </w:tr>
      <w:tr w:rsidR="00B70A5B" w14:paraId="14FA272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02B0722" w14:textId="77777777" w:rsidR="00B70A5B" w:rsidRDefault="00B70A5B" w:rsidP="00B87212">
            <w:pPr>
              <w:pStyle w:val="NormalinTable"/>
              <w:jc w:val="center"/>
            </w:pPr>
          </w:p>
        </w:tc>
        <w:tc>
          <w:tcPr>
            <w:tcW w:w="0" w:type="auto"/>
          </w:tcPr>
          <w:p w14:paraId="3DBDA979"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01B6631" w14:textId="24360105" w:rsidR="00B70A5B" w:rsidRDefault="00B70A5B" w:rsidP="00B87212">
            <w:pPr>
              <w:pStyle w:val="NormalinTable"/>
            </w:pPr>
            <w:r>
              <w:t>0203 29 55</w:t>
            </w:r>
          </w:p>
        </w:tc>
        <w:tc>
          <w:tcPr>
            <w:tcW w:w="1028" w:type="pct"/>
          </w:tcPr>
          <w:p w14:paraId="262C3A79"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9CBF12D" w14:textId="77777777" w:rsidR="00B70A5B" w:rsidRDefault="00B70A5B" w:rsidP="00B87212">
            <w:pPr>
              <w:pStyle w:val="NormalinTable"/>
            </w:pPr>
          </w:p>
        </w:tc>
        <w:tc>
          <w:tcPr>
            <w:tcW w:w="715" w:type="pct"/>
          </w:tcPr>
          <w:p w14:paraId="6FF00E2E"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75CFBCF" w14:textId="77777777" w:rsidR="00B70A5B" w:rsidRDefault="00B70A5B" w:rsidP="00B87212">
            <w:pPr>
              <w:pStyle w:val="NormalinTable"/>
            </w:pPr>
          </w:p>
        </w:tc>
      </w:tr>
      <w:tr w:rsidR="00B70A5B" w14:paraId="2A698D1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BBD1EA5" w14:textId="77777777" w:rsidR="00B70A5B" w:rsidRDefault="00B70A5B" w:rsidP="00B87212">
            <w:pPr>
              <w:pStyle w:val="NormalinTable"/>
              <w:jc w:val="center"/>
            </w:pPr>
          </w:p>
        </w:tc>
        <w:tc>
          <w:tcPr>
            <w:tcW w:w="0" w:type="auto"/>
          </w:tcPr>
          <w:p w14:paraId="014D761D"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B8E5AB" w14:textId="46D1DB15" w:rsidR="00B70A5B" w:rsidRDefault="00B70A5B" w:rsidP="00B87212">
            <w:pPr>
              <w:pStyle w:val="NormalinTable"/>
            </w:pPr>
            <w:r>
              <w:t>0203 29 59</w:t>
            </w:r>
          </w:p>
        </w:tc>
        <w:tc>
          <w:tcPr>
            <w:tcW w:w="1028" w:type="pct"/>
          </w:tcPr>
          <w:p w14:paraId="374F8E4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2118E14" w14:textId="77777777" w:rsidR="00B70A5B" w:rsidRDefault="00B70A5B" w:rsidP="00B87212">
            <w:pPr>
              <w:pStyle w:val="NormalinTable"/>
            </w:pPr>
          </w:p>
        </w:tc>
        <w:tc>
          <w:tcPr>
            <w:tcW w:w="715" w:type="pct"/>
          </w:tcPr>
          <w:p w14:paraId="76843615"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91BB2E6" w14:textId="77777777" w:rsidR="00B70A5B" w:rsidRDefault="00B70A5B" w:rsidP="00B87212">
            <w:pPr>
              <w:pStyle w:val="NormalinTable"/>
            </w:pPr>
          </w:p>
        </w:tc>
      </w:tr>
      <w:tr w:rsidR="00B70A5B" w14:paraId="79B452A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E57A55F" w14:textId="77777777" w:rsidR="00B70A5B" w:rsidRDefault="00B70A5B" w:rsidP="00B87212">
            <w:pPr>
              <w:pStyle w:val="NormalinTable"/>
              <w:jc w:val="center"/>
            </w:pPr>
          </w:p>
        </w:tc>
        <w:tc>
          <w:tcPr>
            <w:tcW w:w="0" w:type="auto"/>
          </w:tcPr>
          <w:p w14:paraId="736FEF72"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841E2A0" w14:textId="7BCE8C4B" w:rsidR="00B70A5B" w:rsidRDefault="00B70A5B" w:rsidP="00B87212">
            <w:pPr>
              <w:pStyle w:val="NormalinTable"/>
            </w:pPr>
            <w:r>
              <w:t>1601 00 00</w:t>
            </w:r>
          </w:p>
        </w:tc>
        <w:tc>
          <w:tcPr>
            <w:tcW w:w="1028" w:type="pct"/>
          </w:tcPr>
          <w:p w14:paraId="029FD17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8349F8C" w14:textId="77777777" w:rsidR="00B70A5B" w:rsidRDefault="00B70A5B" w:rsidP="00B87212">
            <w:pPr>
              <w:pStyle w:val="NormalinTable"/>
            </w:pPr>
          </w:p>
        </w:tc>
        <w:tc>
          <w:tcPr>
            <w:tcW w:w="715" w:type="pct"/>
          </w:tcPr>
          <w:p w14:paraId="25D9905C"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683E361" w14:textId="77777777" w:rsidR="00B70A5B" w:rsidRDefault="00B70A5B" w:rsidP="00B87212">
            <w:pPr>
              <w:pStyle w:val="NormalinTable"/>
            </w:pPr>
          </w:p>
        </w:tc>
      </w:tr>
      <w:tr w:rsidR="00B70A5B" w14:paraId="112BFE0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5D3E8ED" w14:textId="77777777" w:rsidR="00B70A5B" w:rsidRDefault="00B70A5B" w:rsidP="00B87212">
            <w:pPr>
              <w:pStyle w:val="NormalinTable"/>
              <w:jc w:val="center"/>
            </w:pPr>
          </w:p>
        </w:tc>
        <w:tc>
          <w:tcPr>
            <w:tcW w:w="0" w:type="auto"/>
          </w:tcPr>
          <w:p w14:paraId="7D9B832B"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03F5DE" w14:textId="3DE90704" w:rsidR="00B70A5B" w:rsidRDefault="00B70A5B" w:rsidP="00B87212">
            <w:pPr>
              <w:pStyle w:val="NormalinTable"/>
            </w:pPr>
            <w:r>
              <w:t>1602 41 00</w:t>
            </w:r>
          </w:p>
        </w:tc>
        <w:tc>
          <w:tcPr>
            <w:tcW w:w="1028" w:type="pct"/>
          </w:tcPr>
          <w:p w14:paraId="7CFC1931"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E5F5AF1" w14:textId="77777777" w:rsidR="00B70A5B" w:rsidRDefault="00B70A5B" w:rsidP="00B87212">
            <w:pPr>
              <w:pStyle w:val="NormalinTable"/>
            </w:pPr>
          </w:p>
        </w:tc>
        <w:tc>
          <w:tcPr>
            <w:tcW w:w="715" w:type="pct"/>
          </w:tcPr>
          <w:p w14:paraId="5B30D05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AB5EFD2" w14:textId="77777777" w:rsidR="00B70A5B" w:rsidRDefault="00B70A5B" w:rsidP="00B87212">
            <w:pPr>
              <w:pStyle w:val="NormalinTable"/>
            </w:pPr>
          </w:p>
        </w:tc>
      </w:tr>
      <w:tr w:rsidR="00B70A5B" w14:paraId="01C4BC7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FBD5D29" w14:textId="77777777" w:rsidR="00B70A5B" w:rsidRDefault="00B70A5B" w:rsidP="00B87212">
            <w:pPr>
              <w:pStyle w:val="NormalinTable"/>
              <w:jc w:val="center"/>
            </w:pPr>
          </w:p>
        </w:tc>
        <w:tc>
          <w:tcPr>
            <w:tcW w:w="0" w:type="auto"/>
          </w:tcPr>
          <w:p w14:paraId="7EABC91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F4E06A5" w14:textId="2FBF0257" w:rsidR="00B70A5B" w:rsidRDefault="00B70A5B" w:rsidP="00B87212">
            <w:pPr>
              <w:pStyle w:val="NormalinTable"/>
            </w:pPr>
            <w:r>
              <w:t>1602 42 00</w:t>
            </w:r>
          </w:p>
        </w:tc>
        <w:tc>
          <w:tcPr>
            <w:tcW w:w="1028" w:type="pct"/>
          </w:tcPr>
          <w:p w14:paraId="0F619D85"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EE4A5EC" w14:textId="77777777" w:rsidR="00B70A5B" w:rsidRDefault="00B70A5B" w:rsidP="00B87212">
            <w:pPr>
              <w:pStyle w:val="NormalinTable"/>
            </w:pPr>
          </w:p>
        </w:tc>
        <w:tc>
          <w:tcPr>
            <w:tcW w:w="715" w:type="pct"/>
          </w:tcPr>
          <w:p w14:paraId="14BE27D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E0AA25E" w14:textId="77777777" w:rsidR="00B70A5B" w:rsidRDefault="00B70A5B" w:rsidP="00B87212">
            <w:pPr>
              <w:pStyle w:val="NormalinTable"/>
            </w:pPr>
          </w:p>
        </w:tc>
      </w:tr>
      <w:tr w:rsidR="00B70A5B" w14:paraId="3C869A8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37E2A04" w14:textId="77777777" w:rsidR="00B70A5B" w:rsidRDefault="00B70A5B" w:rsidP="00B87212">
            <w:pPr>
              <w:pStyle w:val="NormalinTable"/>
              <w:jc w:val="center"/>
            </w:pPr>
          </w:p>
        </w:tc>
        <w:tc>
          <w:tcPr>
            <w:tcW w:w="0" w:type="auto"/>
          </w:tcPr>
          <w:p w14:paraId="4A1EDC08"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CEC0423" w14:textId="4DC98DEF" w:rsidR="00B70A5B" w:rsidRDefault="00B70A5B" w:rsidP="00B87212">
            <w:pPr>
              <w:pStyle w:val="NormalinTable"/>
            </w:pPr>
            <w:r>
              <w:t>1602 49 00</w:t>
            </w:r>
          </w:p>
        </w:tc>
        <w:tc>
          <w:tcPr>
            <w:tcW w:w="1028" w:type="pct"/>
          </w:tcPr>
          <w:p w14:paraId="25677567"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D0FBD39" w14:textId="77777777" w:rsidR="00B70A5B" w:rsidRDefault="00B70A5B" w:rsidP="00B87212">
            <w:pPr>
              <w:pStyle w:val="NormalinTable"/>
            </w:pPr>
          </w:p>
        </w:tc>
        <w:tc>
          <w:tcPr>
            <w:tcW w:w="715" w:type="pct"/>
          </w:tcPr>
          <w:p w14:paraId="2FDAEE27"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CEF1BB7" w14:textId="77777777" w:rsidR="00B70A5B" w:rsidRDefault="00B70A5B" w:rsidP="00B87212">
            <w:pPr>
              <w:pStyle w:val="NormalinTable"/>
            </w:pPr>
          </w:p>
        </w:tc>
      </w:tr>
      <w:tr w:rsidR="00B70A5B" w14:paraId="33A384E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14C6DD0" w14:textId="77777777" w:rsidR="00B70A5B" w:rsidRDefault="00B70A5B" w:rsidP="00D54C4A">
            <w:pPr>
              <w:pStyle w:val="NormalinTable"/>
              <w:jc w:val="center"/>
            </w:pPr>
            <w:r>
              <w:rPr>
                <w:b/>
              </w:rPr>
              <w:t>092115</w:t>
            </w:r>
          </w:p>
        </w:tc>
        <w:tc>
          <w:tcPr>
            <w:tcW w:w="0" w:type="auto"/>
            <w:tcBorders>
              <w:top w:val="single" w:sz="12" w:space="0" w:color="000000" w:themeColor="background1" w:themeShade="00"/>
            </w:tcBorders>
          </w:tcPr>
          <w:p w14:paraId="7C1DADD5" w14:textId="77777777" w:rsidR="00B70A5B" w:rsidRDefault="00B70A5B" w:rsidP="00D54C4A">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98C26D3" w14:textId="77777777" w:rsidR="00B70A5B" w:rsidRDefault="00B70A5B" w:rsidP="00D54C4A">
            <w:pPr>
              <w:pStyle w:val="NormalinTable"/>
            </w:pPr>
            <w:r>
              <w:t>0204 23 00 11</w:t>
            </w:r>
          </w:p>
          <w:p w14:paraId="05012385" w14:textId="7EC703A2" w:rsidR="00B70A5B" w:rsidRDefault="00B70A5B" w:rsidP="00D54C4A">
            <w:pPr>
              <w:pStyle w:val="NormalinTable"/>
            </w:pPr>
            <w:r>
              <w:t>0204 23 00 91</w:t>
            </w:r>
          </w:p>
          <w:p w14:paraId="33E351C4" w14:textId="6E74143A" w:rsidR="00B70A5B" w:rsidRDefault="00B70A5B" w:rsidP="00D54C4A">
            <w:pPr>
              <w:pStyle w:val="NormalinTable"/>
            </w:pPr>
            <w:r>
              <w:t>0204 43 10</w:t>
            </w:r>
          </w:p>
          <w:p w14:paraId="19A2CC74" w14:textId="41386FB6" w:rsidR="00B70A5B" w:rsidRDefault="00B70A5B" w:rsidP="00D54C4A">
            <w:pPr>
              <w:pStyle w:val="NormalinTable"/>
            </w:pPr>
            <w:r>
              <w:t>0204 50 39 10</w:t>
            </w:r>
          </w:p>
        </w:tc>
        <w:tc>
          <w:tcPr>
            <w:tcW w:w="1028" w:type="pct"/>
            <w:tcBorders>
              <w:top w:val="single" w:sz="12" w:space="0" w:color="000000" w:themeColor="background1" w:themeShade="00"/>
            </w:tcBorders>
          </w:tcPr>
          <w:p w14:paraId="158A2C39" w14:textId="77777777" w:rsidR="00B70A5B" w:rsidRDefault="00B70A5B" w:rsidP="00D54C4A">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5A969692" w14:textId="65E8ECBE" w:rsidR="00B70A5B" w:rsidRDefault="00B70A5B" w:rsidP="00D54C4A">
            <w:pPr>
              <w:pStyle w:val="NormalinTable"/>
            </w:pPr>
            <w:r>
              <w:t>657,000 kg (2019)</w:t>
            </w:r>
          </w:p>
          <w:p w14:paraId="70CF5561" w14:textId="2F6BEE02" w:rsidR="00B70A5B" w:rsidRDefault="00B70A5B" w:rsidP="00D54C4A">
            <w:pPr>
              <w:pStyle w:val="NormalinTable"/>
            </w:pPr>
            <w:r w:rsidRPr="00E72603">
              <w:t>899</w:t>
            </w:r>
            <w:r>
              <w:t>,</w:t>
            </w:r>
            <w:r w:rsidRPr="00E72603">
              <w:t>000</w:t>
            </w:r>
            <w:r>
              <w:t xml:space="preserve"> kg</w:t>
            </w:r>
            <w:r w:rsidRPr="00E72603">
              <w:t xml:space="preserve"> </w:t>
            </w:r>
            <w:r>
              <w:t>+ 33,000 kg/year</w:t>
            </w:r>
          </w:p>
        </w:tc>
        <w:tc>
          <w:tcPr>
            <w:tcW w:w="715" w:type="pct"/>
            <w:tcBorders>
              <w:top w:val="single" w:sz="12" w:space="0" w:color="000000" w:themeColor="background1" w:themeShade="00"/>
            </w:tcBorders>
          </w:tcPr>
          <w:p w14:paraId="37C68091" w14:textId="4EF2DEF5" w:rsidR="00B70A5B" w:rsidRDefault="00361530" w:rsidP="00D54C4A">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5D0B5FCD" w14:textId="553EFC50" w:rsidR="00B70A5B" w:rsidRDefault="00B70A5B" w:rsidP="00D54C4A">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162581D5" w14:textId="77777777" w:rsidR="00B70A5B" w:rsidRDefault="00B70A5B" w:rsidP="00D54C4A">
            <w:pPr>
              <w:pStyle w:val="NormalinTable"/>
            </w:pPr>
            <w:r>
              <w:t>31/12/2019</w:t>
            </w:r>
          </w:p>
          <w:p w14:paraId="1867152A" w14:textId="37F290D6" w:rsidR="00B70A5B" w:rsidRDefault="00B70A5B" w:rsidP="00D54C4A">
            <w:pPr>
              <w:pStyle w:val="NormalinTable"/>
            </w:pPr>
            <w:r>
              <w:t>31/12</w:t>
            </w:r>
          </w:p>
        </w:tc>
      </w:tr>
      <w:tr w:rsidR="00B70A5B" w14:paraId="3385B54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32E85C2" w14:textId="77777777" w:rsidR="00B70A5B" w:rsidRDefault="00B70A5B" w:rsidP="00B87212">
            <w:pPr>
              <w:pStyle w:val="NormalinTable"/>
              <w:jc w:val="center"/>
            </w:pPr>
          </w:p>
        </w:tc>
        <w:tc>
          <w:tcPr>
            <w:tcW w:w="0" w:type="auto"/>
          </w:tcPr>
          <w:p w14:paraId="4ACE3646"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404EA41" w14:textId="5DC84F25" w:rsidR="00B70A5B" w:rsidRDefault="00B70A5B" w:rsidP="00B87212">
            <w:pPr>
              <w:pStyle w:val="NormalinTable"/>
            </w:pPr>
            <w:r>
              <w:t>0204 50 79 10</w:t>
            </w:r>
          </w:p>
        </w:tc>
        <w:tc>
          <w:tcPr>
            <w:tcW w:w="1028" w:type="pct"/>
          </w:tcPr>
          <w:p w14:paraId="2B9B9CC0"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BD94320" w14:textId="77777777" w:rsidR="00B70A5B" w:rsidRDefault="00B70A5B" w:rsidP="00B87212">
            <w:pPr>
              <w:pStyle w:val="NormalinTable"/>
            </w:pPr>
          </w:p>
        </w:tc>
        <w:tc>
          <w:tcPr>
            <w:tcW w:w="715" w:type="pct"/>
          </w:tcPr>
          <w:p w14:paraId="28F0E025"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BD3A3CA" w14:textId="77777777" w:rsidR="00B70A5B" w:rsidRDefault="00B70A5B" w:rsidP="00B87212">
            <w:pPr>
              <w:pStyle w:val="NormalinTable"/>
            </w:pPr>
          </w:p>
        </w:tc>
      </w:tr>
      <w:tr w:rsidR="00B70A5B" w14:paraId="3247E77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05AEA82" w14:textId="77777777" w:rsidR="00B70A5B" w:rsidRDefault="00B70A5B" w:rsidP="00D7150C">
            <w:pPr>
              <w:pStyle w:val="NormalinTable"/>
              <w:jc w:val="center"/>
            </w:pPr>
            <w:r>
              <w:rPr>
                <w:b/>
              </w:rPr>
              <w:t>092116</w:t>
            </w:r>
          </w:p>
        </w:tc>
        <w:tc>
          <w:tcPr>
            <w:tcW w:w="0" w:type="auto"/>
            <w:tcBorders>
              <w:top w:val="single" w:sz="12" w:space="0" w:color="000000" w:themeColor="background1" w:themeShade="00"/>
            </w:tcBorders>
          </w:tcPr>
          <w:p w14:paraId="3AE3393F"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FB6B378" w14:textId="77777777" w:rsidR="00B70A5B" w:rsidRDefault="00B70A5B" w:rsidP="00D7150C">
            <w:pPr>
              <w:pStyle w:val="NormalinTable"/>
            </w:pPr>
            <w:r>
              <w:t>0204 23 00 19</w:t>
            </w:r>
          </w:p>
          <w:p w14:paraId="4134814B" w14:textId="06BBC961" w:rsidR="00B70A5B" w:rsidRDefault="00B70A5B" w:rsidP="00D7150C">
            <w:pPr>
              <w:pStyle w:val="NormalinTable"/>
            </w:pPr>
            <w:r>
              <w:t>0204 23 00 99</w:t>
            </w:r>
          </w:p>
          <w:p w14:paraId="3A17EC52" w14:textId="38715781" w:rsidR="00B70A5B" w:rsidRDefault="00B70A5B" w:rsidP="00D7150C">
            <w:pPr>
              <w:pStyle w:val="NormalinTable"/>
            </w:pPr>
            <w:r>
              <w:t>0204 43 90</w:t>
            </w:r>
          </w:p>
        </w:tc>
        <w:tc>
          <w:tcPr>
            <w:tcW w:w="1028" w:type="pct"/>
            <w:tcBorders>
              <w:top w:val="single" w:sz="12" w:space="0" w:color="000000" w:themeColor="background1" w:themeShade="00"/>
            </w:tcBorders>
          </w:tcPr>
          <w:p w14:paraId="42D1E420"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4BBC885B" w14:textId="4119FE62" w:rsidR="00B70A5B" w:rsidRDefault="00B70A5B" w:rsidP="00D7150C">
            <w:pPr>
              <w:pStyle w:val="NormalinTable"/>
            </w:pPr>
            <w:r>
              <w:t>657,000 kg (2019)</w:t>
            </w:r>
          </w:p>
          <w:p w14:paraId="09296D67" w14:textId="487BAD84" w:rsidR="00B70A5B" w:rsidRDefault="00B70A5B" w:rsidP="00D7150C">
            <w:pPr>
              <w:pStyle w:val="NormalinTable"/>
            </w:pPr>
            <w:r w:rsidRPr="00E72603">
              <w:t>899</w:t>
            </w:r>
            <w:r>
              <w:t>,</w:t>
            </w:r>
            <w:r w:rsidRPr="00E72603">
              <w:t>000</w:t>
            </w:r>
            <w:r>
              <w:t xml:space="preserve"> kg</w:t>
            </w:r>
            <w:r w:rsidRPr="00E72603">
              <w:t xml:space="preserve"> </w:t>
            </w:r>
            <w:r>
              <w:t>+ 33,000 kg/year</w:t>
            </w:r>
          </w:p>
        </w:tc>
        <w:tc>
          <w:tcPr>
            <w:tcW w:w="715" w:type="pct"/>
            <w:tcBorders>
              <w:top w:val="single" w:sz="12" w:space="0" w:color="000000" w:themeColor="background1" w:themeShade="00"/>
            </w:tcBorders>
          </w:tcPr>
          <w:p w14:paraId="26225F74" w14:textId="3293D6B1" w:rsidR="00B70A5B" w:rsidRDefault="00361530" w:rsidP="00D7150C">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1556D0BA" w14:textId="0FB4B192"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64C6C484" w14:textId="77777777" w:rsidR="00B70A5B" w:rsidRDefault="00B70A5B" w:rsidP="00D7150C">
            <w:pPr>
              <w:pStyle w:val="NormalinTable"/>
            </w:pPr>
            <w:r>
              <w:t>31/12/2019</w:t>
            </w:r>
          </w:p>
          <w:p w14:paraId="3E922DE9" w14:textId="386DFA35" w:rsidR="00B70A5B" w:rsidRDefault="00B70A5B" w:rsidP="00D7150C">
            <w:pPr>
              <w:pStyle w:val="NormalinTable"/>
            </w:pPr>
            <w:r>
              <w:t>31/12</w:t>
            </w:r>
          </w:p>
        </w:tc>
      </w:tr>
      <w:tr w:rsidR="00B70A5B" w14:paraId="2D54840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B86B83D" w14:textId="77777777" w:rsidR="00B70A5B" w:rsidRDefault="00B70A5B" w:rsidP="00D7150C">
            <w:pPr>
              <w:pStyle w:val="NormalinTable"/>
              <w:jc w:val="center"/>
            </w:pPr>
          </w:p>
        </w:tc>
        <w:tc>
          <w:tcPr>
            <w:tcW w:w="0" w:type="auto"/>
          </w:tcPr>
          <w:p w14:paraId="4A56BC00"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C771C8B" w14:textId="2CBA5595" w:rsidR="00B70A5B" w:rsidRDefault="00B70A5B" w:rsidP="00D7150C">
            <w:pPr>
              <w:pStyle w:val="NormalinTable"/>
            </w:pPr>
            <w:r>
              <w:t>0204 50 39 90</w:t>
            </w:r>
          </w:p>
        </w:tc>
        <w:tc>
          <w:tcPr>
            <w:tcW w:w="1028" w:type="pct"/>
          </w:tcPr>
          <w:p w14:paraId="008F0AD1"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A9EB365" w14:textId="77777777" w:rsidR="00B70A5B" w:rsidRDefault="00B70A5B" w:rsidP="00D7150C">
            <w:pPr>
              <w:pStyle w:val="NormalinTable"/>
            </w:pPr>
          </w:p>
        </w:tc>
        <w:tc>
          <w:tcPr>
            <w:tcW w:w="715" w:type="pct"/>
          </w:tcPr>
          <w:p w14:paraId="0554D767"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2D841C1" w14:textId="77777777" w:rsidR="00B70A5B" w:rsidRDefault="00B70A5B" w:rsidP="00D7150C">
            <w:pPr>
              <w:pStyle w:val="NormalinTable"/>
            </w:pPr>
          </w:p>
        </w:tc>
      </w:tr>
      <w:tr w:rsidR="00B70A5B" w14:paraId="4BA434A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E5A7B8E" w14:textId="77777777" w:rsidR="00B70A5B" w:rsidRDefault="00B70A5B" w:rsidP="00D7150C">
            <w:pPr>
              <w:pStyle w:val="NormalinTable"/>
              <w:jc w:val="center"/>
            </w:pPr>
          </w:p>
        </w:tc>
        <w:tc>
          <w:tcPr>
            <w:tcW w:w="0" w:type="auto"/>
          </w:tcPr>
          <w:p w14:paraId="1042BD19"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B5D18A2" w14:textId="0371F9FE" w:rsidR="00B70A5B" w:rsidRDefault="00B70A5B" w:rsidP="00D7150C">
            <w:pPr>
              <w:pStyle w:val="NormalinTable"/>
            </w:pPr>
            <w:r>
              <w:t>0204 50 79 90</w:t>
            </w:r>
          </w:p>
        </w:tc>
        <w:tc>
          <w:tcPr>
            <w:tcW w:w="1028" w:type="pct"/>
          </w:tcPr>
          <w:p w14:paraId="6D86F3AA"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D3EA17D" w14:textId="77777777" w:rsidR="00B70A5B" w:rsidRDefault="00B70A5B" w:rsidP="00D7150C">
            <w:pPr>
              <w:pStyle w:val="NormalinTable"/>
            </w:pPr>
          </w:p>
        </w:tc>
        <w:tc>
          <w:tcPr>
            <w:tcW w:w="715" w:type="pct"/>
          </w:tcPr>
          <w:p w14:paraId="16C6256F"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A96D1E4" w14:textId="77777777" w:rsidR="00B70A5B" w:rsidRDefault="00B70A5B" w:rsidP="00D7150C">
            <w:pPr>
              <w:pStyle w:val="NormalinTable"/>
            </w:pPr>
          </w:p>
        </w:tc>
      </w:tr>
      <w:tr w:rsidR="00B70A5B" w14:paraId="415D2EB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24C181F" w14:textId="77777777" w:rsidR="00B70A5B" w:rsidRDefault="00B70A5B" w:rsidP="00D7150C">
            <w:pPr>
              <w:pStyle w:val="NormalinTable"/>
              <w:jc w:val="center"/>
            </w:pPr>
            <w:r>
              <w:rPr>
                <w:b/>
              </w:rPr>
              <w:t>094181</w:t>
            </w:r>
          </w:p>
        </w:tc>
        <w:tc>
          <w:tcPr>
            <w:tcW w:w="0" w:type="auto"/>
            <w:tcBorders>
              <w:top w:val="single" w:sz="12" w:space="0" w:color="000000" w:themeColor="background1" w:themeShade="00"/>
            </w:tcBorders>
          </w:tcPr>
          <w:p w14:paraId="4C462F02"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2539FDE" w14:textId="77777777" w:rsidR="00B70A5B" w:rsidRDefault="00B70A5B" w:rsidP="00D7150C">
            <w:pPr>
              <w:pStyle w:val="NormalinTable"/>
            </w:pPr>
            <w:r>
              <w:t>0201 20 00</w:t>
            </w:r>
          </w:p>
          <w:p w14:paraId="68251EA0" w14:textId="3F97F3C0" w:rsidR="00B70A5B" w:rsidRDefault="00B70A5B" w:rsidP="00D7150C">
            <w:pPr>
              <w:pStyle w:val="NormalinTable"/>
            </w:pPr>
            <w:r>
              <w:t>0201 30 00</w:t>
            </w:r>
          </w:p>
          <w:p w14:paraId="3B864016" w14:textId="57A96DA2" w:rsidR="00B70A5B" w:rsidRDefault="00B70A5B" w:rsidP="00D7150C">
            <w:pPr>
              <w:pStyle w:val="NormalinTable"/>
            </w:pPr>
            <w:r>
              <w:t>0202 20 00</w:t>
            </w:r>
          </w:p>
        </w:tc>
        <w:tc>
          <w:tcPr>
            <w:tcW w:w="1028" w:type="pct"/>
            <w:tcBorders>
              <w:top w:val="single" w:sz="12" w:space="0" w:color="000000" w:themeColor="background1" w:themeShade="00"/>
            </w:tcBorders>
          </w:tcPr>
          <w:p w14:paraId="28555619"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344E73D4" w14:textId="114ADDC6" w:rsidR="00B70A5B" w:rsidRDefault="00B70A5B" w:rsidP="00D7150C">
            <w:pPr>
              <w:pStyle w:val="NormalinTable"/>
            </w:pPr>
            <w:r>
              <w:t>323,000 kg (2019)</w:t>
            </w:r>
          </w:p>
          <w:p w14:paraId="6CD4C935" w14:textId="79BBCA57" w:rsidR="00B70A5B" w:rsidRDefault="00B70A5B" w:rsidP="00D7150C">
            <w:pPr>
              <w:pStyle w:val="NormalinTable"/>
            </w:pPr>
            <w:r>
              <w:t>442,000 kg + 17,000 kg/year</w:t>
            </w:r>
          </w:p>
        </w:tc>
        <w:tc>
          <w:tcPr>
            <w:tcW w:w="715" w:type="pct"/>
            <w:tcBorders>
              <w:top w:val="single" w:sz="12" w:space="0" w:color="000000" w:themeColor="background1" w:themeShade="00"/>
            </w:tcBorders>
          </w:tcPr>
          <w:p w14:paraId="39F22D2D" w14:textId="043DE129" w:rsidR="00B70A5B" w:rsidRDefault="00361530" w:rsidP="00D7150C">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3A37E513" w14:textId="1ABBF563"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16AC8571" w14:textId="77777777" w:rsidR="00B70A5B" w:rsidRDefault="00B70A5B" w:rsidP="00D7150C">
            <w:pPr>
              <w:pStyle w:val="NormalinTable"/>
            </w:pPr>
            <w:r>
              <w:t>31/12/2019</w:t>
            </w:r>
          </w:p>
          <w:p w14:paraId="0D5BD642" w14:textId="7387FCE4" w:rsidR="00B70A5B" w:rsidRDefault="00B70A5B" w:rsidP="00D7150C">
            <w:pPr>
              <w:pStyle w:val="NormalinTable"/>
            </w:pPr>
            <w:r>
              <w:t>31/12</w:t>
            </w:r>
          </w:p>
        </w:tc>
      </w:tr>
      <w:tr w:rsidR="00924E64" w14:paraId="548C509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ED6B9D1" w14:textId="77777777" w:rsidR="00924E64" w:rsidRDefault="00924E64" w:rsidP="00D7150C">
            <w:pPr>
              <w:pStyle w:val="NormalinTable"/>
              <w:jc w:val="center"/>
            </w:pPr>
          </w:p>
        </w:tc>
        <w:tc>
          <w:tcPr>
            <w:tcW w:w="0" w:type="auto"/>
          </w:tcPr>
          <w:p w14:paraId="7EA34064" w14:textId="77777777" w:rsidR="00924E64" w:rsidRDefault="00924E64"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7EA48BE" w14:textId="18A1E403" w:rsidR="00924E64" w:rsidRDefault="00924E64" w:rsidP="00D7150C">
            <w:pPr>
              <w:pStyle w:val="NormalinTable"/>
            </w:pPr>
            <w:r>
              <w:t>0202 30 00</w:t>
            </w:r>
          </w:p>
        </w:tc>
        <w:tc>
          <w:tcPr>
            <w:tcW w:w="1028" w:type="pct"/>
          </w:tcPr>
          <w:p w14:paraId="51F58A26" w14:textId="77777777" w:rsidR="00924E64" w:rsidRDefault="00924E64"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3C1A793" w14:textId="77777777" w:rsidR="00924E64" w:rsidRDefault="00924E64" w:rsidP="00D7150C">
            <w:pPr>
              <w:pStyle w:val="NormalinTable"/>
            </w:pPr>
          </w:p>
        </w:tc>
        <w:tc>
          <w:tcPr>
            <w:tcW w:w="715" w:type="pct"/>
          </w:tcPr>
          <w:p w14:paraId="47468F17" w14:textId="77777777" w:rsidR="00924E64" w:rsidRDefault="00924E64"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8EC3347" w14:textId="77777777" w:rsidR="00924E64" w:rsidRDefault="00924E64" w:rsidP="00D7150C">
            <w:pPr>
              <w:pStyle w:val="NormalinTable"/>
            </w:pPr>
          </w:p>
        </w:tc>
      </w:tr>
    </w:tbl>
    <w:p w14:paraId="3F348F4B" w14:textId="77777777" w:rsidR="00527EE6" w:rsidRDefault="00E72603">
      <w:pPr>
        <w:pStyle w:val="Heading3"/>
      </w:pPr>
      <w:r>
        <w:t>Entry Price Goods (regulation 5 of the Regulations)</w:t>
      </w:r>
    </w:p>
    <w:p w14:paraId="5E6A1792" w14:textId="77777777" w:rsidR="00527EE6" w:rsidRDefault="00E72603">
      <w:pPr>
        <w:pStyle w:val="Numberedlist-quotas"/>
      </w:pPr>
      <w:r>
        <w:t>The provisions (4-7) in Annex I apply as if the reference to Column 2 of the Preferential Duty Tariff Table in Annex I were a reference to Column 4 of the Preferential Quota Table in this Annex.</w:t>
      </w:r>
    </w:p>
    <w:p w14:paraId="27172863" w14:textId="77777777" w:rsidR="00527EE6" w:rsidRDefault="00E72603">
      <w:pPr>
        <w:pStyle w:val="Heading3"/>
      </w:pPr>
      <w:r>
        <w:t>Complex Agricultural Duty Goods (regulation 6 of the Regulations)</w:t>
      </w:r>
    </w:p>
    <w:p w14:paraId="3E752A78" w14:textId="77777777" w:rsidR="00527EE6" w:rsidRDefault="00E72603">
      <w:pPr>
        <w:pStyle w:val="Numberedlist-quotas"/>
      </w:pPr>
      <w:r>
        <w:t>The provisions (8-14) in Annex I apply as if the reference to Column 2 of the Preferential Duty Tariff Table in Annex I were a reference to Column 4 of the Preferential Quota Table in this Annex.</w:t>
      </w:r>
    </w:p>
    <w:p w14:paraId="2FEB0287" w14:textId="77777777" w:rsidR="00527EE6" w:rsidRDefault="00E72603">
      <w:pPr>
        <w:pStyle w:val="Heading3"/>
      </w:pPr>
      <w:r>
        <w:t>Authorised Use Goods (regulation 7 of the Regulations)</w:t>
      </w:r>
    </w:p>
    <w:p w14:paraId="65CCD313" w14:textId="77777777" w:rsidR="00527EE6" w:rsidRDefault="00E72603">
      <w:pPr>
        <w:pStyle w:val="Numberedlist-quotas"/>
      </w:pPr>
      <w:r>
        <w:t>The provision (15) in Annex I applies as if the reference to column 2 of the Preferential Duty Tariff Table in Annex I were a reference to column 4 of the Preferential Quota Table in this Annex.</w:t>
      </w:r>
    </w:p>
    <w:sectPr w:rsidR="00527EE6">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FBA64" w14:textId="77777777" w:rsidR="00975954" w:rsidRDefault="00975954" w:rsidP="00A0507B">
      <w:pPr>
        <w:spacing w:after="0" w:line="240" w:lineRule="auto"/>
      </w:pPr>
      <w:r>
        <w:separator/>
      </w:r>
    </w:p>
  </w:endnote>
  <w:endnote w:type="continuationSeparator" w:id="0">
    <w:p w14:paraId="11A36C9B" w14:textId="77777777" w:rsidR="00975954" w:rsidRDefault="0097595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B41FC" w14:textId="77777777" w:rsidR="006F45D1" w:rsidRPr="00B81279" w:rsidRDefault="006F45D1" w:rsidP="004F2A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D3B31" w14:textId="77777777" w:rsidR="006F45D1" w:rsidRPr="00B81279" w:rsidRDefault="006F45D1" w:rsidP="004F2A9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38B22" w14:textId="77777777" w:rsidR="00975954" w:rsidRDefault="00975954">
      <w:pPr>
        <w:spacing w:after="0" w:line="240" w:lineRule="auto"/>
      </w:pPr>
      <w:r>
        <w:separator/>
      </w:r>
    </w:p>
  </w:footnote>
  <w:footnote w:type="continuationSeparator" w:id="0">
    <w:p w14:paraId="2AEACBBD" w14:textId="77777777" w:rsidR="00975954" w:rsidRDefault="00975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56F48" w14:textId="77777777" w:rsidR="006F45D1" w:rsidRPr="00B81279" w:rsidRDefault="006F45D1" w:rsidP="004F2A9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ink, Hugo (Trade)">
    <w15:presenceInfo w15:providerId="None" w15:userId="Spink, Hugo (Tr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04F36"/>
    <w:rsid w:val="00017C6B"/>
    <w:rsid w:val="0003031B"/>
    <w:rsid w:val="000530A2"/>
    <w:rsid w:val="0009054D"/>
    <w:rsid w:val="000C3347"/>
    <w:rsid w:val="001049D5"/>
    <w:rsid w:val="0012791B"/>
    <w:rsid w:val="00165888"/>
    <w:rsid w:val="00195E3D"/>
    <w:rsid w:val="001B7DE9"/>
    <w:rsid w:val="001E6D35"/>
    <w:rsid w:val="001F52E2"/>
    <w:rsid w:val="002068B5"/>
    <w:rsid w:val="002316D7"/>
    <w:rsid w:val="00233183"/>
    <w:rsid w:val="00260114"/>
    <w:rsid w:val="002B2ADD"/>
    <w:rsid w:val="002C7107"/>
    <w:rsid w:val="003220DE"/>
    <w:rsid w:val="00361530"/>
    <w:rsid w:val="003811DB"/>
    <w:rsid w:val="003D26FE"/>
    <w:rsid w:val="003D5F1C"/>
    <w:rsid w:val="003E5B89"/>
    <w:rsid w:val="003F4D81"/>
    <w:rsid w:val="00417A7F"/>
    <w:rsid w:val="00431F30"/>
    <w:rsid w:val="00447040"/>
    <w:rsid w:val="004B5AF1"/>
    <w:rsid w:val="004E2557"/>
    <w:rsid w:val="004E5B2F"/>
    <w:rsid w:val="004F2A99"/>
    <w:rsid w:val="00523E74"/>
    <w:rsid w:val="00527EE6"/>
    <w:rsid w:val="00566C48"/>
    <w:rsid w:val="005A2FE1"/>
    <w:rsid w:val="005B13DE"/>
    <w:rsid w:val="005C45C4"/>
    <w:rsid w:val="005E76DC"/>
    <w:rsid w:val="005F005B"/>
    <w:rsid w:val="0060022B"/>
    <w:rsid w:val="00630DA7"/>
    <w:rsid w:val="00650C17"/>
    <w:rsid w:val="00654024"/>
    <w:rsid w:val="006635C5"/>
    <w:rsid w:val="00666A8D"/>
    <w:rsid w:val="006E3A67"/>
    <w:rsid w:val="006F40A0"/>
    <w:rsid w:val="006F45D1"/>
    <w:rsid w:val="007002FB"/>
    <w:rsid w:val="007128F0"/>
    <w:rsid w:val="00722E2E"/>
    <w:rsid w:val="00724562"/>
    <w:rsid w:val="00763606"/>
    <w:rsid w:val="0079152C"/>
    <w:rsid w:val="007C107C"/>
    <w:rsid w:val="007C6FBC"/>
    <w:rsid w:val="007E31DA"/>
    <w:rsid w:val="00807D4A"/>
    <w:rsid w:val="00811598"/>
    <w:rsid w:val="0081206F"/>
    <w:rsid w:val="008136BA"/>
    <w:rsid w:val="008739CD"/>
    <w:rsid w:val="0089407C"/>
    <w:rsid w:val="008E49FF"/>
    <w:rsid w:val="008F76F8"/>
    <w:rsid w:val="0090141A"/>
    <w:rsid w:val="0090196F"/>
    <w:rsid w:val="00924E64"/>
    <w:rsid w:val="00927D5A"/>
    <w:rsid w:val="00975954"/>
    <w:rsid w:val="009B1D09"/>
    <w:rsid w:val="009B20CD"/>
    <w:rsid w:val="009F6044"/>
    <w:rsid w:val="00A02B1C"/>
    <w:rsid w:val="00A0507B"/>
    <w:rsid w:val="00A2578C"/>
    <w:rsid w:val="00A36CD9"/>
    <w:rsid w:val="00A40FB4"/>
    <w:rsid w:val="00A42BD5"/>
    <w:rsid w:val="00A71FFA"/>
    <w:rsid w:val="00A97641"/>
    <w:rsid w:val="00AA64F7"/>
    <w:rsid w:val="00AF1AB5"/>
    <w:rsid w:val="00B13C11"/>
    <w:rsid w:val="00B32AB7"/>
    <w:rsid w:val="00B36116"/>
    <w:rsid w:val="00B52741"/>
    <w:rsid w:val="00B70A5B"/>
    <w:rsid w:val="00B87212"/>
    <w:rsid w:val="00BA3A13"/>
    <w:rsid w:val="00BC33F5"/>
    <w:rsid w:val="00BE21C8"/>
    <w:rsid w:val="00BE2CE3"/>
    <w:rsid w:val="00BE4FF6"/>
    <w:rsid w:val="00C94654"/>
    <w:rsid w:val="00CA21A0"/>
    <w:rsid w:val="00CA33A0"/>
    <w:rsid w:val="00CA49EC"/>
    <w:rsid w:val="00CB42DD"/>
    <w:rsid w:val="00CC10E6"/>
    <w:rsid w:val="00CD43C6"/>
    <w:rsid w:val="00CE14EF"/>
    <w:rsid w:val="00CE5B83"/>
    <w:rsid w:val="00D023D7"/>
    <w:rsid w:val="00D062C6"/>
    <w:rsid w:val="00D20CDA"/>
    <w:rsid w:val="00D4525F"/>
    <w:rsid w:val="00D523B5"/>
    <w:rsid w:val="00D54C4A"/>
    <w:rsid w:val="00D56CED"/>
    <w:rsid w:val="00D7150C"/>
    <w:rsid w:val="00D74BEB"/>
    <w:rsid w:val="00D96131"/>
    <w:rsid w:val="00DA63B5"/>
    <w:rsid w:val="00DA7E12"/>
    <w:rsid w:val="00DE5F4B"/>
    <w:rsid w:val="00DF1754"/>
    <w:rsid w:val="00DF71A5"/>
    <w:rsid w:val="00E20A98"/>
    <w:rsid w:val="00E31531"/>
    <w:rsid w:val="00E53A77"/>
    <w:rsid w:val="00E53D56"/>
    <w:rsid w:val="00E72603"/>
    <w:rsid w:val="00EB6C2D"/>
    <w:rsid w:val="00EC1188"/>
    <w:rsid w:val="00EC2F66"/>
    <w:rsid w:val="00EF1D65"/>
    <w:rsid w:val="00EF2921"/>
    <w:rsid w:val="00F27AA7"/>
    <w:rsid w:val="00F359EC"/>
    <w:rsid w:val="00F50945"/>
    <w:rsid w:val="00F50CBF"/>
    <w:rsid w:val="00F71A10"/>
    <w:rsid w:val="00F90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3683"/>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curity_x0020_Classification xmlns="7fd9e60a-720a-478c-bf76-b460d35d354e">OFFICIAL</Security_x0020_Classification>
    <Government_x0020_Body xmlns="b413c3fd-5a3b-4239-b985-69032e371c04">DIT</Government_x0020_Body>
    <Date_x0020_Opened xmlns="b413c3fd-5a3b-4239-b985-69032e371c04">2019-02-01T16:48:38+00:00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Legal</TermName>
          <TermId xmlns="http://schemas.microsoft.com/office/infopath/2007/PartnerControls">813799cf-6685-4056-98ad-8b083470e4b0</TermId>
        </TermInfo>
      </Terms>
    </m975189f4ba442ecbf67d4147307b177>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Retention_x0020_Label xmlns="a8f60570-4bd3-4f2b-950b-a996de8ab151">Group Review</Retention_x0020_Label>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TaxCatchAll xmlns="7fd9e60a-720a-478c-bf76-b460d35d354e">
      <Value>105</Value>
    </TaxCatchAll>
    <LegacyNumericClass xmlns="b67a7830-db79-4a49-bf27-2aff92a2201a" xsi:nil="true"/>
    <LegacyCurrentLocation xmlns="b67a7830-db79-4a49-bf27-2aff92a2201a" xsi:nil="true"/>
    <_dlc_DocId xmlns="7fd9e60a-720a-478c-bf76-b460d35d354e">H6263HTYEWN5-1656839188-13305</_dlc_DocId>
    <_dlc_DocIdUrl xmlns="7fd9e60a-720a-478c-bf76-b460d35d354e">
      <Url>https://dbis.sharepoint.com/sites/dit/108/_layouts/15/DocIdRedir.aspx?ID=H6263HTYEWN5-1656839188-13305</Url>
      <Description>H6263HTYEWN5-1656839188-13305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85CA2-72B9-41E7-989F-84C905DA6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C052F5-0CA6-4053-8605-61DF373642BA}">
  <ds:schemaRefs>
    <ds:schemaRef ds:uri="http://schemas.microsoft.com/sharepoint/events"/>
  </ds:schemaRefs>
</ds:datastoreItem>
</file>

<file path=customXml/itemProps3.xml><?xml version="1.0" encoding="utf-8"?>
<ds:datastoreItem xmlns:ds="http://schemas.openxmlformats.org/officeDocument/2006/customXml" ds:itemID="{BDB9BDFA-2CA8-4701-BBEF-47A4F743FE53}">
  <ds:schemaRefs>
    <ds:schemaRef ds:uri="http://schemas.microsoft.com/sharepoint/v3/contenttype/forms"/>
  </ds:schemaRefs>
</ds:datastoreItem>
</file>

<file path=customXml/itemProps4.xml><?xml version="1.0" encoding="utf-8"?>
<ds:datastoreItem xmlns:ds="http://schemas.openxmlformats.org/officeDocument/2006/customXml" ds:itemID="{F5CE24B9-8A14-4AA4-BDE4-71BE39C9444B}">
  <ds:schemaRefs>
    <ds:schemaRef ds:uri="http://schemas.microsoft.com/office/2006/metadata/properties"/>
    <ds:schemaRef ds:uri="http://schemas.microsoft.com/office/infopath/2007/PartnerControls"/>
    <ds:schemaRef ds:uri="7fd9e60a-720a-478c-bf76-b460d35d354e"/>
    <ds:schemaRef ds:uri="b413c3fd-5a3b-4239-b985-69032e371c04"/>
    <ds:schemaRef ds:uri="b67a7830-db79-4a49-bf27-2aff92a2201a"/>
    <ds:schemaRef ds:uri="a172083e-e40c-4314-b43a-827352a1ed2c"/>
    <ds:schemaRef ds:uri="c0e5669f-1bcb-499c-94e0-3ccb733d3d13"/>
    <ds:schemaRef ds:uri="c963a4c1-1bb4-49f2-a011-9c776a7eed2a"/>
    <ds:schemaRef ds:uri="a8f60570-4bd3-4f2b-950b-a996de8ab151"/>
  </ds:schemaRefs>
</ds:datastoreItem>
</file>

<file path=customXml/itemProps5.xml><?xml version="1.0" encoding="utf-8"?>
<ds:datastoreItem xmlns:ds="http://schemas.openxmlformats.org/officeDocument/2006/customXml" ds:itemID="{E3722F45-D801-4A41-A404-3CC0E8878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2019-02-06T14:06:00Z</dcterms:created>
  <dcterms:modified xsi:type="dcterms:W3CDTF">2019-02-06T14:06:00Z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0x010100E340F2C683C7BF42821490F8C86354DF</vt:lpwstr>
  </property>
  <property fmtid="{D5CDD505-2E9C-101B-9397-08002B2CF9AE}" pid="3" name="Business Unit">
    <vt:lpwstr>105;#Legal|813799cf-6685-4056-98ad-8b083470e4b0</vt:lpwstr>
  </property>
  <property fmtid="{D5CDD505-2E9C-101B-9397-08002B2CF9AE}" pid="4" name="AuthorIds_UIVersion_1">
    <vt:lpwstr>3647</vt:lpwstr>
  </property>
  <property fmtid="{D5CDD505-2E9C-101B-9397-08002B2CF9AE}" pid="5" name="_dlc_DocIdItemGuid">
    <vt:lpwstr>9f817ccb-05fc-4ea4-abf6-ec5c72636575</vt:lpwstr>
  </property>
  <property fmtid="{D5CDD505-2E9C-101B-9397-08002B2CF9AE}" pid="6" name="AuthorIds_UIVersion_3">
    <vt:lpwstr>3647</vt:lpwstr>
  </property>
  <property fmtid="{D5CDD505-2E9C-101B-9397-08002B2CF9AE}" pid="7" name="AuthorIds_UIVersion_7">
    <vt:lpwstr>3647</vt:lpwstr>
  </property>
</Properties>
</file>