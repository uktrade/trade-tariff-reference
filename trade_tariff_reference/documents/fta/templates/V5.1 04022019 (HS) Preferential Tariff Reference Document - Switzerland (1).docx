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B559F" w14:textId="77777777" w:rsidR="006B5F68" w:rsidRDefault="004B236E">
      <w:pPr>
        <w:pStyle w:val="Title"/>
      </w:pPr>
      <w:r>
        <w:t>The Preferential Tariff implementing the Agreement between the United Kingdom of Great Britain and Northern Ireland and the Swiss Confederation, version 1.0, dated 12 February 2019</w:t>
      </w:r>
    </w:p>
    <w:p w14:paraId="7BA059C6" w14:textId="77777777" w:rsidR="006B5F68" w:rsidRDefault="006B5F68"/>
    <w:p w14:paraId="51A0F6CB" w14:textId="77777777" w:rsidR="006B5F68" w:rsidRDefault="004B236E">
      <w:pPr>
        <w:pStyle w:val="Contents"/>
      </w:pPr>
      <w:r>
        <w:t>PART ONE: Overview</w:t>
      </w:r>
    </w:p>
    <w:p w14:paraId="272898F2" w14:textId="77777777" w:rsidR="006B5F68" w:rsidRDefault="004B236E">
      <w:pPr>
        <w:pStyle w:val="Contents"/>
      </w:pPr>
      <w:r>
        <w:t>PART TWO: UK Preferential Tariff</w:t>
      </w:r>
    </w:p>
    <w:p w14:paraId="5B805587" w14:textId="77777777" w:rsidR="006B5F68" w:rsidRDefault="004B236E">
      <w:pPr>
        <w:pStyle w:val="Contents"/>
      </w:pPr>
      <w:r>
        <w:t>Annex I: Preferential Duty Tariff Table</w:t>
      </w:r>
    </w:p>
    <w:p w14:paraId="655DFF2C" w14:textId="77777777" w:rsidR="006B5F68" w:rsidRDefault="004B236E">
      <w:pPr>
        <w:pStyle w:val="Contents"/>
      </w:pPr>
      <w:r>
        <w:t>Annex II: Preferential Quota Table</w:t>
      </w:r>
    </w:p>
    <w:p w14:paraId="621320BC" w14:textId="77777777" w:rsidR="006B5F68" w:rsidRDefault="004B236E">
      <w:pPr>
        <w:pStyle w:val="Heading1"/>
      </w:pPr>
      <w:r>
        <w:t>PART ONE: OVERVIEW</w:t>
      </w:r>
    </w:p>
    <w:p w14:paraId="12DBBFC4" w14:textId="77777777" w:rsidR="006B5F68" w:rsidRDefault="004B236E">
      <w:pPr>
        <w:pStyle w:val="ListParagraph"/>
        <w:numPr>
          <w:ilvl w:val="0"/>
          <w:numId w:val="7"/>
        </w:numPr>
        <w:ind w:left="284" w:hanging="284"/>
      </w:pPr>
      <w:r>
        <w:t>This document is the Preferential Tariff Document made under the Customs Tariff (Preferential Trade Arrangements) (EU Exit) Regulations 2019 ("the Regulations") for the Free Trade Agreement between the Government of the United Kingdom, of the one part, and the Government of the Swiss Confederation, of the other part, signed on 12/02/2019 ("the Agreement"). It is made pursuant to regulations 3, 4, 5 and column 1 and 2 of the Schedule to the Regulations.</w:t>
      </w:r>
    </w:p>
    <w:p w14:paraId="13587229" w14:textId="77777777" w:rsidR="006B5F68" w:rsidRDefault="004B236E">
      <w:pPr>
        <w:pStyle w:val="ListParagraph"/>
        <w:numPr>
          <w:ilvl w:val="0"/>
          <w:numId w:val="7"/>
        </w:numPr>
        <w:ind w:left="284" w:hanging="284"/>
      </w:pPr>
      <w:r>
        <w:t>This document sets out the relevant tables for the preferential duty rates and quota rates and volumes pursuant to the Agreement.</w:t>
      </w:r>
    </w:p>
    <w:p w14:paraId="43204BF6" w14:textId="7827ABFB" w:rsidR="006B5F68" w:rsidRDefault="004B236E">
      <w:pPr>
        <w:pStyle w:val="ListParagraph"/>
        <w:numPr>
          <w:ilvl w:val="0"/>
          <w:numId w:val="7"/>
        </w:numPr>
        <w:ind w:left="284" w:hanging="284"/>
        <w:rPr>
          <w:ins w:id="0" w:author="Spink, Hugo (Trade)" w:date="2019-02-04T10:06:00Z"/>
        </w:rPr>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14:paraId="24FDB75E" w14:textId="631F271B" w:rsidR="0007387B" w:rsidRDefault="0007387B" w:rsidP="0007387B">
      <w:pPr>
        <w:pStyle w:val="ListParagraph"/>
        <w:numPr>
          <w:ilvl w:val="0"/>
          <w:numId w:val="7"/>
        </w:numPr>
        <w:ind w:left="284" w:hanging="284"/>
      </w:pPr>
      <w:ins w:id="1" w:author="Spink, Hugo (Trade)" w:date="2019-02-04T10:06:00Z">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ins>
    </w:p>
    <w:p w14:paraId="490EF7A1" w14:textId="77777777" w:rsidR="006B5F68" w:rsidRDefault="004B236E">
      <w:pPr>
        <w:pStyle w:val="Heading1"/>
      </w:pPr>
      <w:r>
        <w:t>PART TWO: UK PREFERENTIAL TARIFF</w:t>
      </w:r>
    </w:p>
    <w:p w14:paraId="5E3EBE78" w14:textId="77777777" w:rsidR="006B5F68" w:rsidRDefault="004B236E">
      <w:pPr>
        <w:pStyle w:val="ListParagraph"/>
        <w:numPr>
          <w:ilvl w:val="0"/>
          <w:numId w:val="10"/>
        </w:numPr>
        <w:ind w:left="284" w:hanging="284"/>
      </w:pPr>
      <w:r>
        <w:t>For the purposes of the Customs Tariff of the United Kingdom:</w:t>
      </w:r>
    </w:p>
    <w:p w14:paraId="281DD969" w14:textId="77777777" w:rsidR="006B5F68" w:rsidRDefault="004B236E">
      <w:pPr>
        <w:pStyle w:val="ListParagraph"/>
        <w:numPr>
          <w:ilvl w:val="0"/>
          <w:numId w:val="11"/>
        </w:numPr>
        <w:ind w:left="567" w:hanging="283"/>
      </w:pPr>
      <w:r>
        <w:t>the "Preferential Duty Tariff Table" is the table that appears at Annex I;</w:t>
      </w:r>
    </w:p>
    <w:p w14:paraId="1C2A667E" w14:textId="77777777" w:rsidR="006B5F68" w:rsidRDefault="004B236E">
      <w:pPr>
        <w:pStyle w:val="ListParagraph"/>
        <w:numPr>
          <w:ilvl w:val="0"/>
          <w:numId w:val="11"/>
        </w:numPr>
        <w:ind w:left="567" w:hanging="283"/>
      </w:pPr>
      <w:r>
        <w:t>the "Preferential Quota Table" is the table that appears at Annex II;</w:t>
      </w:r>
    </w:p>
    <w:p w14:paraId="21AA9EFB" w14:textId="77777777" w:rsidR="006B5F68" w:rsidRDefault="004B236E">
      <w:pPr>
        <w:pStyle w:val="ListParagraph"/>
        <w:numPr>
          <w:ilvl w:val="0"/>
          <w:numId w:val="11"/>
        </w:numPr>
        <w:ind w:left="567" w:hanging="283"/>
      </w:pPr>
      <w:r>
        <w:t>a "Duty Rate" is any alphanumeric information appearing in column 2 of the Preferential Duty Tariff Table or column 4 of the Quota Table.</w:t>
      </w:r>
    </w:p>
    <w:p w14:paraId="29A1C74C" w14:textId="77777777" w:rsidR="006B5F68" w:rsidRDefault="006B5F68"/>
    <w:p w14:paraId="3E67665B" w14:textId="77777777" w:rsidR="006B5F68" w:rsidRDefault="004B236E">
      <w:pPr>
        <w:pStyle w:val="Heading1"/>
      </w:pPr>
      <w:r>
        <w:br w:type="page"/>
      </w:r>
      <w:r>
        <w:lastRenderedPageBreak/>
        <w:t>ANNEX I</w:t>
      </w:r>
      <w:r>
        <w:br/>
        <w:t>PREFERENTIAL DUTY TARIFF TABLE</w:t>
      </w:r>
    </w:p>
    <w:p w14:paraId="1FCE904B" w14:textId="6172E05A" w:rsidR="006B5F68" w:rsidRDefault="004B236E">
      <w:pPr>
        <w:pStyle w:val="Numberedlist"/>
      </w:pPr>
      <w:r>
        <w:t xml:space="preserve">This Table sets out the preferential duty tariff for the Agreement, under regulations </w:t>
      </w:r>
      <w:ins w:id="2" w:author="Spink, Hugo (Trade)" w:date="2019-02-04T10:06:00Z">
        <w:r w:rsidR="0007387B">
          <w:t>2</w:t>
        </w:r>
      </w:ins>
      <w:del w:id="3" w:author="Spink, Hugo (Trade)" w:date="2019-02-04T10:06:00Z">
        <w:r w:rsidDel="0007387B">
          <w:delText>3</w:delText>
        </w:r>
      </w:del>
      <w:r>
        <w:t xml:space="preserve"> and </w:t>
      </w:r>
      <w:ins w:id="4" w:author="Spink, Hugo (Trade)" w:date="2019-02-04T10:06:00Z">
        <w:r w:rsidR="0007387B">
          <w:t>3</w:t>
        </w:r>
      </w:ins>
      <w:del w:id="5" w:author="Spink, Hugo (Trade)" w:date="2019-02-04T10:06:00Z">
        <w:r w:rsidDel="0007387B">
          <w:delText>4</w:delText>
        </w:r>
      </w:del>
      <w:r>
        <w:t xml:space="preserve"> of the Regulations.</w:t>
      </w:r>
    </w:p>
    <w:p w14:paraId="528261EA" w14:textId="77777777" w:rsidR="006B5F68" w:rsidRDefault="004B236E">
      <w:pPr>
        <w:pStyle w:val="Numberedlist"/>
      </w:pPr>
      <w:r>
        <w:t xml:space="preserve">The Commodity Code in column 1 is defined in regulation 2(3) of the Customs Tariff (Establishment) (EU Exit) Regulations 2019 ("the Tariff Regulations"). </w:t>
      </w:r>
    </w:p>
    <w:p w14:paraId="6EF33196" w14:textId="0F15B8C9" w:rsidR="006B5F68" w:rsidRDefault="004B236E">
      <w:pPr>
        <w:pStyle w:val="Numberedlist"/>
      </w:pPr>
      <w:r>
        <w:t xml:space="preserve">The Preferential Duty Rate in column 2 is defined in regulation </w:t>
      </w:r>
      <w:ins w:id="6" w:author="Spink, Hugo (Trade)" w:date="2019-02-04T10:06:00Z">
        <w:r w:rsidR="0007387B">
          <w:t>2</w:t>
        </w:r>
      </w:ins>
      <w:del w:id="7" w:author="Spink, Hugo (Trade)" w:date="2019-02-04T10:06:00Z">
        <w:r w:rsidDel="0007387B">
          <w:delText>3</w:delText>
        </w:r>
      </w:del>
      <w:r>
        <w:t>(2) of the Regulations.</w:t>
      </w:r>
    </w:p>
    <w:tbl>
      <w:tblPr>
        <w:tblStyle w:val="ListTable3"/>
        <w:tblW w:w="0" w:type="auto"/>
        <w:tblLook w:val="00A0" w:firstRow="1" w:lastRow="0" w:firstColumn="1" w:lastColumn="0" w:noHBand="0" w:noVBand="0"/>
      </w:tblPr>
      <w:tblGrid>
        <w:gridCol w:w="1980"/>
        <w:gridCol w:w="7036"/>
      </w:tblGrid>
      <w:tr w:rsidR="00125418" w:rsidRPr="00F21F40" w14:paraId="1B9C86E8" w14:textId="77777777" w:rsidTr="001254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80" w:type="dxa"/>
          </w:tcPr>
          <w:p w14:paraId="02C230B2" w14:textId="77777777" w:rsidR="00125418" w:rsidRDefault="00125418" w:rsidP="00F21F40">
            <w:pPr>
              <w:pStyle w:val="NormalinTable"/>
              <w:rPr>
                <w:b w:val="0"/>
                <w:bCs/>
              </w:rPr>
            </w:pPr>
            <w:r>
              <w:t>1</w:t>
            </w:r>
          </w:p>
          <w:p w14:paraId="6ED2D109" w14:textId="77777777" w:rsidR="00125418" w:rsidRPr="00F21F40" w:rsidRDefault="00125418" w:rsidP="00F21F40">
            <w:pPr>
              <w:pStyle w:val="NormalinTable"/>
            </w:pPr>
            <w:r>
              <w:t>Commodity code</w:t>
            </w:r>
          </w:p>
        </w:tc>
        <w:tc>
          <w:tcPr>
            <w:cnfStyle w:val="000010000000" w:firstRow="0" w:lastRow="0" w:firstColumn="0" w:lastColumn="0" w:oddVBand="1" w:evenVBand="0" w:oddHBand="0" w:evenHBand="0" w:firstRowFirstColumn="0" w:firstRowLastColumn="0" w:lastRowFirstColumn="0" w:lastRowLastColumn="0"/>
            <w:tcW w:w="7036" w:type="dxa"/>
          </w:tcPr>
          <w:p w14:paraId="28AA4534" w14:textId="77777777" w:rsidR="00125418" w:rsidRDefault="00125418" w:rsidP="00F21F40">
            <w:pPr>
              <w:pStyle w:val="NormalinTable"/>
              <w:rPr>
                <w:b w:val="0"/>
                <w:bCs/>
              </w:rPr>
            </w:pPr>
            <w:r>
              <w:t>2</w:t>
            </w:r>
          </w:p>
          <w:p w14:paraId="272D9AE8" w14:textId="77777777" w:rsidR="00125418" w:rsidRDefault="00125418" w:rsidP="00F21F40">
            <w:pPr>
              <w:pStyle w:val="NormalinTable"/>
            </w:pPr>
            <w:r>
              <w:t>Preferential Duty Rate</w:t>
            </w:r>
          </w:p>
        </w:tc>
      </w:tr>
      <w:tr w:rsidR="00125418" w:rsidRPr="00F21F40" w14:paraId="58B6BB4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F036D7" w14:textId="77777777" w:rsidR="00125418" w:rsidRPr="00F21F40" w:rsidRDefault="00125418" w:rsidP="00F21F40">
            <w:pPr>
              <w:pStyle w:val="NormalinTable"/>
            </w:pPr>
            <w:r w:rsidRPr="00F21F40">
              <w:t xml:space="preserve">0302 11 10 </w:t>
            </w:r>
          </w:p>
        </w:tc>
        <w:tc>
          <w:tcPr>
            <w:cnfStyle w:val="000010000000" w:firstRow="0" w:lastRow="0" w:firstColumn="0" w:lastColumn="0" w:oddVBand="1" w:evenVBand="0" w:oddHBand="0" w:evenHBand="0" w:firstRowFirstColumn="0" w:firstRowLastColumn="0" w:lastRowFirstColumn="0" w:lastRowLastColumn="0"/>
            <w:tcW w:w="7036" w:type="dxa"/>
          </w:tcPr>
          <w:p w14:paraId="4074B7AA" w14:textId="77777777" w:rsidR="00125418" w:rsidRPr="00F21F40" w:rsidRDefault="00125418" w:rsidP="00F21F40">
            <w:pPr>
              <w:pStyle w:val="NormalinTable"/>
            </w:pPr>
            <w:r>
              <w:t>0%</w:t>
            </w:r>
          </w:p>
        </w:tc>
      </w:tr>
      <w:tr w:rsidR="00125418" w:rsidRPr="00F21F40" w14:paraId="0458F85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53AF69E" w14:textId="77777777" w:rsidR="00125418" w:rsidRPr="00F21F40" w:rsidRDefault="00125418" w:rsidP="00F21F40">
            <w:pPr>
              <w:pStyle w:val="NormalinTable"/>
            </w:pPr>
            <w:r w:rsidRPr="00F21F40">
              <w:t xml:space="preserve">0302 19 00 </w:t>
            </w:r>
          </w:p>
        </w:tc>
        <w:tc>
          <w:tcPr>
            <w:cnfStyle w:val="000010000000" w:firstRow="0" w:lastRow="0" w:firstColumn="0" w:lastColumn="0" w:oddVBand="1" w:evenVBand="0" w:oddHBand="0" w:evenHBand="0" w:firstRowFirstColumn="0" w:firstRowLastColumn="0" w:lastRowFirstColumn="0" w:lastRowLastColumn="0"/>
            <w:tcW w:w="7036" w:type="dxa"/>
          </w:tcPr>
          <w:p w14:paraId="72140035" w14:textId="77777777" w:rsidR="00125418" w:rsidRPr="00F21F40" w:rsidRDefault="00125418" w:rsidP="00F21F40">
            <w:pPr>
              <w:pStyle w:val="NormalinTable"/>
            </w:pPr>
            <w:r>
              <w:t>0%</w:t>
            </w:r>
          </w:p>
        </w:tc>
      </w:tr>
      <w:tr w:rsidR="00125418" w:rsidRPr="00F21F40" w14:paraId="05AF976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3C5B5A" w14:textId="77777777" w:rsidR="00125418" w:rsidRPr="00F21F40" w:rsidRDefault="00125418" w:rsidP="00F21F40">
            <w:pPr>
              <w:pStyle w:val="NormalinTable"/>
            </w:pPr>
            <w:r w:rsidRPr="00F21F40">
              <w:t xml:space="preserve">0302 71 00 </w:t>
            </w:r>
          </w:p>
        </w:tc>
        <w:tc>
          <w:tcPr>
            <w:cnfStyle w:val="000010000000" w:firstRow="0" w:lastRow="0" w:firstColumn="0" w:lastColumn="0" w:oddVBand="1" w:evenVBand="0" w:oddHBand="0" w:evenHBand="0" w:firstRowFirstColumn="0" w:firstRowLastColumn="0" w:lastRowFirstColumn="0" w:lastRowLastColumn="0"/>
            <w:tcW w:w="7036" w:type="dxa"/>
          </w:tcPr>
          <w:p w14:paraId="7A89708C" w14:textId="77777777" w:rsidR="00125418" w:rsidRPr="00F21F40" w:rsidRDefault="00125418" w:rsidP="00F21F40">
            <w:pPr>
              <w:pStyle w:val="NormalinTable"/>
            </w:pPr>
            <w:r>
              <w:t>0%</w:t>
            </w:r>
          </w:p>
        </w:tc>
      </w:tr>
      <w:tr w:rsidR="00125418" w:rsidRPr="00F21F40" w14:paraId="7C9C67A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513871" w14:textId="77777777" w:rsidR="00125418" w:rsidRPr="00F21F40" w:rsidRDefault="00125418" w:rsidP="00F21F40">
            <w:pPr>
              <w:pStyle w:val="NormalinTable"/>
            </w:pPr>
            <w:r w:rsidRPr="00F21F40">
              <w:t xml:space="preserve">0302 72 00 </w:t>
            </w:r>
          </w:p>
        </w:tc>
        <w:tc>
          <w:tcPr>
            <w:cnfStyle w:val="000010000000" w:firstRow="0" w:lastRow="0" w:firstColumn="0" w:lastColumn="0" w:oddVBand="1" w:evenVBand="0" w:oddHBand="0" w:evenHBand="0" w:firstRowFirstColumn="0" w:firstRowLastColumn="0" w:lastRowFirstColumn="0" w:lastRowLastColumn="0"/>
            <w:tcW w:w="7036" w:type="dxa"/>
          </w:tcPr>
          <w:p w14:paraId="12EF2CF5" w14:textId="77777777" w:rsidR="00125418" w:rsidRPr="00F21F40" w:rsidRDefault="00125418" w:rsidP="00F21F40">
            <w:pPr>
              <w:pStyle w:val="NormalinTable"/>
            </w:pPr>
            <w:r>
              <w:t>0%</w:t>
            </w:r>
          </w:p>
        </w:tc>
      </w:tr>
      <w:tr w:rsidR="00125418" w:rsidRPr="00F21F40" w14:paraId="657716F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424C4A" w14:textId="77777777" w:rsidR="00125418" w:rsidRPr="00F21F40" w:rsidRDefault="00125418" w:rsidP="00F21F40">
            <w:pPr>
              <w:pStyle w:val="NormalinTable"/>
            </w:pPr>
            <w:r w:rsidRPr="00F21F40">
              <w:t xml:space="preserve">0302 79 00 </w:t>
            </w:r>
          </w:p>
        </w:tc>
        <w:tc>
          <w:tcPr>
            <w:cnfStyle w:val="000010000000" w:firstRow="0" w:lastRow="0" w:firstColumn="0" w:lastColumn="0" w:oddVBand="1" w:evenVBand="0" w:oddHBand="0" w:evenHBand="0" w:firstRowFirstColumn="0" w:firstRowLastColumn="0" w:lastRowFirstColumn="0" w:lastRowLastColumn="0"/>
            <w:tcW w:w="7036" w:type="dxa"/>
          </w:tcPr>
          <w:p w14:paraId="657570D9" w14:textId="77777777" w:rsidR="00125418" w:rsidRPr="00F21F40" w:rsidRDefault="00125418" w:rsidP="00F21F40">
            <w:pPr>
              <w:pStyle w:val="NormalinTable"/>
            </w:pPr>
            <w:r>
              <w:t>0%</w:t>
            </w:r>
          </w:p>
        </w:tc>
      </w:tr>
      <w:tr w:rsidR="00125418" w:rsidRPr="00F21F40" w14:paraId="6AD1AB7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4B9BFCE" w14:textId="77777777" w:rsidR="00125418" w:rsidRPr="00F21F40" w:rsidRDefault="00125418" w:rsidP="00125418">
            <w:pPr>
              <w:pStyle w:val="NormalinTable"/>
            </w:pPr>
            <w:r w:rsidRPr="00F21F40">
              <w:t xml:space="preserve">0302 89 10 </w:t>
            </w:r>
          </w:p>
        </w:tc>
        <w:tc>
          <w:tcPr>
            <w:cnfStyle w:val="000010000000" w:firstRow="0" w:lastRow="0" w:firstColumn="0" w:lastColumn="0" w:oddVBand="1" w:evenVBand="0" w:oddHBand="0" w:evenHBand="0" w:firstRowFirstColumn="0" w:firstRowLastColumn="0" w:lastRowFirstColumn="0" w:lastRowLastColumn="0"/>
            <w:tcW w:w="7036" w:type="dxa"/>
          </w:tcPr>
          <w:p w14:paraId="04FFF7CA" w14:textId="77777777" w:rsidR="00125418" w:rsidRPr="00F21F40" w:rsidRDefault="00125418" w:rsidP="00125418">
            <w:pPr>
              <w:pStyle w:val="NormalinTable"/>
            </w:pPr>
            <w:r>
              <w:t>0%</w:t>
            </w:r>
          </w:p>
        </w:tc>
      </w:tr>
      <w:tr w:rsidR="00125418" w:rsidRPr="00F21F40" w14:paraId="5DC047E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ABDF15" w14:textId="77777777" w:rsidR="00125418" w:rsidRPr="00F21F40" w:rsidRDefault="00125418" w:rsidP="00125418">
            <w:pPr>
              <w:pStyle w:val="NormalinTable"/>
            </w:pPr>
            <w:r w:rsidRPr="00F21F40">
              <w:t xml:space="preserve">0303 14 10 </w:t>
            </w:r>
          </w:p>
        </w:tc>
        <w:tc>
          <w:tcPr>
            <w:cnfStyle w:val="000010000000" w:firstRow="0" w:lastRow="0" w:firstColumn="0" w:lastColumn="0" w:oddVBand="1" w:evenVBand="0" w:oddHBand="0" w:evenHBand="0" w:firstRowFirstColumn="0" w:firstRowLastColumn="0" w:lastRowFirstColumn="0" w:lastRowLastColumn="0"/>
            <w:tcW w:w="7036" w:type="dxa"/>
          </w:tcPr>
          <w:p w14:paraId="4499DD01" w14:textId="77777777" w:rsidR="00125418" w:rsidRPr="00F21F40" w:rsidRDefault="00125418" w:rsidP="00125418">
            <w:pPr>
              <w:pStyle w:val="NormalinTable"/>
            </w:pPr>
            <w:r>
              <w:t>0%</w:t>
            </w:r>
          </w:p>
        </w:tc>
      </w:tr>
      <w:tr w:rsidR="00125418" w:rsidRPr="00F21F40" w14:paraId="71E9F62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49443C3" w14:textId="77777777" w:rsidR="00125418" w:rsidRPr="00F21F40" w:rsidRDefault="00125418" w:rsidP="00125418">
            <w:pPr>
              <w:pStyle w:val="NormalinTable"/>
            </w:pPr>
            <w:r w:rsidRPr="00F21F40">
              <w:t xml:space="preserve">0303 19 00 </w:t>
            </w:r>
          </w:p>
        </w:tc>
        <w:tc>
          <w:tcPr>
            <w:cnfStyle w:val="000010000000" w:firstRow="0" w:lastRow="0" w:firstColumn="0" w:lastColumn="0" w:oddVBand="1" w:evenVBand="0" w:oddHBand="0" w:evenHBand="0" w:firstRowFirstColumn="0" w:firstRowLastColumn="0" w:lastRowFirstColumn="0" w:lastRowLastColumn="0"/>
            <w:tcW w:w="7036" w:type="dxa"/>
          </w:tcPr>
          <w:p w14:paraId="36F86290" w14:textId="77777777" w:rsidR="00125418" w:rsidRPr="00F21F40" w:rsidRDefault="00125418" w:rsidP="00125418">
            <w:pPr>
              <w:pStyle w:val="NormalinTable"/>
            </w:pPr>
            <w:r>
              <w:t>0%</w:t>
            </w:r>
          </w:p>
        </w:tc>
      </w:tr>
      <w:tr w:rsidR="00125418" w:rsidRPr="00F21F40" w14:paraId="5ABD6B7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95B0E1" w14:textId="77777777" w:rsidR="00125418" w:rsidRPr="00F21F40" w:rsidRDefault="00125418" w:rsidP="00125418">
            <w:pPr>
              <w:pStyle w:val="NormalinTable"/>
            </w:pPr>
            <w:r w:rsidRPr="00F21F40">
              <w:t xml:space="preserve">0303 23 00 </w:t>
            </w:r>
          </w:p>
        </w:tc>
        <w:tc>
          <w:tcPr>
            <w:cnfStyle w:val="000010000000" w:firstRow="0" w:lastRow="0" w:firstColumn="0" w:lastColumn="0" w:oddVBand="1" w:evenVBand="0" w:oddHBand="0" w:evenHBand="0" w:firstRowFirstColumn="0" w:firstRowLastColumn="0" w:lastRowFirstColumn="0" w:lastRowLastColumn="0"/>
            <w:tcW w:w="7036" w:type="dxa"/>
          </w:tcPr>
          <w:p w14:paraId="04AF78E4" w14:textId="77777777" w:rsidR="00125418" w:rsidRPr="00F21F40" w:rsidRDefault="00125418" w:rsidP="00125418">
            <w:pPr>
              <w:pStyle w:val="NormalinTable"/>
            </w:pPr>
            <w:r>
              <w:t>0%</w:t>
            </w:r>
          </w:p>
        </w:tc>
      </w:tr>
      <w:tr w:rsidR="00125418" w:rsidRPr="00F21F40" w14:paraId="6C5E0DB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FCF92C3" w14:textId="77777777" w:rsidR="00125418" w:rsidRPr="00F21F40" w:rsidRDefault="00125418" w:rsidP="00125418">
            <w:pPr>
              <w:pStyle w:val="NormalinTable"/>
            </w:pPr>
            <w:r w:rsidRPr="00F21F40">
              <w:t xml:space="preserve">0303 24 00 </w:t>
            </w:r>
          </w:p>
        </w:tc>
        <w:tc>
          <w:tcPr>
            <w:cnfStyle w:val="000010000000" w:firstRow="0" w:lastRow="0" w:firstColumn="0" w:lastColumn="0" w:oddVBand="1" w:evenVBand="0" w:oddHBand="0" w:evenHBand="0" w:firstRowFirstColumn="0" w:firstRowLastColumn="0" w:lastRowFirstColumn="0" w:lastRowLastColumn="0"/>
            <w:tcW w:w="7036" w:type="dxa"/>
          </w:tcPr>
          <w:p w14:paraId="493E0BF8" w14:textId="77777777" w:rsidR="00125418" w:rsidRPr="00F21F40" w:rsidRDefault="00125418" w:rsidP="00125418">
            <w:pPr>
              <w:pStyle w:val="NormalinTable"/>
            </w:pPr>
            <w:r>
              <w:t>0%</w:t>
            </w:r>
          </w:p>
        </w:tc>
      </w:tr>
      <w:tr w:rsidR="00125418" w:rsidRPr="00F21F40" w14:paraId="603DDF4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4149DF" w14:textId="77777777" w:rsidR="00125418" w:rsidRPr="00F21F40" w:rsidRDefault="00125418" w:rsidP="00125418">
            <w:pPr>
              <w:pStyle w:val="NormalinTable"/>
            </w:pPr>
            <w:r w:rsidRPr="00F21F40">
              <w:t xml:space="preserve">0303 29 00 </w:t>
            </w:r>
          </w:p>
        </w:tc>
        <w:tc>
          <w:tcPr>
            <w:cnfStyle w:val="000010000000" w:firstRow="0" w:lastRow="0" w:firstColumn="0" w:lastColumn="0" w:oddVBand="1" w:evenVBand="0" w:oddHBand="0" w:evenHBand="0" w:firstRowFirstColumn="0" w:firstRowLastColumn="0" w:lastRowFirstColumn="0" w:lastRowLastColumn="0"/>
            <w:tcW w:w="7036" w:type="dxa"/>
          </w:tcPr>
          <w:p w14:paraId="36BBDDEF" w14:textId="77777777" w:rsidR="00125418" w:rsidRPr="00F21F40" w:rsidRDefault="00125418" w:rsidP="00125418">
            <w:pPr>
              <w:pStyle w:val="NormalinTable"/>
            </w:pPr>
            <w:r>
              <w:t>0%</w:t>
            </w:r>
          </w:p>
        </w:tc>
      </w:tr>
      <w:tr w:rsidR="00125418" w:rsidRPr="00F21F40" w14:paraId="69C896C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0ABB59B" w14:textId="77777777" w:rsidR="00125418" w:rsidRPr="00F21F40" w:rsidRDefault="00125418" w:rsidP="00125418">
            <w:pPr>
              <w:pStyle w:val="NormalinTable"/>
            </w:pPr>
            <w:r w:rsidRPr="00F21F40">
              <w:t xml:space="preserve">0303 89 10 </w:t>
            </w:r>
          </w:p>
        </w:tc>
        <w:tc>
          <w:tcPr>
            <w:cnfStyle w:val="000010000000" w:firstRow="0" w:lastRow="0" w:firstColumn="0" w:lastColumn="0" w:oddVBand="1" w:evenVBand="0" w:oddHBand="0" w:evenHBand="0" w:firstRowFirstColumn="0" w:firstRowLastColumn="0" w:lastRowFirstColumn="0" w:lastRowLastColumn="0"/>
            <w:tcW w:w="7036" w:type="dxa"/>
          </w:tcPr>
          <w:p w14:paraId="1662DD18" w14:textId="77777777" w:rsidR="00125418" w:rsidRPr="00F21F40" w:rsidRDefault="00125418" w:rsidP="00125418">
            <w:pPr>
              <w:pStyle w:val="NormalinTable"/>
            </w:pPr>
            <w:r>
              <w:t>0%</w:t>
            </w:r>
          </w:p>
        </w:tc>
      </w:tr>
      <w:tr w:rsidR="00125418" w:rsidRPr="00F21F40" w14:paraId="311FC9D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4CCE1F" w14:textId="77777777" w:rsidR="00125418" w:rsidRPr="00F21F40" w:rsidRDefault="00125418" w:rsidP="00125418">
            <w:pPr>
              <w:pStyle w:val="NormalinTable"/>
            </w:pPr>
            <w:r w:rsidRPr="00F21F40">
              <w:t xml:space="preserve">0304 31 00 </w:t>
            </w:r>
          </w:p>
        </w:tc>
        <w:tc>
          <w:tcPr>
            <w:cnfStyle w:val="000010000000" w:firstRow="0" w:lastRow="0" w:firstColumn="0" w:lastColumn="0" w:oddVBand="1" w:evenVBand="0" w:oddHBand="0" w:evenHBand="0" w:firstRowFirstColumn="0" w:firstRowLastColumn="0" w:lastRowFirstColumn="0" w:lastRowLastColumn="0"/>
            <w:tcW w:w="7036" w:type="dxa"/>
          </w:tcPr>
          <w:p w14:paraId="508C4AD6" w14:textId="77777777" w:rsidR="00125418" w:rsidRPr="00F21F40" w:rsidRDefault="00125418" w:rsidP="00125418">
            <w:pPr>
              <w:pStyle w:val="NormalinTable"/>
            </w:pPr>
            <w:r>
              <w:t>0%</w:t>
            </w:r>
          </w:p>
        </w:tc>
      </w:tr>
      <w:tr w:rsidR="00125418" w:rsidRPr="00F21F40" w14:paraId="6D4FFD5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B8EE545" w14:textId="77777777" w:rsidR="00125418" w:rsidRPr="00F21F40" w:rsidRDefault="00125418" w:rsidP="00125418">
            <w:pPr>
              <w:pStyle w:val="NormalinTable"/>
            </w:pPr>
            <w:r w:rsidRPr="00F21F40">
              <w:t xml:space="preserve">0304 32 00 </w:t>
            </w:r>
          </w:p>
        </w:tc>
        <w:tc>
          <w:tcPr>
            <w:cnfStyle w:val="000010000000" w:firstRow="0" w:lastRow="0" w:firstColumn="0" w:lastColumn="0" w:oddVBand="1" w:evenVBand="0" w:oddHBand="0" w:evenHBand="0" w:firstRowFirstColumn="0" w:firstRowLastColumn="0" w:lastRowFirstColumn="0" w:lastRowLastColumn="0"/>
            <w:tcW w:w="7036" w:type="dxa"/>
          </w:tcPr>
          <w:p w14:paraId="23FE4955" w14:textId="77777777" w:rsidR="00125418" w:rsidRPr="00F21F40" w:rsidRDefault="00125418" w:rsidP="00125418">
            <w:pPr>
              <w:pStyle w:val="NormalinTable"/>
            </w:pPr>
            <w:r>
              <w:t>0%</w:t>
            </w:r>
          </w:p>
        </w:tc>
      </w:tr>
      <w:tr w:rsidR="00125418" w:rsidRPr="00F21F40" w14:paraId="4F5583F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B807E5" w14:textId="77777777" w:rsidR="00125418" w:rsidRPr="00F21F40" w:rsidRDefault="00125418" w:rsidP="00125418">
            <w:pPr>
              <w:pStyle w:val="NormalinTable"/>
            </w:pPr>
            <w:r w:rsidRPr="00F21F40">
              <w:t xml:space="preserve">0304 33 00 </w:t>
            </w:r>
          </w:p>
        </w:tc>
        <w:tc>
          <w:tcPr>
            <w:cnfStyle w:val="000010000000" w:firstRow="0" w:lastRow="0" w:firstColumn="0" w:lastColumn="0" w:oddVBand="1" w:evenVBand="0" w:oddHBand="0" w:evenHBand="0" w:firstRowFirstColumn="0" w:firstRowLastColumn="0" w:lastRowFirstColumn="0" w:lastRowLastColumn="0"/>
            <w:tcW w:w="7036" w:type="dxa"/>
          </w:tcPr>
          <w:p w14:paraId="1F13A2B4" w14:textId="77777777" w:rsidR="00125418" w:rsidRPr="00F21F40" w:rsidRDefault="00125418" w:rsidP="00125418">
            <w:pPr>
              <w:pStyle w:val="NormalinTable"/>
            </w:pPr>
            <w:r>
              <w:t>0%</w:t>
            </w:r>
          </w:p>
        </w:tc>
      </w:tr>
      <w:tr w:rsidR="00125418" w:rsidRPr="00F21F40" w14:paraId="4490160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EB3A95E" w14:textId="77777777" w:rsidR="00125418" w:rsidRPr="00F21F40" w:rsidRDefault="00125418" w:rsidP="00125418">
            <w:pPr>
              <w:pStyle w:val="NormalinTable"/>
            </w:pPr>
            <w:r w:rsidRPr="00F21F40">
              <w:t>0304 39 00 90</w:t>
            </w:r>
          </w:p>
        </w:tc>
        <w:tc>
          <w:tcPr>
            <w:cnfStyle w:val="000010000000" w:firstRow="0" w:lastRow="0" w:firstColumn="0" w:lastColumn="0" w:oddVBand="1" w:evenVBand="0" w:oddHBand="0" w:evenHBand="0" w:firstRowFirstColumn="0" w:firstRowLastColumn="0" w:lastRowFirstColumn="0" w:lastRowLastColumn="0"/>
            <w:tcW w:w="7036" w:type="dxa"/>
          </w:tcPr>
          <w:p w14:paraId="6D753571" w14:textId="77777777" w:rsidR="00125418" w:rsidRPr="00F21F40" w:rsidRDefault="00125418" w:rsidP="00125418">
            <w:pPr>
              <w:pStyle w:val="NormalinTable"/>
            </w:pPr>
            <w:r>
              <w:t>0%</w:t>
            </w:r>
          </w:p>
        </w:tc>
      </w:tr>
      <w:tr w:rsidR="00125418" w:rsidRPr="00F21F40" w14:paraId="1034B7C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A9EC9F" w14:textId="77777777" w:rsidR="00125418" w:rsidRPr="00F21F40" w:rsidRDefault="00125418" w:rsidP="00125418">
            <w:pPr>
              <w:pStyle w:val="NormalinTable"/>
            </w:pPr>
            <w:r w:rsidRPr="00F21F40">
              <w:t xml:space="preserve">0304 42 50 </w:t>
            </w:r>
          </w:p>
        </w:tc>
        <w:tc>
          <w:tcPr>
            <w:cnfStyle w:val="000010000000" w:firstRow="0" w:lastRow="0" w:firstColumn="0" w:lastColumn="0" w:oddVBand="1" w:evenVBand="0" w:oddHBand="0" w:evenHBand="0" w:firstRowFirstColumn="0" w:firstRowLastColumn="0" w:lastRowFirstColumn="0" w:lastRowLastColumn="0"/>
            <w:tcW w:w="7036" w:type="dxa"/>
          </w:tcPr>
          <w:p w14:paraId="1FE7870D" w14:textId="77777777" w:rsidR="00125418" w:rsidRPr="00F21F40" w:rsidRDefault="00125418" w:rsidP="00125418">
            <w:pPr>
              <w:pStyle w:val="NormalinTable"/>
            </w:pPr>
            <w:r>
              <w:t>0%</w:t>
            </w:r>
          </w:p>
        </w:tc>
      </w:tr>
      <w:tr w:rsidR="00125418" w:rsidRPr="00F21F40" w14:paraId="64E91B7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17BB7D1" w14:textId="77777777" w:rsidR="00125418" w:rsidRPr="00F21F40" w:rsidRDefault="00125418" w:rsidP="00125418">
            <w:pPr>
              <w:pStyle w:val="NormalinTable"/>
            </w:pPr>
            <w:r w:rsidRPr="00F21F40">
              <w:t xml:space="preserve">0304 49 10 </w:t>
            </w:r>
          </w:p>
        </w:tc>
        <w:tc>
          <w:tcPr>
            <w:cnfStyle w:val="000010000000" w:firstRow="0" w:lastRow="0" w:firstColumn="0" w:lastColumn="0" w:oddVBand="1" w:evenVBand="0" w:oddHBand="0" w:evenHBand="0" w:firstRowFirstColumn="0" w:firstRowLastColumn="0" w:lastRowFirstColumn="0" w:lastRowLastColumn="0"/>
            <w:tcW w:w="7036" w:type="dxa"/>
          </w:tcPr>
          <w:p w14:paraId="1247BB4C" w14:textId="77777777" w:rsidR="00125418" w:rsidRPr="00F21F40" w:rsidRDefault="00125418" w:rsidP="00125418">
            <w:pPr>
              <w:pStyle w:val="NormalinTable"/>
            </w:pPr>
            <w:r>
              <w:t>0%</w:t>
            </w:r>
          </w:p>
        </w:tc>
      </w:tr>
      <w:tr w:rsidR="00125418" w:rsidRPr="00F21F40" w14:paraId="1392D3D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CE86CE" w14:textId="77777777" w:rsidR="00125418" w:rsidRPr="00F21F40" w:rsidRDefault="00125418" w:rsidP="00125418">
            <w:pPr>
              <w:pStyle w:val="NormalinTable"/>
            </w:pPr>
            <w:r w:rsidRPr="00F21F40">
              <w:t xml:space="preserve">0304 61 00 </w:t>
            </w:r>
          </w:p>
        </w:tc>
        <w:tc>
          <w:tcPr>
            <w:cnfStyle w:val="000010000000" w:firstRow="0" w:lastRow="0" w:firstColumn="0" w:lastColumn="0" w:oddVBand="1" w:evenVBand="0" w:oddHBand="0" w:evenHBand="0" w:firstRowFirstColumn="0" w:firstRowLastColumn="0" w:lastRowFirstColumn="0" w:lastRowLastColumn="0"/>
            <w:tcW w:w="7036" w:type="dxa"/>
          </w:tcPr>
          <w:p w14:paraId="571674FC" w14:textId="77777777" w:rsidR="00125418" w:rsidRPr="00F21F40" w:rsidRDefault="00125418" w:rsidP="00125418">
            <w:pPr>
              <w:pStyle w:val="NormalinTable"/>
            </w:pPr>
            <w:r>
              <w:t>0%</w:t>
            </w:r>
          </w:p>
        </w:tc>
      </w:tr>
      <w:tr w:rsidR="00125418" w:rsidRPr="00F21F40" w14:paraId="130E6C6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2D4E4D4" w14:textId="77777777" w:rsidR="00125418" w:rsidRPr="00F21F40" w:rsidRDefault="00125418" w:rsidP="00125418">
            <w:pPr>
              <w:pStyle w:val="NormalinTable"/>
            </w:pPr>
            <w:r w:rsidRPr="00F21F40">
              <w:t xml:space="preserve">0304 62 00 </w:t>
            </w:r>
          </w:p>
        </w:tc>
        <w:tc>
          <w:tcPr>
            <w:cnfStyle w:val="000010000000" w:firstRow="0" w:lastRow="0" w:firstColumn="0" w:lastColumn="0" w:oddVBand="1" w:evenVBand="0" w:oddHBand="0" w:evenHBand="0" w:firstRowFirstColumn="0" w:firstRowLastColumn="0" w:lastRowFirstColumn="0" w:lastRowLastColumn="0"/>
            <w:tcW w:w="7036" w:type="dxa"/>
          </w:tcPr>
          <w:p w14:paraId="3C5B3BB5" w14:textId="77777777" w:rsidR="00125418" w:rsidRPr="00F21F40" w:rsidRDefault="00125418" w:rsidP="00125418">
            <w:pPr>
              <w:pStyle w:val="NormalinTable"/>
            </w:pPr>
            <w:r>
              <w:t>0%</w:t>
            </w:r>
          </w:p>
        </w:tc>
      </w:tr>
      <w:tr w:rsidR="00125418" w:rsidRPr="00F21F40" w14:paraId="3318FD5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62114D" w14:textId="77777777" w:rsidR="00125418" w:rsidRPr="00F21F40" w:rsidRDefault="00125418" w:rsidP="00125418">
            <w:pPr>
              <w:pStyle w:val="NormalinTable"/>
            </w:pPr>
            <w:r w:rsidRPr="00F21F40">
              <w:t xml:space="preserve">0304 63 00 </w:t>
            </w:r>
          </w:p>
        </w:tc>
        <w:tc>
          <w:tcPr>
            <w:cnfStyle w:val="000010000000" w:firstRow="0" w:lastRow="0" w:firstColumn="0" w:lastColumn="0" w:oddVBand="1" w:evenVBand="0" w:oddHBand="0" w:evenHBand="0" w:firstRowFirstColumn="0" w:firstRowLastColumn="0" w:lastRowFirstColumn="0" w:lastRowLastColumn="0"/>
            <w:tcW w:w="7036" w:type="dxa"/>
          </w:tcPr>
          <w:p w14:paraId="6C3E74F0" w14:textId="77777777" w:rsidR="00125418" w:rsidRPr="00F21F40" w:rsidRDefault="00125418" w:rsidP="00125418">
            <w:pPr>
              <w:pStyle w:val="NormalinTable"/>
            </w:pPr>
            <w:r>
              <w:t>0%</w:t>
            </w:r>
          </w:p>
        </w:tc>
      </w:tr>
      <w:tr w:rsidR="00125418" w:rsidRPr="00F21F40" w14:paraId="6880170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0BBF102" w14:textId="77777777" w:rsidR="00125418" w:rsidRPr="00F21F40" w:rsidRDefault="00125418" w:rsidP="00125418">
            <w:pPr>
              <w:pStyle w:val="NormalinTable"/>
            </w:pPr>
            <w:r w:rsidRPr="00F21F40">
              <w:t>0304 69 00 90</w:t>
            </w:r>
          </w:p>
        </w:tc>
        <w:tc>
          <w:tcPr>
            <w:cnfStyle w:val="000010000000" w:firstRow="0" w:lastRow="0" w:firstColumn="0" w:lastColumn="0" w:oddVBand="1" w:evenVBand="0" w:oddHBand="0" w:evenHBand="0" w:firstRowFirstColumn="0" w:firstRowLastColumn="0" w:lastRowFirstColumn="0" w:lastRowLastColumn="0"/>
            <w:tcW w:w="7036" w:type="dxa"/>
          </w:tcPr>
          <w:p w14:paraId="2519C3FA" w14:textId="77777777" w:rsidR="00125418" w:rsidRPr="00F21F40" w:rsidRDefault="00125418" w:rsidP="00125418">
            <w:pPr>
              <w:pStyle w:val="NormalinTable"/>
            </w:pPr>
            <w:r>
              <w:t>0%</w:t>
            </w:r>
          </w:p>
        </w:tc>
      </w:tr>
      <w:tr w:rsidR="00125418" w:rsidRPr="00F21F40" w14:paraId="3FC77CE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002CC8" w14:textId="77777777" w:rsidR="00125418" w:rsidRPr="00F21F40" w:rsidRDefault="00125418" w:rsidP="00125418">
            <w:pPr>
              <w:pStyle w:val="NormalinTable"/>
            </w:pPr>
            <w:r w:rsidRPr="00F21F40">
              <w:t xml:space="preserve">0304 82 50 </w:t>
            </w:r>
          </w:p>
        </w:tc>
        <w:tc>
          <w:tcPr>
            <w:cnfStyle w:val="000010000000" w:firstRow="0" w:lastRow="0" w:firstColumn="0" w:lastColumn="0" w:oddVBand="1" w:evenVBand="0" w:oddHBand="0" w:evenHBand="0" w:firstRowFirstColumn="0" w:firstRowLastColumn="0" w:lastRowFirstColumn="0" w:lastRowLastColumn="0"/>
            <w:tcW w:w="7036" w:type="dxa"/>
          </w:tcPr>
          <w:p w14:paraId="42C2A1D7" w14:textId="77777777" w:rsidR="00125418" w:rsidRPr="00F21F40" w:rsidRDefault="00125418" w:rsidP="00125418">
            <w:pPr>
              <w:pStyle w:val="NormalinTable"/>
            </w:pPr>
            <w:r>
              <w:t>0%</w:t>
            </w:r>
          </w:p>
        </w:tc>
      </w:tr>
      <w:tr w:rsidR="00125418" w:rsidRPr="00F21F40" w14:paraId="0B5E957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30EEAC0" w14:textId="77777777" w:rsidR="00125418" w:rsidRPr="00F21F40" w:rsidRDefault="00125418" w:rsidP="00125418">
            <w:pPr>
              <w:pStyle w:val="NormalinTable"/>
            </w:pPr>
            <w:r w:rsidRPr="00F21F40">
              <w:t xml:space="preserve">0304 89 10 </w:t>
            </w:r>
          </w:p>
        </w:tc>
        <w:tc>
          <w:tcPr>
            <w:cnfStyle w:val="000010000000" w:firstRow="0" w:lastRow="0" w:firstColumn="0" w:lastColumn="0" w:oddVBand="1" w:evenVBand="0" w:oddHBand="0" w:evenHBand="0" w:firstRowFirstColumn="0" w:firstRowLastColumn="0" w:lastRowFirstColumn="0" w:lastRowLastColumn="0"/>
            <w:tcW w:w="7036" w:type="dxa"/>
          </w:tcPr>
          <w:p w14:paraId="4E50C33B" w14:textId="77777777" w:rsidR="00125418" w:rsidRPr="00F21F40" w:rsidRDefault="00125418" w:rsidP="00125418">
            <w:pPr>
              <w:pStyle w:val="NormalinTable"/>
            </w:pPr>
            <w:r>
              <w:t>0%</w:t>
            </w:r>
          </w:p>
        </w:tc>
      </w:tr>
      <w:tr w:rsidR="00125418" w:rsidRPr="00F21F40" w14:paraId="47A5B8A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98A057" w14:textId="77777777" w:rsidR="00125418" w:rsidRPr="00F21F40" w:rsidRDefault="00125418" w:rsidP="00125418">
            <w:pPr>
              <w:pStyle w:val="NormalinTable"/>
            </w:pPr>
            <w:r w:rsidRPr="00F21F40">
              <w:t>0304 99 21 20</w:t>
            </w:r>
          </w:p>
        </w:tc>
        <w:tc>
          <w:tcPr>
            <w:cnfStyle w:val="000010000000" w:firstRow="0" w:lastRow="0" w:firstColumn="0" w:lastColumn="0" w:oddVBand="1" w:evenVBand="0" w:oddHBand="0" w:evenHBand="0" w:firstRowFirstColumn="0" w:firstRowLastColumn="0" w:lastRowFirstColumn="0" w:lastRowLastColumn="0"/>
            <w:tcW w:w="7036" w:type="dxa"/>
          </w:tcPr>
          <w:p w14:paraId="684C0697" w14:textId="77777777" w:rsidR="00125418" w:rsidRPr="00F21F40" w:rsidRDefault="00125418" w:rsidP="00125418">
            <w:pPr>
              <w:pStyle w:val="NormalinTable"/>
            </w:pPr>
            <w:r>
              <w:t>0%</w:t>
            </w:r>
          </w:p>
        </w:tc>
      </w:tr>
      <w:tr w:rsidR="00125418" w:rsidRPr="00F21F40" w14:paraId="4969524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BA9CACA" w14:textId="77777777" w:rsidR="00125418" w:rsidRPr="00F21F40" w:rsidRDefault="00125418" w:rsidP="00125418">
            <w:pPr>
              <w:pStyle w:val="NormalinTable"/>
            </w:pPr>
            <w:r w:rsidRPr="00F21F40">
              <w:t>0304 99 21 90</w:t>
            </w:r>
          </w:p>
        </w:tc>
        <w:tc>
          <w:tcPr>
            <w:cnfStyle w:val="000010000000" w:firstRow="0" w:lastRow="0" w:firstColumn="0" w:lastColumn="0" w:oddVBand="1" w:evenVBand="0" w:oddHBand="0" w:evenHBand="0" w:firstRowFirstColumn="0" w:firstRowLastColumn="0" w:lastRowFirstColumn="0" w:lastRowLastColumn="0"/>
            <w:tcW w:w="7036" w:type="dxa"/>
          </w:tcPr>
          <w:p w14:paraId="7BD58557" w14:textId="77777777" w:rsidR="00125418" w:rsidRPr="00F21F40" w:rsidRDefault="00125418" w:rsidP="00125418">
            <w:pPr>
              <w:pStyle w:val="NormalinTable"/>
            </w:pPr>
            <w:r>
              <w:t>0%</w:t>
            </w:r>
          </w:p>
        </w:tc>
      </w:tr>
      <w:tr w:rsidR="00125418" w:rsidRPr="00F21F40" w14:paraId="17156C6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85D7B0" w14:textId="77777777" w:rsidR="00125418" w:rsidRPr="00F21F40" w:rsidRDefault="00125418" w:rsidP="00125418">
            <w:pPr>
              <w:pStyle w:val="NormalinTable"/>
            </w:pPr>
            <w:r w:rsidRPr="00F21F40">
              <w:t xml:space="preserve">0402 29 11 </w:t>
            </w:r>
          </w:p>
        </w:tc>
        <w:tc>
          <w:tcPr>
            <w:cnfStyle w:val="000010000000" w:firstRow="0" w:lastRow="0" w:firstColumn="0" w:lastColumn="0" w:oddVBand="1" w:evenVBand="0" w:oddHBand="0" w:evenHBand="0" w:firstRowFirstColumn="0" w:firstRowLastColumn="0" w:lastRowFirstColumn="0" w:lastRowLastColumn="0"/>
            <w:tcW w:w="7036" w:type="dxa"/>
          </w:tcPr>
          <w:p w14:paraId="71B064BC" w14:textId="77777777" w:rsidR="00125418" w:rsidRPr="00F21F40" w:rsidRDefault="00125418" w:rsidP="00125418">
            <w:pPr>
              <w:pStyle w:val="NormalinTable"/>
            </w:pPr>
            <w:r w:rsidRPr="00125418">
              <w:t>43.80 EUR / 100 kg</w:t>
            </w:r>
          </w:p>
        </w:tc>
      </w:tr>
      <w:tr w:rsidR="00125418" w:rsidRPr="00F21F40" w14:paraId="79DF31A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BED22E8" w14:textId="77777777" w:rsidR="00125418" w:rsidRPr="00F21F40" w:rsidRDefault="00125418" w:rsidP="00125418">
            <w:pPr>
              <w:pStyle w:val="NormalinTable"/>
            </w:pPr>
            <w:r w:rsidRPr="00F21F40">
              <w:t xml:space="preserve">0403 10 51 </w:t>
            </w:r>
          </w:p>
        </w:tc>
        <w:tc>
          <w:tcPr>
            <w:cnfStyle w:val="000010000000" w:firstRow="0" w:lastRow="0" w:firstColumn="0" w:lastColumn="0" w:oddVBand="1" w:evenVBand="0" w:oddHBand="0" w:evenHBand="0" w:firstRowFirstColumn="0" w:firstRowLastColumn="0" w:lastRowFirstColumn="0" w:lastRowLastColumn="0"/>
            <w:tcW w:w="7036" w:type="dxa"/>
          </w:tcPr>
          <w:p w14:paraId="4360F68C" w14:textId="77777777" w:rsidR="00125418" w:rsidRPr="00F21F40" w:rsidRDefault="00125418" w:rsidP="00125418">
            <w:pPr>
              <w:pStyle w:val="NormalinTable"/>
            </w:pPr>
            <w:r>
              <w:t>0%</w:t>
            </w:r>
          </w:p>
        </w:tc>
      </w:tr>
      <w:tr w:rsidR="00125418" w:rsidRPr="00F21F40" w14:paraId="1681AE4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809084" w14:textId="77777777" w:rsidR="00125418" w:rsidRPr="00F21F40" w:rsidRDefault="00125418" w:rsidP="00125418">
            <w:pPr>
              <w:pStyle w:val="NormalinTable"/>
            </w:pPr>
            <w:r w:rsidRPr="00F21F40">
              <w:t xml:space="preserve">0403 10 53 </w:t>
            </w:r>
          </w:p>
        </w:tc>
        <w:tc>
          <w:tcPr>
            <w:cnfStyle w:val="000010000000" w:firstRow="0" w:lastRow="0" w:firstColumn="0" w:lastColumn="0" w:oddVBand="1" w:evenVBand="0" w:oddHBand="0" w:evenHBand="0" w:firstRowFirstColumn="0" w:firstRowLastColumn="0" w:lastRowFirstColumn="0" w:lastRowLastColumn="0"/>
            <w:tcW w:w="7036" w:type="dxa"/>
          </w:tcPr>
          <w:p w14:paraId="1934B7F3" w14:textId="77777777" w:rsidR="00125418" w:rsidRPr="00F21F40" w:rsidRDefault="00125418" w:rsidP="00125418">
            <w:pPr>
              <w:pStyle w:val="NormalinTable"/>
            </w:pPr>
            <w:r>
              <w:t>0%</w:t>
            </w:r>
          </w:p>
        </w:tc>
      </w:tr>
      <w:tr w:rsidR="00125418" w:rsidRPr="00F21F40" w14:paraId="6A1DE5F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80707AD" w14:textId="77777777" w:rsidR="00125418" w:rsidRPr="00F21F40" w:rsidRDefault="00125418" w:rsidP="00125418">
            <w:pPr>
              <w:pStyle w:val="NormalinTable"/>
            </w:pPr>
            <w:r w:rsidRPr="00F21F40">
              <w:t xml:space="preserve">0403 10 59 </w:t>
            </w:r>
          </w:p>
        </w:tc>
        <w:tc>
          <w:tcPr>
            <w:cnfStyle w:val="000010000000" w:firstRow="0" w:lastRow="0" w:firstColumn="0" w:lastColumn="0" w:oddVBand="1" w:evenVBand="0" w:oddHBand="0" w:evenHBand="0" w:firstRowFirstColumn="0" w:firstRowLastColumn="0" w:lastRowFirstColumn="0" w:lastRowLastColumn="0"/>
            <w:tcW w:w="7036" w:type="dxa"/>
          </w:tcPr>
          <w:p w14:paraId="10BE2854" w14:textId="77777777" w:rsidR="00125418" w:rsidRPr="00F21F40" w:rsidRDefault="00125418" w:rsidP="00125418">
            <w:pPr>
              <w:pStyle w:val="NormalinTable"/>
            </w:pPr>
            <w:r>
              <w:t>0%</w:t>
            </w:r>
          </w:p>
        </w:tc>
      </w:tr>
      <w:tr w:rsidR="00125418" w:rsidRPr="00F21F40" w14:paraId="21C26BB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0D4C6B" w14:textId="77777777" w:rsidR="00125418" w:rsidRPr="00F21F40" w:rsidRDefault="00125418" w:rsidP="00125418">
            <w:pPr>
              <w:pStyle w:val="NormalinTable"/>
            </w:pPr>
            <w:r w:rsidRPr="00F21F40">
              <w:t xml:space="preserve">0403 10 91 </w:t>
            </w:r>
          </w:p>
        </w:tc>
        <w:tc>
          <w:tcPr>
            <w:cnfStyle w:val="000010000000" w:firstRow="0" w:lastRow="0" w:firstColumn="0" w:lastColumn="0" w:oddVBand="1" w:evenVBand="0" w:oddHBand="0" w:evenHBand="0" w:firstRowFirstColumn="0" w:firstRowLastColumn="0" w:lastRowFirstColumn="0" w:lastRowLastColumn="0"/>
            <w:tcW w:w="7036" w:type="dxa"/>
          </w:tcPr>
          <w:p w14:paraId="5139641C" w14:textId="77777777" w:rsidR="00125418" w:rsidRPr="00F21F40" w:rsidRDefault="00125418" w:rsidP="00125418">
            <w:pPr>
              <w:pStyle w:val="NormalinTable"/>
            </w:pPr>
            <w:r>
              <w:t>0%</w:t>
            </w:r>
          </w:p>
        </w:tc>
      </w:tr>
      <w:tr w:rsidR="00125418" w:rsidRPr="00F21F40" w14:paraId="22F5534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AAA9096" w14:textId="77777777" w:rsidR="00125418" w:rsidRPr="00F21F40" w:rsidRDefault="00125418" w:rsidP="00125418">
            <w:pPr>
              <w:pStyle w:val="NormalinTable"/>
            </w:pPr>
            <w:r w:rsidRPr="00F21F40">
              <w:t xml:space="preserve">0403 10 93 </w:t>
            </w:r>
          </w:p>
        </w:tc>
        <w:tc>
          <w:tcPr>
            <w:cnfStyle w:val="000010000000" w:firstRow="0" w:lastRow="0" w:firstColumn="0" w:lastColumn="0" w:oddVBand="1" w:evenVBand="0" w:oddHBand="0" w:evenHBand="0" w:firstRowFirstColumn="0" w:firstRowLastColumn="0" w:lastRowFirstColumn="0" w:lastRowLastColumn="0"/>
            <w:tcW w:w="7036" w:type="dxa"/>
          </w:tcPr>
          <w:p w14:paraId="3C79AD2C" w14:textId="77777777" w:rsidR="00125418" w:rsidRPr="00F21F40" w:rsidRDefault="00125418" w:rsidP="00125418">
            <w:pPr>
              <w:pStyle w:val="NormalinTable"/>
            </w:pPr>
            <w:r>
              <w:t>0%</w:t>
            </w:r>
          </w:p>
        </w:tc>
      </w:tr>
      <w:tr w:rsidR="00125418" w:rsidRPr="00F21F40" w14:paraId="2C04F0A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8923B6" w14:textId="77777777" w:rsidR="00125418" w:rsidRPr="00F21F40" w:rsidRDefault="00125418" w:rsidP="00125418">
            <w:pPr>
              <w:pStyle w:val="NormalinTable"/>
            </w:pPr>
            <w:r w:rsidRPr="00F21F40">
              <w:t xml:space="preserve">0403 10 99 </w:t>
            </w:r>
          </w:p>
        </w:tc>
        <w:tc>
          <w:tcPr>
            <w:cnfStyle w:val="000010000000" w:firstRow="0" w:lastRow="0" w:firstColumn="0" w:lastColumn="0" w:oddVBand="1" w:evenVBand="0" w:oddHBand="0" w:evenHBand="0" w:firstRowFirstColumn="0" w:firstRowLastColumn="0" w:lastRowFirstColumn="0" w:lastRowLastColumn="0"/>
            <w:tcW w:w="7036" w:type="dxa"/>
          </w:tcPr>
          <w:p w14:paraId="002BD131" w14:textId="77777777" w:rsidR="00125418" w:rsidRPr="00F21F40" w:rsidRDefault="00125418" w:rsidP="00125418">
            <w:pPr>
              <w:pStyle w:val="NormalinTable"/>
            </w:pPr>
            <w:r>
              <w:t>0%</w:t>
            </w:r>
          </w:p>
        </w:tc>
      </w:tr>
      <w:tr w:rsidR="00125418" w:rsidRPr="00F21F40" w14:paraId="3C827F7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4905AA8" w14:textId="77777777" w:rsidR="00125418" w:rsidRPr="00F21F40" w:rsidRDefault="00125418" w:rsidP="00125418">
            <w:pPr>
              <w:pStyle w:val="NormalinTable"/>
            </w:pPr>
            <w:r w:rsidRPr="00F21F40">
              <w:t xml:space="preserve">0403 90 71 </w:t>
            </w:r>
          </w:p>
        </w:tc>
        <w:tc>
          <w:tcPr>
            <w:cnfStyle w:val="000010000000" w:firstRow="0" w:lastRow="0" w:firstColumn="0" w:lastColumn="0" w:oddVBand="1" w:evenVBand="0" w:oddHBand="0" w:evenHBand="0" w:firstRowFirstColumn="0" w:firstRowLastColumn="0" w:lastRowFirstColumn="0" w:lastRowLastColumn="0"/>
            <w:tcW w:w="7036" w:type="dxa"/>
          </w:tcPr>
          <w:p w14:paraId="40F2C529" w14:textId="77777777" w:rsidR="00125418" w:rsidRPr="00F21F40" w:rsidRDefault="00125418" w:rsidP="00125418">
            <w:pPr>
              <w:pStyle w:val="NormalinTable"/>
            </w:pPr>
            <w:r>
              <w:t>0%</w:t>
            </w:r>
          </w:p>
        </w:tc>
      </w:tr>
      <w:tr w:rsidR="00125418" w:rsidRPr="00F21F40" w14:paraId="0148EE4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612D08" w14:textId="77777777" w:rsidR="00125418" w:rsidRPr="00F21F40" w:rsidRDefault="00125418" w:rsidP="00125418">
            <w:pPr>
              <w:pStyle w:val="NormalinTable"/>
            </w:pPr>
            <w:r w:rsidRPr="00F21F40">
              <w:t xml:space="preserve">0403 90 73 </w:t>
            </w:r>
          </w:p>
        </w:tc>
        <w:tc>
          <w:tcPr>
            <w:cnfStyle w:val="000010000000" w:firstRow="0" w:lastRow="0" w:firstColumn="0" w:lastColumn="0" w:oddVBand="1" w:evenVBand="0" w:oddHBand="0" w:evenHBand="0" w:firstRowFirstColumn="0" w:firstRowLastColumn="0" w:lastRowFirstColumn="0" w:lastRowLastColumn="0"/>
            <w:tcW w:w="7036" w:type="dxa"/>
          </w:tcPr>
          <w:p w14:paraId="2C097136" w14:textId="77777777" w:rsidR="00125418" w:rsidRPr="00F21F40" w:rsidRDefault="00125418" w:rsidP="00125418">
            <w:pPr>
              <w:pStyle w:val="NormalinTable"/>
            </w:pPr>
            <w:r>
              <w:t>0%</w:t>
            </w:r>
          </w:p>
        </w:tc>
      </w:tr>
      <w:tr w:rsidR="00125418" w:rsidRPr="00F21F40" w14:paraId="5170FB8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5E9BC1C" w14:textId="77777777" w:rsidR="00125418" w:rsidRPr="00F21F40" w:rsidRDefault="00125418" w:rsidP="00125418">
            <w:pPr>
              <w:pStyle w:val="NormalinTable"/>
            </w:pPr>
            <w:r w:rsidRPr="00F21F40">
              <w:t xml:space="preserve">0403 90 79 </w:t>
            </w:r>
          </w:p>
        </w:tc>
        <w:tc>
          <w:tcPr>
            <w:cnfStyle w:val="000010000000" w:firstRow="0" w:lastRow="0" w:firstColumn="0" w:lastColumn="0" w:oddVBand="1" w:evenVBand="0" w:oddHBand="0" w:evenHBand="0" w:firstRowFirstColumn="0" w:firstRowLastColumn="0" w:lastRowFirstColumn="0" w:lastRowLastColumn="0"/>
            <w:tcW w:w="7036" w:type="dxa"/>
          </w:tcPr>
          <w:p w14:paraId="52E25F5B" w14:textId="77777777" w:rsidR="00125418" w:rsidRPr="00F21F40" w:rsidRDefault="00125418" w:rsidP="00125418">
            <w:pPr>
              <w:pStyle w:val="NormalinTable"/>
            </w:pPr>
            <w:r>
              <w:t>0%</w:t>
            </w:r>
          </w:p>
        </w:tc>
      </w:tr>
      <w:tr w:rsidR="00125418" w:rsidRPr="00F21F40" w14:paraId="2895BF6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6F33B9" w14:textId="77777777" w:rsidR="00125418" w:rsidRPr="00F21F40" w:rsidRDefault="00125418" w:rsidP="00125418">
            <w:pPr>
              <w:pStyle w:val="NormalinTable"/>
            </w:pPr>
            <w:r w:rsidRPr="00F21F40">
              <w:t xml:space="preserve">0403 90 91 </w:t>
            </w:r>
          </w:p>
        </w:tc>
        <w:tc>
          <w:tcPr>
            <w:cnfStyle w:val="000010000000" w:firstRow="0" w:lastRow="0" w:firstColumn="0" w:lastColumn="0" w:oddVBand="1" w:evenVBand="0" w:oddHBand="0" w:evenHBand="0" w:firstRowFirstColumn="0" w:firstRowLastColumn="0" w:lastRowFirstColumn="0" w:lastRowLastColumn="0"/>
            <w:tcW w:w="7036" w:type="dxa"/>
          </w:tcPr>
          <w:p w14:paraId="232048CE" w14:textId="77777777" w:rsidR="00125418" w:rsidRPr="00F21F40" w:rsidRDefault="00125418" w:rsidP="00125418">
            <w:pPr>
              <w:pStyle w:val="NormalinTable"/>
            </w:pPr>
            <w:r>
              <w:t>0%</w:t>
            </w:r>
          </w:p>
        </w:tc>
      </w:tr>
      <w:tr w:rsidR="00125418" w:rsidRPr="00F21F40" w14:paraId="4ADDACF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3DCD7F1" w14:textId="77777777" w:rsidR="00125418" w:rsidRPr="00F21F40" w:rsidRDefault="00125418" w:rsidP="00125418">
            <w:pPr>
              <w:pStyle w:val="NormalinTable"/>
            </w:pPr>
            <w:r w:rsidRPr="00F21F40">
              <w:t xml:space="preserve">0403 90 93 </w:t>
            </w:r>
          </w:p>
        </w:tc>
        <w:tc>
          <w:tcPr>
            <w:cnfStyle w:val="000010000000" w:firstRow="0" w:lastRow="0" w:firstColumn="0" w:lastColumn="0" w:oddVBand="1" w:evenVBand="0" w:oddHBand="0" w:evenHBand="0" w:firstRowFirstColumn="0" w:firstRowLastColumn="0" w:lastRowFirstColumn="0" w:lastRowLastColumn="0"/>
            <w:tcW w:w="7036" w:type="dxa"/>
          </w:tcPr>
          <w:p w14:paraId="1A550641" w14:textId="77777777" w:rsidR="00125418" w:rsidRPr="00F21F40" w:rsidRDefault="00125418" w:rsidP="00125418">
            <w:pPr>
              <w:pStyle w:val="NormalinTable"/>
            </w:pPr>
            <w:r>
              <w:t>0%</w:t>
            </w:r>
          </w:p>
        </w:tc>
      </w:tr>
      <w:tr w:rsidR="00125418" w:rsidRPr="00F21F40" w14:paraId="06E6449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40CF1A" w14:textId="77777777" w:rsidR="00125418" w:rsidRPr="00F21F40" w:rsidRDefault="00125418" w:rsidP="00125418">
            <w:pPr>
              <w:pStyle w:val="NormalinTable"/>
            </w:pPr>
            <w:r w:rsidRPr="00F21F40">
              <w:t xml:space="preserve">0403 90 99 </w:t>
            </w:r>
          </w:p>
        </w:tc>
        <w:tc>
          <w:tcPr>
            <w:cnfStyle w:val="000010000000" w:firstRow="0" w:lastRow="0" w:firstColumn="0" w:lastColumn="0" w:oddVBand="1" w:evenVBand="0" w:oddHBand="0" w:evenHBand="0" w:firstRowFirstColumn="0" w:firstRowLastColumn="0" w:lastRowFirstColumn="0" w:lastRowLastColumn="0"/>
            <w:tcW w:w="7036" w:type="dxa"/>
          </w:tcPr>
          <w:p w14:paraId="1255F6B5" w14:textId="77777777" w:rsidR="00125418" w:rsidRPr="00F21F40" w:rsidRDefault="00125418" w:rsidP="00125418">
            <w:pPr>
              <w:pStyle w:val="NormalinTable"/>
            </w:pPr>
            <w:r>
              <w:t>0%</w:t>
            </w:r>
          </w:p>
        </w:tc>
      </w:tr>
      <w:tr w:rsidR="00125418" w:rsidRPr="00F21F40" w14:paraId="79AC1E1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AE114BD" w14:textId="77777777" w:rsidR="00125418" w:rsidRPr="00F21F40" w:rsidRDefault="00125418" w:rsidP="00125418">
            <w:pPr>
              <w:pStyle w:val="NormalinTable"/>
            </w:pPr>
            <w:r w:rsidRPr="00F21F40">
              <w:t>0404 90 83 10</w:t>
            </w:r>
          </w:p>
        </w:tc>
        <w:tc>
          <w:tcPr>
            <w:cnfStyle w:val="000010000000" w:firstRow="0" w:lastRow="0" w:firstColumn="0" w:lastColumn="0" w:oddVBand="1" w:evenVBand="0" w:oddHBand="0" w:evenHBand="0" w:firstRowFirstColumn="0" w:firstRowLastColumn="0" w:lastRowFirstColumn="0" w:lastRowLastColumn="0"/>
            <w:tcW w:w="7036" w:type="dxa"/>
          </w:tcPr>
          <w:p w14:paraId="37E57AFD" w14:textId="77777777" w:rsidR="00125418" w:rsidRPr="00F21F40" w:rsidRDefault="00125418" w:rsidP="00125418">
            <w:pPr>
              <w:pStyle w:val="NormalinTable"/>
            </w:pPr>
            <w:r w:rsidRPr="00125418">
              <w:t>43.80 EUR / 100 kg</w:t>
            </w:r>
          </w:p>
        </w:tc>
      </w:tr>
      <w:tr w:rsidR="00125418" w:rsidRPr="00F21F40" w14:paraId="02E14EB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A4A11" w14:textId="77777777" w:rsidR="00125418" w:rsidRPr="00F21F40" w:rsidRDefault="00125418" w:rsidP="00125418">
            <w:pPr>
              <w:pStyle w:val="NormalinTable"/>
            </w:pPr>
            <w:r w:rsidRPr="00F21F40">
              <w:t>0405 20 10 10</w:t>
            </w:r>
          </w:p>
        </w:tc>
        <w:tc>
          <w:tcPr>
            <w:cnfStyle w:val="000010000000" w:firstRow="0" w:lastRow="0" w:firstColumn="0" w:lastColumn="0" w:oddVBand="1" w:evenVBand="0" w:oddHBand="0" w:evenHBand="0" w:firstRowFirstColumn="0" w:firstRowLastColumn="0" w:lastRowFirstColumn="0" w:lastRowLastColumn="0"/>
            <w:tcW w:w="7036" w:type="dxa"/>
          </w:tcPr>
          <w:p w14:paraId="34C84A90" w14:textId="77777777" w:rsidR="00125418" w:rsidRPr="00F21F40" w:rsidRDefault="00125418" w:rsidP="00125418">
            <w:pPr>
              <w:pStyle w:val="NormalinTable"/>
            </w:pPr>
            <w:r>
              <w:t>0%</w:t>
            </w:r>
          </w:p>
        </w:tc>
      </w:tr>
      <w:tr w:rsidR="00125418" w:rsidRPr="00F21F40" w14:paraId="10AD678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8961C4D" w14:textId="77777777" w:rsidR="00125418" w:rsidRPr="00F21F40" w:rsidRDefault="00125418" w:rsidP="00125418">
            <w:pPr>
              <w:pStyle w:val="NormalinTable"/>
            </w:pPr>
            <w:r w:rsidRPr="00F21F40">
              <w:t>0405 20 10 80</w:t>
            </w:r>
          </w:p>
        </w:tc>
        <w:tc>
          <w:tcPr>
            <w:cnfStyle w:val="000010000000" w:firstRow="0" w:lastRow="0" w:firstColumn="0" w:lastColumn="0" w:oddVBand="1" w:evenVBand="0" w:oddHBand="0" w:evenHBand="0" w:firstRowFirstColumn="0" w:firstRowLastColumn="0" w:lastRowFirstColumn="0" w:lastRowLastColumn="0"/>
            <w:tcW w:w="7036" w:type="dxa"/>
          </w:tcPr>
          <w:p w14:paraId="51C86A93" w14:textId="77777777" w:rsidR="00125418" w:rsidRPr="00F21F40" w:rsidRDefault="00125418" w:rsidP="00125418">
            <w:pPr>
              <w:pStyle w:val="NormalinTable"/>
            </w:pPr>
            <w:r>
              <w:t>0%</w:t>
            </w:r>
          </w:p>
        </w:tc>
      </w:tr>
      <w:tr w:rsidR="00125418" w:rsidRPr="00F21F40" w14:paraId="0F30775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68EBD2" w14:textId="77777777" w:rsidR="00125418" w:rsidRPr="00F21F40" w:rsidRDefault="00125418" w:rsidP="00125418">
            <w:pPr>
              <w:pStyle w:val="NormalinTable"/>
            </w:pPr>
            <w:r w:rsidRPr="00F21F40">
              <w:t>0405 20 30 10</w:t>
            </w:r>
          </w:p>
        </w:tc>
        <w:tc>
          <w:tcPr>
            <w:cnfStyle w:val="000010000000" w:firstRow="0" w:lastRow="0" w:firstColumn="0" w:lastColumn="0" w:oddVBand="1" w:evenVBand="0" w:oddHBand="0" w:evenHBand="0" w:firstRowFirstColumn="0" w:firstRowLastColumn="0" w:lastRowFirstColumn="0" w:lastRowLastColumn="0"/>
            <w:tcW w:w="7036" w:type="dxa"/>
          </w:tcPr>
          <w:p w14:paraId="3F2BD252" w14:textId="77777777" w:rsidR="00125418" w:rsidRPr="00F21F40" w:rsidRDefault="00125418" w:rsidP="00125418">
            <w:pPr>
              <w:pStyle w:val="NormalinTable"/>
            </w:pPr>
            <w:r>
              <w:t>0%</w:t>
            </w:r>
          </w:p>
        </w:tc>
      </w:tr>
      <w:tr w:rsidR="00125418" w:rsidRPr="00F21F40" w14:paraId="0C38E21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1603A59" w14:textId="77777777" w:rsidR="00125418" w:rsidRPr="00F21F40" w:rsidRDefault="00125418" w:rsidP="00125418">
            <w:pPr>
              <w:pStyle w:val="NormalinTable"/>
            </w:pPr>
            <w:r w:rsidRPr="00F21F40">
              <w:t>0405 20 30 80</w:t>
            </w:r>
          </w:p>
        </w:tc>
        <w:tc>
          <w:tcPr>
            <w:cnfStyle w:val="000010000000" w:firstRow="0" w:lastRow="0" w:firstColumn="0" w:lastColumn="0" w:oddVBand="1" w:evenVBand="0" w:oddHBand="0" w:evenHBand="0" w:firstRowFirstColumn="0" w:firstRowLastColumn="0" w:lastRowFirstColumn="0" w:lastRowLastColumn="0"/>
            <w:tcW w:w="7036" w:type="dxa"/>
          </w:tcPr>
          <w:p w14:paraId="73AB4311" w14:textId="77777777" w:rsidR="00125418" w:rsidRPr="00F21F40" w:rsidRDefault="00125418" w:rsidP="00125418">
            <w:pPr>
              <w:pStyle w:val="NormalinTable"/>
            </w:pPr>
            <w:r>
              <w:t>0%</w:t>
            </w:r>
          </w:p>
        </w:tc>
      </w:tr>
      <w:tr w:rsidR="00125418" w:rsidRPr="00F21F40" w14:paraId="1E5BF4F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46F441" w14:textId="77777777" w:rsidR="00125418" w:rsidRPr="00F21F40" w:rsidRDefault="00125418" w:rsidP="00125418">
            <w:pPr>
              <w:pStyle w:val="NormalinTable"/>
            </w:pPr>
            <w:r w:rsidRPr="00F21F40">
              <w:lastRenderedPageBreak/>
              <w:t xml:space="preserve">0406 00 00 </w:t>
            </w:r>
          </w:p>
        </w:tc>
        <w:tc>
          <w:tcPr>
            <w:cnfStyle w:val="000010000000" w:firstRow="0" w:lastRow="0" w:firstColumn="0" w:lastColumn="0" w:oddVBand="1" w:evenVBand="0" w:oddHBand="0" w:evenHBand="0" w:firstRowFirstColumn="0" w:firstRowLastColumn="0" w:lastRowFirstColumn="0" w:lastRowLastColumn="0"/>
            <w:tcW w:w="7036" w:type="dxa"/>
          </w:tcPr>
          <w:p w14:paraId="261568A3" w14:textId="77777777" w:rsidR="00125418" w:rsidRPr="00F21F40" w:rsidRDefault="00125418" w:rsidP="00125418">
            <w:pPr>
              <w:pStyle w:val="NormalinTable"/>
            </w:pPr>
            <w:r>
              <w:t>0%</w:t>
            </w:r>
          </w:p>
        </w:tc>
      </w:tr>
      <w:tr w:rsidR="00125418" w:rsidRPr="00F21F40" w14:paraId="6E89704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8D20AC3" w14:textId="77777777" w:rsidR="00125418" w:rsidRPr="00F21F40" w:rsidRDefault="00125418" w:rsidP="00125418">
            <w:pPr>
              <w:pStyle w:val="NormalinTable"/>
            </w:pPr>
            <w:r w:rsidRPr="00F21F40">
              <w:t xml:space="preserve">0511 99 39 </w:t>
            </w:r>
          </w:p>
        </w:tc>
        <w:tc>
          <w:tcPr>
            <w:cnfStyle w:val="000010000000" w:firstRow="0" w:lastRow="0" w:firstColumn="0" w:lastColumn="0" w:oddVBand="1" w:evenVBand="0" w:oddHBand="0" w:evenHBand="0" w:firstRowFirstColumn="0" w:firstRowLastColumn="0" w:lastRowFirstColumn="0" w:lastRowLastColumn="0"/>
            <w:tcW w:w="7036" w:type="dxa"/>
          </w:tcPr>
          <w:p w14:paraId="3CF3C2EA" w14:textId="77777777" w:rsidR="00125418" w:rsidRPr="00F21F40" w:rsidRDefault="00125418" w:rsidP="00125418">
            <w:pPr>
              <w:pStyle w:val="NormalinTable"/>
            </w:pPr>
            <w:r>
              <w:t>0%</w:t>
            </w:r>
          </w:p>
        </w:tc>
      </w:tr>
      <w:tr w:rsidR="00125418" w:rsidRPr="00F21F40" w14:paraId="191F8AB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A676B8" w14:textId="77777777" w:rsidR="00125418" w:rsidRPr="00F21F40" w:rsidRDefault="00125418" w:rsidP="00125418">
            <w:pPr>
              <w:pStyle w:val="NormalinTable"/>
            </w:pPr>
            <w:r w:rsidRPr="00F21F40">
              <w:t xml:space="preserve">0602 00 00 </w:t>
            </w:r>
          </w:p>
        </w:tc>
        <w:tc>
          <w:tcPr>
            <w:cnfStyle w:val="000010000000" w:firstRow="0" w:lastRow="0" w:firstColumn="0" w:lastColumn="0" w:oddVBand="1" w:evenVBand="0" w:oddHBand="0" w:evenHBand="0" w:firstRowFirstColumn="0" w:firstRowLastColumn="0" w:lastRowFirstColumn="0" w:lastRowLastColumn="0"/>
            <w:tcW w:w="7036" w:type="dxa"/>
          </w:tcPr>
          <w:p w14:paraId="72253999" w14:textId="77777777" w:rsidR="00125418" w:rsidRPr="00F21F40" w:rsidRDefault="00125418" w:rsidP="00125418">
            <w:pPr>
              <w:pStyle w:val="NormalinTable"/>
            </w:pPr>
            <w:r>
              <w:t>0%</w:t>
            </w:r>
          </w:p>
        </w:tc>
      </w:tr>
      <w:tr w:rsidR="00125418" w:rsidRPr="00F21F40" w14:paraId="5C7FB43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A1A145A" w14:textId="77777777" w:rsidR="00125418" w:rsidRPr="00F21F40" w:rsidRDefault="00125418" w:rsidP="00125418">
            <w:pPr>
              <w:pStyle w:val="NormalinTable"/>
            </w:pPr>
            <w:r w:rsidRPr="00F21F40">
              <w:t xml:space="preserve">0603 11 00 </w:t>
            </w:r>
          </w:p>
        </w:tc>
        <w:tc>
          <w:tcPr>
            <w:cnfStyle w:val="000010000000" w:firstRow="0" w:lastRow="0" w:firstColumn="0" w:lastColumn="0" w:oddVBand="1" w:evenVBand="0" w:oddHBand="0" w:evenHBand="0" w:firstRowFirstColumn="0" w:firstRowLastColumn="0" w:lastRowFirstColumn="0" w:lastRowLastColumn="0"/>
            <w:tcW w:w="7036" w:type="dxa"/>
          </w:tcPr>
          <w:p w14:paraId="058BBA88" w14:textId="77777777" w:rsidR="00125418" w:rsidRPr="00F21F40" w:rsidRDefault="00125418" w:rsidP="00125418">
            <w:pPr>
              <w:pStyle w:val="NormalinTable"/>
            </w:pPr>
            <w:r>
              <w:t>0%</w:t>
            </w:r>
          </w:p>
        </w:tc>
      </w:tr>
      <w:tr w:rsidR="00125418" w:rsidRPr="00F21F40" w14:paraId="4E61D21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31A6C1" w14:textId="77777777" w:rsidR="00125418" w:rsidRPr="00F21F40" w:rsidRDefault="00125418" w:rsidP="00125418">
            <w:pPr>
              <w:pStyle w:val="NormalinTable"/>
            </w:pPr>
            <w:r w:rsidRPr="00F21F40">
              <w:t xml:space="preserve">0603 12 00 </w:t>
            </w:r>
          </w:p>
        </w:tc>
        <w:tc>
          <w:tcPr>
            <w:cnfStyle w:val="000010000000" w:firstRow="0" w:lastRow="0" w:firstColumn="0" w:lastColumn="0" w:oddVBand="1" w:evenVBand="0" w:oddHBand="0" w:evenHBand="0" w:firstRowFirstColumn="0" w:firstRowLastColumn="0" w:lastRowFirstColumn="0" w:lastRowLastColumn="0"/>
            <w:tcW w:w="7036" w:type="dxa"/>
          </w:tcPr>
          <w:p w14:paraId="4DD70EDB" w14:textId="77777777" w:rsidR="00125418" w:rsidRPr="00F21F40" w:rsidRDefault="00125418" w:rsidP="00125418">
            <w:pPr>
              <w:pStyle w:val="NormalinTable"/>
            </w:pPr>
            <w:r>
              <w:t>0%</w:t>
            </w:r>
          </w:p>
        </w:tc>
      </w:tr>
      <w:tr w:rsidR="00125418" w:rsidRPr="00F21F40" w14:paraId="4BB98FC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9C63AE4" w14:textId="77777777" w:rsidR="00125418" w:rsidRPr="00F21F40" w:rsidRDefault="00125418" w:rsidP="00125418">
            <w:pPr>
              <w:pStyle w:val="NormalinTable"/>
            </w:pPr>
            <w:r w:rsidRPr="00F21F40">
              <w:t xml:space="preserve">0603 13 00 </w:t>
            </w:r>
          </w:p>
        </w:tc>
        <w:tc>
          <w:tcPr>
            <w:cnfStyle w:val="000010000000" w:firstRow="0" w:lastRow="0" w:firstColumn="0" w:lastColumn="0" w:oddVBand="1" w:evenVBand="0" w:oddHBand="0" w:evenHBand="0" w:firstRowFirstColumn="0" w:firstRowLastColumn="0" w:lastRowFirstColumn="0" w:lastRowLastColumn="0"/>
            <w:tcW w:w="7036" w:type="dxa"/>
          </w:tcPr>
          <w:p w14:paraId="64CDF193" w14:textId="77777777" w:rsidR="00125418" w:rsidRPr="00F21F40" w:rsidRDefault="00125418" w:rsidP="00125418">
            <w:pPr>
              <w:pStyle w:val="NormalinTable"/>
            </w:pPr>
            <w:r>
              <w:t>0%</w:t>
            </w:r>
          </w:p>
        </w:tc>
      </w:tr>
      <w:tr w:rsidR="00125418" w:rsidRPr="00F21F40" w14:paraId="39932DA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CED842" w14:textId="77777777" w:rsidR="00125418" w:rsidRPr="00F21F40" w:rsidRDefault="00125418" w:rsidP="00125418">
            <w:pPr>
              <w:pStyle w:val="NormalinTable"/>
            </w:pPr>
            <w:r w:rsidRPr="00F21F40">
              <w:t xml:space="preserve">0603 14 00 </w:t>
            </w:r>
          </w:p>
        </w:tc>
        <w:tc>
          <w:tcPr>
            <w:cnfStyle w:val="000010000000" w:firstRow="0" w:lastRow="0" w:firstColumn="0" w:lastColumn="0" w:oddVBand="1" w:evenVBand="0" w:oddHBand="0" w:evenHBand="0" w:firstRowFirstColumn="0" w:firstRowLastColumn="0" w:lastRowFirstColumn="0" w:lastRowLastColumn="0"/>
            <w:tcW w:w="7036" w:type="dxa"/>
          </w:tcPr>
          <w:p w14:paraId="224B3093" w14:textId="77777777" w:rsidR="00125418" w:rsidRPr="00F21F40" w:rsidRDefault="00125418" w:rsidP="00125418">
            <w:pPr>
              <w:pStyle w:val="NormalinTable"/>
            </w:pPr>
            <w:r>
              <w:t>0%</w:t>
            </w:r>
          </w:p>
        </w:tc>
      </w:tr>
      <w:tr w:rsidR="00125418" w:rsidRPr="00F21F40" w14:paraId="4D07717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E4B26A0" w14:textId="77777777" w:rsidR="00125418" w:rsidRPr="00F21F40" w:rsidRDefault="00125418" w:rsidP="00125418">
            <w:pPr>
              <w:pStyle w:val="NormalinTable"/>
            </w:pPr>
            <w:r w:rsidRPr="00F21F40">
              <w:t xml:space="preserve">0603 15 00 </w:t>
            </w:r>
          </w:p>
        </w:tc>
        <w:tc>
          <w:tcPr>
            <w:cnfStyle w:val="000010000000" w:firstRow="0" w:lastRow="0" w:firstColumn="0" w:lastColumn="0" w:oddVBand="1" w:evenVBand="0" w:oddHBand="0" w:evenHBand="0" w:firstRowFirstColumn="0" w:firstRowLastColumn="0" w:lastRowFirstColumn="0" w:lastRowLastColumn="0"/>
            <w:tcW w:w="7036" w:type="dxa"/>
          </w:tcPr>
          <w:p w14:paraId="0415A27E" w14:textId="77777777" w:rsidR="00125418" w:rsidRPr="00F21F40" w:rsidRDefault="00125418" w:rsidP="00125418">
            <w:pPr>
              <w:pStyle w:val="NormalinTable"/>
            </w:pPr>
            <w:r>
              <w:t>0%</w:t>
            </w:r>
          </w:p>
        </w:tc>
      </w:tr>
      <w:tr w:rsidR="00125418" w:rsidRPr="00F21F40" w14:paraId="3AEDCDE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99F80B" w14:textId="77777777" w:rsidR="00125418" w:rsidRPr="00F21F40" w:rsidRDefault="00125418" w:rsidP="00125418">
            <w:pPr>
              <w:pStyle w:val="NormalinTable"/>
            </w:pPr>
            <w:r w:rsidRPr="00F21F40">
              <w:t xml:space="preserve">0603 19 00 </w:t>
            </w:r>
          </w:p>
        </w:tc>
        <w:tc>
          <w:tcPr>
            <w:cnfStyle w:val="000010000000" w:firstRow="0" w:lastRow="0" w:firstColumn="0" w:lastColumn="0" w:oddVBand="1" w:evenVBand="0" w:oddHBand="0" w:evenHBand="0" w:firstRowFirstColumn="0" w:firstRowLastColumn="0" w:lastRowFirstColumn="0" w:lastRowLastColumn="0"/>
            <w:tcW w:w="7036" w:type="dxa"/>
          </w:tcPr>
          <w:p w14:paraId="7ACD8ED7" w14:textId="77777777" w:rsidR="00125418" w:rsidRPr="00F21F40" w:rsidRDefault="00125418" w:rsidP="00125418">
            <w:pPr>
              <w:pStyle w:val="NormalinTable"/>
            </w:pPr>
            <w:r>
              <w:t>0%</w:t>
            </w:r>
          </w:p>
        </w:tc>
      </w:tr>
      <w:tr w:rsidR="00125418" w:rsidRPr="00F21F40" w14:paraId="512C3DE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021F2B" w14:textId="77777777" w:rsidR="00125418" w:rsidRPr="00F21F40" w:rsidRDefault="00125418" w:rsidP="00125418">
            <w:pPr>
              <w:pStyle w:val="NormalinTable"/>
            </w:pPr>
            <w:r w:rsidRPr="00F21F40">
              <w:t xml:space="preserve">0703 20 00 </w:t>
            </w:r>
          </w:p>
        </w:tc>
        <w:tc>
          <w:tcPr>
            <w:cnfStyle w:val="000010000000" w:firstRow="0" w:lastRow="0" w:firstColumn="0" w:lastColumn="0" w:oddVBand="1" w:evenVBand="0" w:oddHBand="0" w:evenHBand="0" w:firstRowFirstColumn="0" w:firstRowLastColumn="0" w:lastRowFirstColumn="0" w:lastRowLastColumn="0"/>
            <w:tcW w:w="7036" w:type="dxa"/>
          </w:tcPr>
          <w:p w14:paraId="7C728A30" w14:textId="77777777" w:rsidR="00125418" w:rsidRPr="00F21F40" w:rsidRDefault="00125418" w:rsidP="00125418">
            <w:pPr>
              <w:pStyle w:val="NormalinTable"/>
            </w:pPr>
            <w:r w:rsidRPr="00125418">
              <w:t>9.60 %</w:t>
            </w:r>
          </w:p>
        </w:tc>
      </w:tr>
      <w:tr w:rsidR="00125418" w:rsidRPr="00F21F40" w14:paraId="5F628CE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4FF1D5" w14:textId="77777777" w:rsidR="00125418" w:rsidRPr="00F21F40" w:rsidRDefault="00125418" w:rsidP="00125418">
            <w:pPr>
              <w:pStyle w:val="NormalinTable"/>
            </w:pPr>
            <w:r w:rsidRPr="00F21F40">
              <w:t xml:space="preserve">0709 51 00 </w:t>
            </w:r>
          </w:p>
        </w:tc>
        <w:tc>
          <w:tcPr>
            <w:cnfStyle w:val="000010000000" w:firstRow="0" w:lastRow="0" w:firstColumn="0" w:lastColumn="0" w:oddVBand="1" w:evenVBand="0" w:oddHBand="0" w:evenHBand="0" w:firstRowFirstColumn="0" w:firstRowLastColumn="0" w:lastRowFirstColumn="0" w:lastRowLastColumn="0"/>
            <w:tcW w:w="7036" w:type="dxa"/>
          </w:tcPr>
          <w:p w14:paraId="7AFD3837" w14:textId="77777777" w:rsidR="00125418" w:rsidRPr="00F21F40" w:rsidRDefault="00125418" w:rsidP="00125418">
            <w:pPr>
              <w:pStyle w:val="NormalinTable"/>
            </w:pPr>
            <w:r>
              <w:t>0%</w:t>
            </w:r>
          </w:p>
        </w:tc>
      </w:tr>
      <w:tr w:rsidR="00125418" w:rsidRPr="00F21F40" w14:paraId="0A7B734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2C3EADB" w14:textId="77777777" w:rsidR="00125418" w:rsidRPr="00F21F40" w:rsidRDefault="00125418" w:rsidP="00125418">
            <w:pPr>
              <w:pStyle w:val="NormalinTable"/>
            </w:pPr>
            <w:r w:rsidRPr="00F21F40">
              <w:t xml:space="preserve">0709 59 00 </w:t>
            </w:r>
          </w:p>
        </w:tc>
        <w:tc>
          <w:tcPr>
            <w:cnfStyle w:val="000010000000" w:firstRow="0" w:lastRow="0" w:firstColumn="0" w:lastColumn="0" w:oddVBand="1" w:evenVBand="0" w:oddHBand="0" w:evenHBand="0" w:firstRowFirstColumn="0" w:firstRowLastColumn="0" w:lastRowFirstColumn="0" w:lastRowLastColumn="0"/>
            <w:tcW w:w="7036" w:type="dxa"/>
          </w:tcPr>
          <w:p w14:paraId="1115C035" w14:textId="77777777" w:rsidR="00125418" w:rsidRPr="00F21F40" w:rsidRDefault="00125418" w:rsidP="00125418">
            <w:pPr>
              <w:pStyle w:val="NormalinTable"/>
            </w:pPr>
            <w:r>
              <w:t>0%</w:t>
            </w:r>
          </w:p>
        </w:tc>
      </w:tr>
      <w:tr w:rsidR="00125418" w:rsidRPr="00F21F40" w14:paraId="3B3E129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01D284" w14:textId="77777777" w:rsidR="00125418" w:rsidRPr="00F21F40" w:rsidRDefault="00125418" w:rsidP="00125418">
            <w:pPr>
              <w:pStyle w:val="NormalinTable"/>
            </w:pPr>
            <w:r w:rsidRPr="00F21F40">
              <w:t xml:space="preserve">0710 40 00 </w:t>
            </w:r>
          </w:p>
        </w:tc>
        <w:tc>
          <w:tcPr>
            <w:cnfStyle w:val="000010000000" w:firstRow="0" w:lastRow="0" w:firstColumn="0" w:lastColumn="0" w:oddVBand="1" w:evenVBand="0" w:oddHBand="0" w:evenHBand="0" w:firstRowFirstColumn="0" w:firstRowLastColumn="0" w:lastRowFirstColumn="0" w:lastRowLastColumn="0"/>
            <w:tcW w:w="7036" w:type="dxa"/>
          </w:tcPr>
          <w:p w14:paraId="09F5F17E" w14:textId="77777777" w:rsidR="00125418" w:rsidRPr="00F21F40" w:rsidRDefault="00125418" w:rsidP="00125418">
            <w:pPr>
              <w:pStyle w:val="NormalinTable"/>
            </w:pPr>
            <w:r>
              <w:t>0%</w:t>
            </w:r>
          </w:p>
        </w:tc>
      </w:tr>
      <w:tr w:rsidR="00125418" w:rsidRPr="00F21F40" w14:paraId="12986C7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75BFDF3" w14:textId="77777777" w:rsidR="00125418" w:rsidRPr="00F21F40" w:rsidRDefault="00125418" w:rsidP="00125418">
            <w:pPr>
              <w:pStyle w:val="NormalinTable"/>
            </w:pPr>
            <w:r w:rsidRPr="00F21F40">
              <w:t xml:space="preserve">0710 80 61 </w:t>
            </w:r>
          </w:p>
        </w:tc>
        <w:tc>
          <w:tcPr>
            <w:cnfStyle w:val="000010000000" w:firstRow="0" w:lastRow="0" w:firstColumn="0" w:lastColumn="0" w:oddVBand="1" w:evenVBand="0" w:oddHBand="0" w:evenHBand="0" w:firstRowFirstColumn="0" w:firstRowLastColumn="0" w:lastRowFirstColumn="0" w:lastRowLastColumn="0"/>
            <w:tcW w:w="7036" w:type="dxa"/>
          </w:tcPr>
          <w:p w14:paraId="7F2A3DF9" w14:textId="77777777" w:rsidR="00125418" w:rsidRPr="00F21F40" w:rsidRDefault="00125418" w:rsidP="00125418">
            <w:pPr>
              <w:pStyle w:val="NormalinTable"/>
            </w:pPr>
            <w:r>
              <w:t>0%</w:t>
            </w:r>
          </w:p>
        </w:tc>
      </w:tr>
      <w:tr w:rsidR="00125418" w:rsidRPr="00F21F40" w14:paraId="2E4DEA4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8630E6" w14:textId="77777777" w:rsidR="00125418" w:rsidRPr="00F21F40" w:rsidRDefault="00125418" w:rsidP="00125418">
            <w:pPr>
              <w:pStyle w:val="NormalinTable"/>
            </w:pPr>
            <w:r w:rsidRPr="00F21F40">
              <w:t xml:space="preserve">0710 80 69 </w:t>
            </w:r>
          </w:p>
        </w:tc>
        <w:tc>
          <w:tcPr>
            <w:cnfStyle w:val="000010000000" w:firstRow="0" w:lastRow="0" w:firstColumn="0" w:lastColumn="0" w:oddVBand="1" w:evenVBand="0" w:oddHBand="0" w:evenHBand="0" w:firstRowFirstColumn="0" w:firstRowLastColumn="0" w:lastRowFirstColumn="0" w:lastRowLastColumn="0"/>
            <w:tcW w:w="7036" w:type="dxa"/>
          </w:tcPr>
          <w:p w14:paraId="430EEAAE" w14:textId="77777777" w:rsidR="00125418" w:rsidRPr="00F21F40" w:rsidRDefault="00125418" w:rsidP="00125418">
            <w:pPr>
              <w:pStyle w:val="NormalinTable"/>
            </w:pPr>
            <w:r>
              <w:t>0%</w:t>
            </w:r>
          </w:p>
        </w:tc>
      </w:tr>
      <w:tr w:rsidR="00125418" w:rsidRPr="00F21F40" w14:paraId="711801F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E209FAB" w14:textId="77777777" w:rsidR="00125418" w:rsidRPr="00F21F40" w:rsidRDefault="00125418" w:rsidP="00125418">
            <w:pPr>
              <w:pStyle w:val="NormalinTable"/>
            </w:pPr>
            <w:r w:rsidRPr="00F21F40">
              <w:t xml:space="preserve">0711 90 30 </w:t>
            </w:r>
          </w:p>
        </w:tc>
        <w:tc>
          <w:tcPr>
            <w:cnfStyle w:val="000010000000" w:firstRow="0" w:lastRow="0" w:firstColumn="0" w:lastColumn="0" w:oddVBand="1" w:evenVBand="0" w:oddHBand="0" w:evenHBand="0" w:firstRowFirstColumn="0" w:firstRowLastColumn="0" w:lastRowFirstColumn="0" w:lastRowLastColumn="0"/>
            <w:tcW w:w="7036" w:type="dxa"/>
          </w:tcPr>
          <w:p w14:paraId="449A5E14" w14:textId="77777777" w:rsidR="00125418" w:rsidRPr="00F21F40" w:rsidRDefault="00125418" w:rsidP="00125418">
            <w:pPr>
              <w:pStyle w:val="NormalinTable"/>
            </w:pPr>
            <w:r>
              <w:t>0%</w:t>
            </w:r>
          </w:p>
        </w:tc>
      </w:tr>
      <w:tr w:rsidR="00125418" w:rsidRPr="00F21F40" w14:paraId="4F8736D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FBB91" w14:textId="77777777" w:rsidR="00125418" w:rsidRPr="00F21F40" w:rsidRDefault="00125418" w:rsidP="00125418">
            <w:pPr>
              <w:pStyle w:val="NormalinTable"/>
            </w:pPr>
            <w:r w:rsidRPr="00F21F40">
              <w:t xml:space="preserve">0712 90 00 </w:t>
            </w:r>
          </w:p>
        </w:tc>
        <w:tc>
          <w:tcPr>
            <w:cnfStyle w:val="000010000000" w:firstRow="0" w:lastRow="0" w:firstColumn="0" w:lastColumn="0" w:oddVBand="1" w:evenVBand="0" w:oddHBand="0" w:evenHBand="0" w:firstRowFirstColumn="0" w:firstRowLastColumn="0" w:lastRowFirstColumn="0" w:lastRowLastColumn="0"/>
            <w:tcW w:w="7036" w:type="dxa"/>
          </w:tcPr>
          <w:p w14:paraId="139B7FEC" w14:textId="77777777" w:rsidR="00125418" w:rsidRPr="00F21F40" w:rsidRDefault="00125418" w:rsidP="00125418">
            <w:pPr>
              <w:pStyle w:val="NormalinTable"/>
            </w:pPr>
            <w:r>
              <w:t>0%</w:t>
            </w:r>
          </w:p>
        </w:tc>
      </w:tr>
      <w:tr w:rsidR="00125418" w:rsidRPr="00F21F40" w14:paraId="088C67C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14F68C4" w14:textId="77777777" w:rsidR="00125418" w:rsidRPr="00F21F40" w:rsidRDefault="00125418" w:rsidP="00125418">
            <w:pPr>
              <w:pStyle w:val="NormalinTable"/>
            </w:pPr>
            <w:r w:rsidRPr="00F21F40">
              <w:t xml:space="preserve">0901 00 00 </w:t>
            </w:r>
          </w:p>
        </w:tc>
        <w:tc>
          <w:tcPr>
            <w:cnfStyle w:val="000010000000" w:firstRow="0" w:lastRow="0" w:firstColumn="0" w:lastColumn="0" w:oddVBand="1" w:evenVBand="0" w:oddHBand="0" w:evenHBand="0" w:firstRowFirstColumn="0" w:firstRowLastColumn="0" w:lastRowFirstColumn="0" w:lastRowLastColumn="0"/>
            <w:tcW w:w="7036" w:type="dxa"/>
          </w:tcPr>
          <w:p w14:paraId="2E72E372" w14:textId="77777777" w:rsidR="00125418" w:rsidRPr="00F21F40" w:rsidRDefault="00125418" w:rsidP="00125418">
            <w:pPr>
              <w:pStyle w:val="NormalinTable"/>
            </w:pPr>
            <w:r>
              <w:t>0%</w:t>
            </w:r>
          </w:p>
        </w:tc>
      </w:tr>
      <w:tr w:rsidR="00125418" w:rsidRPr="00F21F40" w14:paraId="465746E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751AB4" w14:textId="77777777" w:rsidR="00125418" w:rsidRPr="00F21F40" w:rsidRDefault="00125418" w:rsidP="00125418">
            <w:pPr>
              <w:pStyle w:val="NormalinTable"/>
            </w:pPr>
            <w:r w:rsidRPr="00F21F40">
              <w:t xml:space="preserve">0902 00 00 </w:t>
            </w:r>
          </w:p>
        </w:tc>
        <w:tc>
          <w:tcPr>
            <w:cnfStyle w:val="000010000000" w:firstRow="0" w:lastRow="0" w:firstColumn="0" w:lastColumn="0" w:oddVBand="1" w:evenVBand="0" w:oddHBand="0" w:evenHBand="0" w:firstRowFirstColumn="0" w:firstRowLastColumn="0" w:lastRowFirstColumn="0" w:lastRowLastColumn="0"/>
            <w:tcW w:w="7036" w:type="dxa"/>
          </w:tcPr>
          <w:p w14:paraId="608E18B8" w14:textId="77777777" w:rsidR="00125418" w:rsidRPr="00F21F40" w:rsidRDefault="00125418" w:rsidP="00125418">
            <w:pPr>
              <w:pStyle w:val="NormalinTable"/>
            </w:pPr>
            <w:r>
              <w:t>0%</w:t>
            </w:r>
          </w:p>
        </w:tc>
      </w:tr>
      <w:tr w:rsidR="00125418" w:rsidRPr="00F21F40" w14:paraId="1E01D7A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D48C426" w14:textId="77777777" w:rsidR="00125418" w:rsidRPr="00F21F40" w:rsidRDefault="00125418" w:rsidP="00125418">
            <w:pPr>
              <w:pStyle w:val="NormalinTable"/>
            </w:pPr>
            <w:r w:rsidRPr="00F21F40">
              <w:t xml:space="preserve">1106 30 90 </w:t>
            </w:r>
          </w:p>
        </w:tc>
        <w:tc>
          <w:tcPr>
            <w:cnfStyle w:val="000010000000" w:firstRow="0" w:lastRow="0" w:firstColumn="0" w:lastColumn="0" w:oddVBand="1" w:evenVBand="0" w:oddHBand="0" w:evenHBand="0" w:firstRowFirstColumn="0" w:firstRowLastColumn="0" w:lastRowFirstColumn="0" w:lastRowLastColumn="0"/>
            <w:tcW w:w="7036" w:type="dxa"/>
          </w:tcPr>
          <w:p w14:paraId="0B999550" w14:textId="77777777" w:rsidR="00125418" w:rsidRPr="00F21F40" w:rsidRDefault="00125418" w:rsidP="00125418">
            <w:pPr>
              <w:pStyle w:val="NormalinTable"/>
            </w:pPr>
            <w:r>
              <w:t>0%</w:t>
            </w:r>
          </w:p>
        </w:tc>
      </w:tr>
      <w:tr w:rsidR="00125418" w:rsidRPr="00F21F40" w14:paraId="1319D3E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BC2233" w14:textId="77777777" w:rsidR="00125418" w:rsidRPr="00F21F40" w:rsidRDefault="00125418" w:rsidP="00125418">
            <w:pPr>
              <w:pStyle w:val="NormalinTable"/>
            </w:pPr>
            <w:r w:rsidRPr="00F21F40">
              <w:t xml:space="preserve">1302 00 00 </w:t>
            </w:r>
          </w:p>
        </w:tc>
        <w:tc>
          <w:tcPr>
            <w:cnfStyle w:val="000010000000" w:firstRow="0" w:lastRow="0" w:firstColumn="0" w:lastColumn="0" w:oddVBand="1" w:evenVBand="0" w:oddHBand="0" w:evenHBand="0" w:firstRowFirstColumn="0" w:firstRowLastColumn="0" w:lastRowFirstColumn="0" w:lastRowLastColumn="0"/>
            <w:tcW w:w="7036" w:type="dxa"/>
          </w:tcPr>
          <w:p w14:paraId="1778DF43" w14:textId="77777777" w:rsidR="00125418" w:rsidRPr="00F21F40" w:rsidRDefault="00125418" w:rsidP="00125418">
            <w:pPr>
              <w:pStyle w:val="NormalinTable"/>
            </w:pPr>
            <w:r>
              <w:t>0%</w:t>
            </w:r>
          </w:p>
        </w:tc>
      </w:tr>
      <w:tr w:rsidR="00125418" w:rsidRPr="00F21F40" w14:paraId="55982B6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0E3E29E" w14:textId="77777777" w:rsidR="00125418" w:rsidRPr="00F21F40" w:rsidRDefault="00125418" w:rsidP="00125418">
            <w:pPr>
              <w:pStyle w:val="NormalinTable"/>
            </w:pPr>
            <w:r w:rsidRPr="00F21F40">
              <w:t xml:space="preserve">1505 00 10 </w:t>
            </w:r>
          </w:p>
        </w:tc>
        <w:tc>
          <w:tcPr>
            <w:cnfStyle w:val="000010000000" w:firstRow="0" w:lastRow="0" w:firstColumn="0" w:lastColumn="0" w:oddVBand="1" w:evenVBand="0" w:oddHBand="0" w:evenHBand="0" w:firstRowFirstColumn="0" w:firstRowLastColumn="0" w:lastRowFirstColumn="0" w:lastRowLastColumn="0"/>
            <w:tcW w:w="7036" w:type="dxa"/>
          </w:tcPr>
          <w:p w14:paraId="2179B818" w14:textId="77777777" w:rsidR="00125418" w:rsidRPr="00F21F40" w:rsidRDefault="00125418" w:rsidP="00125418">
            <w:pPr>
              <w:pStyle w:val="NormalinTable"/>
            </w:pPr>
            <w:r>
              <w:t>0%</w:t>
            </w:r>
          </w:p>
        </w:tc>
      </w:tr>
      <w:tr w:rsidR="00125418" w:rsidRPr="00F21F40" w14:paraId="4841140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5576C" w14:textId="77777777" w:rsidR="00125418" w:rsidRPr="00F21F40" w:rsidRDefault="00125418" w:rsidP="00125418">
            <w:pPr>
              <w:pStyle w:val="NormalinTable"/>
            </w:pPr>
            <w:r w:rsidRPr="00F21F40">
              <w:t xml:space="preserve">1516 20 10 </w:t>
            </w:r>
          </w:p>
        </w:tc>
        <w:tc>
          <w:tcPr>
            <w:cnfStyle w:val="000010000000" w:firstRow="0" w:lastRow="0" w:firstColumn="0" w:lastColumn="0" w:oddVBand="1" w:evenVBand="0" w:oddHBand="0" w:evenHBand="0" w:firstRowFirstColumn="0" w:firstRowLastColumn="0" w:lastRowFirstColumn="0" w:lastRowLastColumn="0"/>
            <w:tcW w:w="7036" w:type="dxa"/>
          </w:tcPr>
          <w:p w14:paraId="32B797A3" w14:textId="77777777" w:rsidR="00125418" w:rsidRPr="00F21F40" w:rsidRDefault="00125418" w:rsidP="00125418">
            <w:pPr>
              <w:pStyle w:val="NormalinTable"/>
            </w:pPr>
            <w:r>
              <w:t>0%</w:t>
            </w:r>
          </w:p>
        </w:tc>
      </w:tr>
      <w:tr w:rsidR="00125418" w:rsidRPr="00F21F40" w14:paraId="72D93FF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3AABCF2" w14:textId="77777777" w:rsidR="00125418" w:rsidRPr="00F21F40" w:rsidRDefault="00125418" w:rsidP="00125418">
            <w:pPr>
              <w:pStyle w:val="NormalinTable"/>
            </w:pPr>
            <w:r w:rsidRPr="00F21F40">
              <w:t xml:space="preserve">1517 10 10 </w:t>
            </w:r>
          </w:p>
        </w:tc>
        <w:tc>
          <w:tcPr>
            <w:cnfStyle w:val="000010000000" w:firstRow="0" w:lastRow="0" w:firstColumn="0" w:lastColumn="0" w:oddVBand="1" w:evenVBand="0" w:oddHBand="0" w:evenHBand="0" w:firstRowFirstColumn="0" w:firstRowLastColumn="0" w:lastRowFirstColumn="0" w:lastRowLastColumn="0"/>
            <w:tcW w:w="7036" w:type="dxa"/>
          </w:tcPr>
          <w:p w14:paraId="481F4650" w14:textId="77777777" w:rsidR="00125418" w:rsidRPr="00F21F40" w:rsidRDefault="00125418" w:rsidP="00125418">
            <w:pPr>
              <w:pStyle w:val="NormalinTable"/>
            </w:pPr>
            <w:r>
              <w:t>0%</w:t>
            </w:r>
          </w:p>
        </w:tc>
      </w:tr>
      <w:tr w:rsidR="00125418" w:rsidRPr="00F21F40" w14:paraId="16F85EB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76C21" w14:textId="77777777" w:rsidR="00125418" w:rsidRPr="00F21F40" w:rsidRDefault="00125418" w:rsidP="00125418">
            <w:pPr>
              <w:pStyle w:val="NormalinTable"/>
            </w:pPr>
            <w:r w:rsidRPr="00F21F40">
              <w:t xml:space="preserve">1517 90 10 </w:t>
            </w:r>
          </w:p>
        </w:tc>
        <w:tc>
          <w:tcPr>
            <w:cnfStyle w:val="000010000000" w:firstRow="0" w:lastRow="0" w:firstColumn="0" w:lastColumn="0" w:oddVBand="1" w:evenVBand="0" w:oddHBand="0" w:evenHBand="0" w:firstRowFirstColumn="0" w:firstRowLastColumn="0" w:lastRowFirstColumn="0" w:lastRowLastColumn="0"/>
            <w:tcW w:w="7036" w:type="dxa"/>
          </w:tcPr>
          <w:p w14:paraId="677BE476" w14:textId="77777777" w:rsidR="00125418" w:rsidRPr="00F21F40" w:rsidRDefault="00125418" w:rsidP="00125418">
            <w:pPr>
              <w:pStyle w:val="NormalinTable"/>
            </w:pPr>
            <w:r>
              <w:t>0%</w:t>
            </w:r>
          </w:p>
        </w:tc>
      </w:tr>
      <w:tr w:rsidR="00125418" w:rsidRPr="00F21F40" w14:paraId="0FAFE89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156F9EF" w14:textId="77777777" w:rsidR="00125418" w:rsidRPr="00F21F40" w:rsidRDefault="00125418" w:rsidP="00125418">
            <w:pPr>
              <w:pStyle w:val="NormalinTable"/>
            </w:pPr>
            <w:r w:rsidRPr="00F21F40">
              <w:t xml:space="preserve">1517 90 93 </w:t>
            </w:r>
          </w:p>
        </w:tc>
        <w:tc>
          <w:tcPr>
            <w:cnfStyle w:val="000010000000" w:firstRow="0" w:lastRow="0" w:firstColumn="0" w:lastColumn="0" w:oddVBand="1" w:evenVBand="0" w:oddHBand="0" w:evenHBand="0" w:firstRowFirstColumn="0" w:firstRowLastColumn="0" w:lastRowFirstColumn="0" w:lastRowLastColumn="0"/>
            <w:tcW w:w="7036" w:type="dxa"/>
          </w:tcPr>
          <w:p w14:paraId="10BF230A" w14:textId="77777777" w:rsidR="00125418" w:rsidRPr="00F21F40" w:rsidRDefault="00125418" w:rsidP="00125418">
            <w:pPr>
              <w:pStyle w:val="NormalinTable"/>
            </w:pPr>
            <w:r>
              <w:t>0%</w:t>
            </w:r>
          </w:p>
        </w:tc>
      </w:tr>
      <w:tr w:rsidR="00125418" w:rsidRPr="00F21F40" w14:paraId="16A06A1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7B886E" w14:textId="77777777" w:rsidR="00125418" w:rsidRPr="00F21F40" w:rsidRDefault="00125418" w:rsidP="00125418">
            <w:pPr>
              <w:pStyle w:val="NormalinTable"/>
            </w:pPr>
            <w:r w:rsidRPr="00F21F40">
              <w:t xml:space="preserve">1518 00 10 </w:t>
            </w:r>
          </w:p>
        </w:tc>
        <w:tc>
          <w:tcPr>
            <w:cnfStyle w:val="000010000000" w:firstRow="0" w:lastRow="0" w:firstColumn="0" w:lastColumn="0" w:oddVBand="1" w:evenVBand="0" w:oddHBand="0" w:evenHBand="0" w:firstRowFirstColumn="0" w:firstRowLastColumn="0" w:lastRowFirstColumn="0" w:lastRowLastColumn="0"/>
            <w:tcW w:w="7036" w:type="dxa"/>
          </w:tcPr>
          <w:p w14:paraId="202DC30C" w14:textId="77777777" w:rsidR="00125418" w:rsidRPr="00F21F40" w:rsidRDefault="00125418" w:rsidP="00125418">
            <w:pPr>
              <w:pStyle w:val="NormalinTable"/>
            </w:pPr>
            <w:r>
              <w:t>0%</w:t>
            </w:r>
          </w:p>
        </w:tc>
      </w:tr>
      <w:tr w:rsidR="00125418" w:rsidRPr="00F21F40" w14:paraId="7524A1E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312E02E" w14:textId="77777777" w:rsidR="00125418" w:rsidRPr="00F21F40" w:rsidRDefault="00125418" w:rsidP="00125418">
            <w:pPr>
              <w:pStyle w:val="NormalinTable"/>
            </w:pPr>
            <w:r w:rsidRPr="00F21F40">
              <w:t xml:space="preserve">1521 00 00 </w:t>
            </w:r>
          </w:p>
        </w:tc>
        <w:tc>
          <w:tcPr>
            <w:cnfStyle w:val="000010000000" w:firstRow="0" w:lastRow="0" w:firstColumn="0" w:lastColumn="0" w:oddVBand="1" w:evenVBand="0" w:oddHBand="0" w:evenHBand="0" w:firstRowFirstColumn="0" w:firstRowLastColumn="0" w:lastRowFirstColumn="0" w:lastRowLastColumn="0"/>
            <w:tcW w:w="7036" w:type="dxa"/>
          </w:tcPr>
          <w:p w14:paraId="262F06CD" w14:textId="77777777" w:rsidR="00125418" w:rsidRPr="00F21F40" w:rsidRDefault="00125418" w:rsidP="00125418">
            <w:pPr>
              <w:pStyle w:val="NormalinTable"/>
            </w:pPr>
            <w:r>
              <w:t>0%</w:t>
            </w:r>
          </w:p>
        </w:tc>
      </w:tr>
      <w:tr w:rsidR="00125418" w:rsidRPr="00F21F40" w14:paraId="5D0C4AD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63833E" w14:textId="77777777" w:rsidR="00125418" w:rsidRPr="00F21F40" w:rsidRDefault="00125418" w:rsidP="00125418">
            <w:pPr>
              <w:pStyle w:val="NormalinTable"/>
            </w:pPr>
            <w:r w:rsidRPr="00F21F40">
              <w:t xml:space="preserve">1522 00 00 </w:t>
            </w:r>
          </w:p>
        </w:tc>
        <w:tc>
          <w:tcPr>
            <w:cnfStyle w:val="000010000000" w:firstRow="0" w:lastRow="0" w:firstColumn="0" w:lastColumn="0" w:oddVBand="1" w:evenVBand="0" w:oddHBand="0" w:evenHBand="0" w:firstRowFirstColumn="0" w:firstRowLastColumn="0" w:lastRowFirstColumn="0" w:lastRowLastColumn="0"/>
            <w:tcW w:w="7036" w:type="dxa"/>
          </w:tcPr>
          <w:p w14:paraId="19AEAC14" w14:textId="77777777" w:rsidR="00125418" w:rsidRPr="00F21F40" w:rsidRDefault="00125418" w:rsidP="00125418">
            <w:pPr>
              <w:pStyle w:val="NormalinTable"/>
            </w:pPr>
            <w:r>
              <w:t>0%</w:t>
            </w:r>
          </w:p>
        </w:tc>
      </w:tr>
      <w:tr w:rsidR="00125418" w:rsidRPr="00F21F40" w14:paraId="6F52115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B9FF033" w14:textId="77777777" w:rsidR="00125418" w:rsidRPr="00F21F40" w:rsidRDefault="00125418" w:rsidP="00125418">
            <w:pPr>
              <w:pStyle w:val="NormalinTable"/>
            </w:pPr>
            <w:r w:rsidRPr="00F21F40">
              <w:t xml:space="preserve">1702 50 00 </w:t>
            </w:r>
          </w:p>
        </w:tc>
        <w:tc>
          <w:tcPr>
            <w:cnfStyle w:val="000010000000" w:firstRow="0" w:lastRow="0" w:firstColumn="0" w:lastColumn="0" w:oddVBand="1" w:evenVBand="0" w:oddHBand="0" w:evenHBand="0" w:firstRowFirstColumn="0" w:firstRowLastColumn="0" w:lastRowFirstColumn="0" w:lastRowLastColumn="0"/>
            <w:tcW w:w="7036" w:type="dxa"/>
          </w:tcPr>
          <w:p w14:paraId="01CEA30E" w14:textId="77777777" w:rsidR="00125418" w:rsidRPr="00F21F40" w:rsidRDefault="00125418" w:rsidP="00125418">
            <w:pPr>
              <w:pStyle w:val="NormalinTable"/>
            </w:pPr>
            <w:r>
              <w:t>0%</w:t>
            </w:r>
          </w:p>
        </w:tc>
      </w:tr>
      <w:tr w:rsidR="00125418" w:rsidRPr="00F21F40" w14:paraId="278ECAE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706531" w14:textId="77777777" w:rsidR="00125418" w:rsidRPr="00F21F40" w:rsidRDefault="00125418" w:rsidP="00125418">
            <w:pPr>
              <w:pStyle w:val="NormalinTable"/>
            </w:pPr>
            <w:r w:rsidRPr="00F21F40">
              <w:t>1702 90 10 90</w:t>
            </w:r>
          </w:p>
        </w:tc>
        <w:tc>
          <w:tcPr>
            <w:cnfStyle w:val="000010000000" w:firstRow="0" w:lastRow="0" w:firstColumn="0" w:lastColumn="0" w:oddVBand="1" w:evenVBand="0" w:oddHBand="0" w:evenHBand="0" w:firstRowFirstColumn="0" w:firstRowLastColumn="0" w:lastRowFirstColumn="0" w:lastRowLastColumn="0"/>
            <w:tcW w:w="7036" w:type="dxa"/>
          </w:tcPr>
          <w:p w14:paraId="04E6DBE6" w14:textId="77777777" w:rsidR="00125418" w:rsidRPr="00F21F40" w:rsidRDefault="00125418" w:rsidP="00125418">
            <w:pPr>
              <w:pStyle w:val="NormalinTable"/>
            </w:pPr>
            <w:r>
              <w:t>0%</w:t>
            </w:r>
          </w:p>
        </w:tc>
      </w:tr>
      <w:tr w:rsidR="00125418" w:rsidRPr="00F21F40" w14:paraId="37F79B6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C0A597B" w14:textId="77777777" w:rsidR="00125418" w:rsidRPr="00F21F40" w:rsidRDefault="00125418" w:rsidP="00125418">
            <w:pPr>
              <w:pStyle w:val="NormalinTable"/>
            </w:pPr>
            <w:r w:rsidRPr="00F21F40">
              <w:t xml:space="preserve">1704 00 00 </w:t>
            </w:r>
          </w:p>
        </w:tc>
        <w:tc>
          <w:tcPr>
            <w:cnfStyle w:val="000010000000" w:firstRow="0" w:lastRow="0" w:firstColumn="0" w:lastColumn="0" w:oddVBand="1" w:evenVBand="0" w:oddHBand="0" w:evenHBand="0" w:firstRowFirstColumn="0" w:firstRowLastColumn="0" w:lastRowFirstColumn="0" w:lastRowLastColumn="0"/>
            <w:tcW w:w="7036" w:type="dxa"/>
          </w:tcPr>
          <w:p w14:paraId="2417968E" w14:textId="77777777" w:rsidR="00125418" w:rsidRPr="00F21F40" w:rsidRDefault="00125418" w:rsidP="00125418">
            <w:pPr>
              <w:pStyle w:val="NormalinTable"/>
            </w:pPr>
            <w:r>
              <w:t>0%</w:t>
            </w:r>
          </w:p>
        </w:tc>
      </w:tr>
      <w:tr w:rsidR="00125418" w:rsidRPr="00F21F40" w14:paraId="334E95C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10B141" w14:textId="77777777" w:rsidR="00125418" w:rsidRPr="00F21F40" w:rsidRDefault="00125418" w:rsidP="00125418">
            <w:pPr>
              <w:pStyle w:val="NormalinTable"/>
            </w:pPr>
            <w:r w:rsidRPr="00F21F40">
              <w:t xml:space="preserve">1803 00 00 </w:t>
            </w:r>
          </w:p>
        </w:tc>
        <w:tc>
          <w:tcPr>
            <w:cnfStyle w:val="000010000000" w:firstRow="0" w:lastRow="0" w:firstColumn="0" w:lastColumn="0" w:oddVBand="1" w:evenVBand="0" w:oddHBand="0" w:evenHBand="0" w:firstRowFirstColumn="0" w:firstRowLastColumn="0" w:lastRowFirstColumn="0" w:lastRowLastColumn="0"/>
            <w:tcW w:w="7036" w:type="dxa"/>
          </w:tcPr>
          <w:p w14:paraId="686CDC5C" w14:textId="77777777" w:rsidR="00125418" w:rsidRPr="00F21F40" w:rsidRDefault="00125418" w:rsidP="00125418">
            <w:pPr>
              <w:pStyle w:val="NormalinTable"/>
            </w:pPr>
            <w:r>
              <w:t>0%</w:t>
            </w:r>
          </w:p>
        </w:tc>
      </w:tr>
      <w:tr w:rsidR="00125418" w:rsidRPr="00F21F40" w14:paraId="0DCAA18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8D4E3C2" w14:textId="77777777" w:rsidR="00125418" w:rsidRPr="00F21F40" w:rsidRDefault="00125418" w:rsidP="00125418">
            <w:pPr>
              <w:pStyle w:val="NormalinTable"/>
            </w:pPr>
            <w:r w:rsidRPr="00F21F40">
              <w:t xml:space="preserve">1804 00 00 </w:t>
            </w:r>
          </w:p>
        </w:tc>
        <w:tc>
          <w:tcPr>
            <w:cnfStyle w:val="000010000000" w:firstRow="0" w:lastRow="0" w:firstColumn="0" w:lastColumn="0" w:oddVBand="1" w:evenVBand="0" w:oddHBand="0" w:evenHBand="0" w:firstRowFirstColumn="0" w:firstRowLastColumn="0" w:lastRowFirstColumn="0" w:lastRowLastColumn="0"/>
            <w:tcW w:w="7036" w:type="dxa"/>
          </w:tcPr>
          <w:p w14:paraId="4A327BF7" w14:textId="77777777" w:rsidR="00125418" w:rsidRPr="00F21F40" w:rsidRDefault="00125418" w:rsidP="00125418">
            <w:pPr>
              <w:pStyle w:val="NormalinTable"/>
            </w:pPr>
            <w:r>
              <w:t>0%</w:t>
            </w:r>
          </w:p>
        </w:tc>
      </w:tr>
      <w:tr w:rsidR="00125418" w:rsidRPr="00F21F40" w14:paraId="28C1C33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A46A80" w14:textId="77777777" w:rsidR="00125418" w:rsidRPr="00F21F40" w:rsidRDefault="00125418" w:rsidP="00125418">
            <w:pPr>
              <w:pStyle w:val="NormalinTable"/>
            </w:pPr>
            <w:r w:rsidRPr="00F21F40">
              <w:t xml:space="preserve">1805 00 00 </w:t>
            </w:r>
          </w:p>
        </w:tc>
        <w:tc>
          <w:tcPr>
            <w:cnfStyle w:val="000010000000" w:firstRow="0" w:lastRow="0" w:firstColumn="0" w:lastColumn="0" w:oddVBand="1" w:evenVBand="0" w:oddHBand="0" w:evenHBand="0" w:firstRowFirstColumn="0" w:firstRowLastColumn="0" w:lastRowFirstColumn="0" w:lastRowLastColumn="0"/>
            <w:tcW w:w="7036" w:type="dxa"/>
          </w:tcPr>
          <w:p w14:paraId="0B9686E5" w14:textId="77777777" w:rsidR="00125418" w:rsidRPr="00F21F40" w:rsidRDefault="00125418" w:rsidP="00125418">
            <w:pPr>
              <w:pStyle w:val="NormalinTable"/>
            </w:pPr>
            <w:r>
              <w:t>0%</w:t>
            </w:r>
          </w:p>
        </w:tc>
      </w:tr>
      <w:tr w:rsidR="00125418" w:rsidRPr="00F21F40" w14:paraId="155D8DC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C6B5F37" w14:textId="77777777" w:rsidR="00125418" w:rsidRPr="00F21F40" w:rsidRDefault="00125418" w:rsidP="00125418">
            <w:pPr>
              <w:pStyle w:val="NormalinTable"/>
            </w:pPr>
            <w:r w:rsidRPr="00F21F40">
              <w:t xml:space="preserve">1806 00 00 </w:t>
            </w:r>
          </w:p>
        </w:tc>
        <w:tc>
          <w:tcPr>
            <w:cnfStyle w:val="000010000000" w:firstRow="0" w:lastRow="0" w:firstColumn="0" w:lastColumn="0" w:oddVBand="1" w:evenVBand="0" w:oddHBand="0" w:evenHBand="0" w:firstRowFirstColumn="0" w:firstRowLastColumn="0" w:lastRowFirstColumn="0" w:lastRowLastColumn="0"/>
            <w:tcW w:w="7036" w:type="dxa"/>
          </w:tcPr>
          <w:p w14:paraId="2E307DF9" w14:textId="77777777" w:rsidR="00125418" w:rsidRPr="00F21F40" w:rsidRDefault="00125418" w:rsidP="00125418">
            <w:pPr>
              <w:pStyle w:val="NormalinTable"/>
            </w:pPr>
            <w:r>
              <w:t>0%</w:t>
            </w:r>
          </w:p>
        </w:tc>
      </w:tr>
      <w:tr w:rsidR="00125418" w:rsidRPr="00F21F40" w14:paraId="5FA94D1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13E5DA" w14:textId="77777777" w:rsidR="00125418" w:rsidRPr="00F21F40" w:rsidRDefault="00125418" w:rsidP="00125418">
            <w:pPr>
              <w:pStyle w:val="NormalinTable"/>
            </w:pPr>
            <w:r w:rsidRPr="00F21F40">
              <w:t xml:space="preserve">1900 00 00 </w:t>
            </w:r>
          </w:p>
        </w:tc>
        <w:tc>
          <w:tcPr>
            <w:cnfStyle w:val="000010000000" w:firstRow="0" w:lastRow="0" w:firstColumn="0" w:lastColumn="0" w:oddVBand="1" w:evenVBand="0" w:oddHBand="0" w:evenHBand="0" w:firstRowFirstColumn="0" w:firstRowLastColumn="0" w:lastRowFirstColumn="0" w:lastRowLastColumn="0"/>
            <w:tcW w:w="7036" w:type="dxa"/>
          </w:tcPr>
          <w:p w14:paraId="3365B3A3" w14:textId="77777777" w:rsidR="00125418" w:rsidRPr="00F21F40" w:rsidRDefault="00125418" w:rsidP="00125418">
            <w:pPr>
              <w:pStyle w:val="NormalinTable"/>
            </w:pPr>
            <w:r>
              <w:t>0%</w:t>
            </w:r>
          </w:p>
        </w:tc>
      </w:tr>
      <w:tr w:rsidR="00125418" w:rsidRPr="00F21F40" w14:paraId="4C209F3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CFEE270" w14:textId="77777777" w:rsidR="00125418" w:rsidRPr="00F21F40" w:rsidRDefault="00125418" w:rsidP="00125418">
            <w:pPr>
              <w:pStyle w:val="NormalinTable"/>
            </w:pPr>
            <w:r w:rsidRPr="00F21F40">
              <w:t xml:space="preserve">2001 90 30 </w:t>
            </w:r>
          </w:p>
        </w:tc>
        <w:tc>
          <w:tcPr>
            <w:cnfStyle w:val="000010000000" w:firstRow="0" w:lastRow="0" w:firstColumn="0" w:lastColumn="0" w:oddVBand="1" w:evenVBand="0" w:oddHBand="0" w:evenHBand="0" w:firstRowFirstColumn="0" w:firstRowLastColumn="0" w:lastRowFirstColumn="0" w:lastRowLastColumn="0"/>
            <w:tcW w:w="7036" w:type="dxa"/>
          </w:tcPr>
          <w:p w14:paraId="5941CB49" w14:textId="77777777" w:rsidR="00125418" w:rsidRPr="00F21F40" w:rsidRDefault="00125418" w:rsidP="00125418">
            <w:pPr>
              <w:pStyle w:val="NormalinTable"/>
            </w:pPr>
            <w:r>
              <w:t>0%</w:t>
            </w:r>
          </w:p>
        </w:tc>
      </w:tr>
      <w:tr w:rsidR="00125418" w:rsidRPr="00F21F40" w14:paraId="07FF459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89BA55" w14:textId="77777777" w:rsidR="00125418" w:rsidRPr="00F21F40" w:rsidRDefault="00125418" w:rsidP="00125418">
            <w:pPr>
              <w:pStyle w:val="NormalinTable"/>
            </w:pPr>
            <w:r w:rsidRPr="00F21F40">
              <w:t xml:space="preserve">2001 90 40 </w:t>
            </w:r>
          </w:p>
        </w:tc>
        <w:tc>
          <w:tcPr>
            <w:cnfStyle w:val="000010000000" w:firstRow="0" w:lastRow="0" w:firstColumn="0" w:lastColumn="0" w:oddVBand="1" w:evenVBand="0" w:oddHBand="0" w:evenHBand="0" w:firstRowFirstColumn="0" w:firstRowLastColumn="0" w:lastRowFirstColumn="0" w:lastRowLastColumn="0"/>
            <w:tcW w:w="7036" w:type="dxa"/>
          </w:tcPr>
          <w:p w14:paraId="30BE1A2F" w14:textId="77777777" w:rsidR="00125418" w:rsidRPr="00F21F40" w:rsidRDefault="00125418" w:rsidP="00125418">
            <w:pPr>
              <w:pStyle w:val="NormalinTable"/>
            </w:pPr>
            <w:r>
              <w:t>0%</w:t>
            </w:r>
          </w:p>
        </w:tc>
      </w:tr>
      <w:tr w:rsidR="00125418" w:rsidRPr="00F21F40" w14:paraId="1B125F5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71E1E8D" w14:textId="77777777" w:rsidR="00125418" w:rsidRPr="00F21F40" w:rsidRDefault="00125418" w:rsidP="00125418">
            <w:pPr>
              <w:pStyle w:val="NormalinTable"/>
            </w:pPr>
            <w:r w:rsidRPr="00F21F40">
              <w:t>2001 90 92 10</w:t>
            </w:r>
          </w:p>
        </w:tc>
        <w:tc>
          <w:tcPr>
            <w:cnfStyle w:val="000010000000" w:firstRow="0" w:lastRow="0" w:firstColumn="0" w:lastColumn="0" w:oddVBand="1" w:evenVBand="0" w:oddHBand="0" w:evenHBand="0" w:firstRowFirstColumn="0" w:firstRowLastColumn="0" w:lastRowFirstColumn="0" w:lastRowLastColumn="0"/>
            <w:tcW w:w="7036" w:type="dxa"/>
          </w:tcPr>
          <w:p w14:paraId="0986FFDC" w14:textId="77777777" w:rsidR="00125418" w:rsidRPr="00F21F40" w:rsidRDefault="00125418" w:rsidP="00125418">
            <w:pPr>
              <w:pStyle w:val="NormalinTable"/>
            </w:pPr>
            <w:r>
              <w:t>0%</w:t>
            </w:r>
          </w:p>
        </w:tc>
      </w:tr>
      <w:tr w:rsidR="00125418" w:rsidRPr="00F21F40" w14:paraId="7A39416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E01380" w14:textId="77777777" w:rsidR="00125418" w:rsidRPr="00F21F40" w:rsidRDefault="00125418" w:rsidP="00125418">
            <w:pPr>
              <w:pStyle w:val="NormalinTable"/>
            </w:pPr>
            <w:r w:rsidRPr="00F21F40">
              <w:t>2002 90 91 10</w:t>
            </w:r>
          </w:p>
        </w:tc>
        <w:tc>
          <w:tcPr>
            <w:cnfStyle w:val="000010000000" w:firstRow="0" w:lastRow="0" w:firstColumn="0" w:lastColumn="0" w:oddVBand="1" w:evenVBand="0" w:oddHBand="0" w:evenHBand="0" w:firstRowFirstColumn="0" w:firstRowLastColumn="0" w:lastRowFirstColumn="0" w:lastRowLastColumn="0"/>
            <w:tcW w:w="7036" w:type="dxa"/>
          </w:tcPr>
          <w:p w14:paraId="7158E43F" w14:textId="77777777" w:rsidR="00125418" w:rsidRPr="00F21F40" w:rsidRDefault="00125418" w:rsidP="00125418">
            <w:pPr>
              <w:pStyle w:val="NormalinTable"/>
            </w:pPr>
            <w:r>
              <w:t>0%</w:t>
            </w:r>
          </w:p>
        </w:tc>
      </w:tr>
      <w:tr w:rsidR="00125418" w:rsidRPr="00F21F40" w14:paraId="382EE6C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18F7B85" w14:textId="77777777" w:rsidR="00125418" w:rsidRPr="00F21F40" w:rsidRDefault="00125418" w:rsidP="00125418">
            <w:pPr>
              <w:pStyle w:val="NormalinTable"/>
            </w:pPr>
            <w:r w:rsidRPr="00F21F40">
              <w:t>2002 90 99 10</w:t>
            </w:r>
          </w:p>
        </w:tc>
        <w:tc>
          <w:tcPr>
            <w:cnfStyle w:val="000010000000" w:firstRow="0" w:lastRow="0" w:firstColumn="0" w:lastColumn="0" w:oddVBand="1" w:evenVBand="0" w:oddHBand="0" w:evenHBand="0" w:firstRowFirstColumn="0" w:firstRowLastColumn="0" w:lastRowFirstColumn="0" w:lastRowLastColumn="0"/>
            <w:tcW w:w="7036" w:type="dxa"/>
          </w:tcPr>
          <w:p w14:paraId="7882421A" w14:textId="77777777" w:rsidR="00125418" w:rsidRPr="00F21F40" w:rsidRDefault="00125418" w:rsidP="00125418">
            <w:pPr>
              <w:pStyle w:val="NormalinTable"/>
            </w:pPr>
            <w:r>
              <w:t>0%</w:t>
            </w:r>
          </w:p>
        </w:tc>
      </w:tr>
      <w:tr w:rsidR="00125418" w:rsidRPr="00F21F40" w14:paraId="3B50C06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57D43A" w14:textId="77777777" w:rsidR="00125418" w:rsidRPr="00F21F40" w:rsidRDefault="00125418" w:rsidP="00125418">
            <w:pPr>
              <w:pStyle w:val="NormalinTable"/>
            </w:pPr>
            <w:r w:rsidRPr="00F21F40">
              <w:t xml:space="preserve">2003 90 90 </w:t>
            </w:r>
          </w:p>
        </w:tc>
        <w:tc>
          <w:tcPr>
            <w:cnfStyle w:val="000010000000" w:firstRow="0" w:lastRow="0" w:firstColumn="0" w:lastColumn="0" w:oddVBand="1" w:evenVBand="0" w:oddHBand="0" w:evenHBand="0" w:firstRowFirstColumn="0" w:firstRowLastColumn="0" w:lastRowFirstColumn="0" w:lastRowLastColumn="0"/>
            <w:tcW w:w="7036" w:type="dxa"/>
          </w:tcPr>
          <w:p w14:paraId="1675ABE9" w14:textId="77777777" w:rsidR="00125418" w:rsidRPr="00F21F40" w:rsidRDefault="00125418" w:rsidP="00125418">
            <w:pPr>
              <w:pStyle w:val="NormalinTable"/>
            </w:pPr>
            <w:r>
              <w:t>0%</w:t>
            </w:r>
          </w:p>
        </w:tc>
      </w:tr>
      <w:tr w:rsidR="00125418" w:rsidRPr="00F21F40" w14:paraId="782BEE2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3F29A3F" w14:textId="77777777" w:rsidR="00125418" w:rsidRPr="00F21F40" w:rsidRDefault="00125418" w:rsidP="00125418">
            <w:pPr>
              <w:pStyle w:val="NormalinTable"/>
            </w:pPr>
            <w:r w:rsidRPr="00F21F40">
              <w:t xml:space="preserve">2004 10 91 </w:t>
            </w:r>
          </w:p>
        </w:tc>
        <w:tc>
          <w:tcPr>
            <w:cnfStyle w:val="000010000000" w:firstRow="0" w:lastRow="0" w:firstColumn="0" w:lastColumn="0" w:oddVBand="1" w:evenVBand="0" w:oddHBand="0" w:evenHBand="0" w:firstRowFirstColumn="0" w:firstRowLastColumn="0" w:lastRowFirstColumn="0" w:lastRowLastColumn="0"/>
            <w:tcW w:w="7036" w:type="dxa"/>
          </w:tcPr>
          <w:p w14:paraId="2D142068" w14:textId="77777777" w:rsidR="00125418" w:rsidRPr="00F21F40" w:rsidRDefault="00125418" w:rsidP="00125418">
            <w:pPr>
              <w:pStyle w:val="NormalinTable"/>
            </w:pPr>
            <w:r>
              <w:t>0%</w:t>
            </w:r>
          </w:p>
        </w:tc>
      </w:tr>
      <w:tr w:rsidR="00125418" w:rsidRPr="00F21F40" w14:paraId="2D0D96F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5B323E" w14:textId="77777777" w:rsidR="00125418" w:rsidRPr="00F21F40" w:rsidRDefault="00125418" w:rsidP="00125418">
            <w:pPr>
              <w:pStyle w:val="NormalinTable"/>
            </w:pPr>
            <w:r w:rsidRPr="00F21F40">
              <w:t xml:space="preserve">2004 90 10 </w:t>
            </w:r>
          </w:p>
        </w:tc>
        <w:tc>
          <w:tcPr>
            <w:cnfStyle w:val="000010000000" w:firstRow="0" w:lastRow="0" w:firstColumn="0" w:lastColumn="0" w:oddVBand="1" w:evenVBand="0" w:oddHBand="0" w:evenHBand="0" w:firstRowFirstColumn="0" w:firstRowLastColumn="0" w:lastRowFirstColumn="0" w:lastRowLastColumn="0"/>
            <w:tcW w:w="7036" w:type="dxa"/>
          </w:tcPr>
          <w:p w14:paraId="6DA34EA9" w14:textId="77777777" w:rsidR="00125418" w:rsidRPr="00F21F40" w:rsidRDefault="00125418" w:rsidP="00125418">
            <w:pPr>
              <w:pStyle w:val="NormalinTable"/>
            </w:pPr>
            <w:r>
              <w:t>0%</w:t>
            </w:r>
          </w:p>
        </w:tc>
      </w:tr>
      <w:tr w:rsidR="00125418" w:rsidRPr="00F21F40" w14:paraId="005EE50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D64649A" w14:textId="77777777" w:rsidR="00125418" w:rsidRPr="00F21F40" w:rsidRDefault="00125418" w:rsidP="00125418">
            <w:pPr>
              <w:pStyle w:val="NormalinTable"/>
            </w:pPr>
            <w:r w:rsidRPr="00F21F40">
              <w:t xml:space="preserve">2005 20 10 </w:t>
            </w:r>
          </w:p>
        </w:tc>
        <w:tc>
          <w:tcPr>
            <w:cnfStyle w:val="000010000000" w:firstRow="0" w:lastRow="0" w:firstColumn="0" w:lastColumn="0" w:oddVBand="1" w:evenVBand="0" w:oddHBand="0" w:evenHBand="0" w:firstRowFirstColumn="0" w:firstRowLastColumn="0" w:lastRowFirstColumn="0" w:lastRowLastColumn="0"/>
            <w:tcW w:w="7036" w:type="dxa"/>
          </w:tcPr>
          <w:p w14:paraId="0F746BF9" w14:textId="77777777" w:rsidR="00125418" w:rsidRPr="00F21F40" w:rsidRDefault="00125418" w:rsidP="00125418">
            <w:pPr>
              <w:pStyle w:val="NormalinTable"/>
            </w:pPr>
            <w:r>
              <w:t>0%</w:t>
            </w:r>
          </w:p>
        </w:tc>
      </w:tr>
      <w:tr w:rsidR="00125418" w:rsidRPr="00F21F40" w14:paraId="14A8365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8538E0" w14:textId="77777777" w:rsidR="00125418" w:rsidRPr="00F21F40" w:rsidRDefault="00125418" w:rsidP="00125418">
            <w:pPr>
              <w:pStyle w:val="NormalinTable"/>
            </w:pPr>
            <w:r w:rsidRPr="00F21F40">
              <w:t xml:space="preserve">2005 80 00 </w:t>
            </w:r>
          </w:p>
        </w:tc>
        <w:tc>
          <w:tcPr>
            <w:cnfStyle w:val="000010000000" w:firstRow="0" w:lastRow="0" w:firstColumn="0" w:lastColumn="0" w:oddVBand="1" w:evenVBand="0" w:oddHBand="0" w:evenHBand="0" w:firstRowFirstColumn="0" w:firstRowLastColumn="0" w:lastRowFirstColumn="0" w:lastRowLastColumn="0"/>
            <w:tcW w:w="7036" w:type="dxa"/>
          </w:tcPr>
          <w:p w14:paraId="38E3C278" w14:textId="77777777" w:rsidR="00125418" w:rsidRPr="00F21F40" w:rsidRDefault="00125418" w:rsidP="00125418">
            <w:pPr>
              <w:pStyle w:val="NormalinTable"/>
            </w:pPr>
            <w:r>
              <w:t>0%</w:t>
            </w:r>
          </w:p>
        </w:tc>
      </w:tr>
      <w:tr w:rsidR="00125418" w:rsidRPr="00F21F40" w14:paraId="17258CD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4393253" w14:textId="77777777" w:rsidR="00125418" w:rsidRPr="00F21F40" w:rsidRDefault="00125418" w:rsidP="00125418">
            <w:pPr>
              <w:pStyle w:val="NormalinTable"/>
            </w:pPr>
            <w:r w:rsidRPr="00F21F40">
              <w:t>2005 99 10 10</w:t>
            </w:r>
          </w:p>
        </w:tc>
        <w:tc>
          <w:tcPr>
            <w:cnfStyle w:val="000010000000" w:firstRow="0" w:lastRow="0" w:firstColumn="0" w:lastColumn="0" w:oddVBand="1" w:evenVBand="0" w:oddHBand="0" w:evenHBand="0" w:firstRowFirstColumn="0" w:firstRowLastColumn="0" w:lastRowFirstColumn="0" w:lastRowLastColumn="0"/>
            <w:tcW w:w="7036" w:type="dxa"/>
          </w:tcPr>
          <w:p w14:paraId="714C4CA7" w14:textId="77777777" w:rsidR="00125418" w:rsidRPr="00F21F40" w:rsidRDefault="00125418" w:rsidP="00125418">
            <w:pPr>
              <w:pStyle w:val="NormalinTable"/>
            </w:pPr>
            <w:r>
              <w:t>0%</w:t>
            </w:r>
          </w:p>
        </w:tc>
      </w:tr>
      <w:tr w:rsidR="00125418" w:rsidRPr="00F21F40" w14:paraId="0796F03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98FCC8" w14:textId="77777777" w:rsidR="00125418" w:rsidRPr="00F21F40" w:rsidRDefault="00125418" w:rsidP="00125418">
            <w:pPr>
              <w:pStyle w:val="NormalinTable"/>
            </w:pPr>
            <w:r w:rsidRPr="00F21F40">
              <w:t>2005 99 20 10</w:t>
            </w:r>
          </w:p>
        </w:tc>
        <w:tc>
          <w:tcPr>
            <w:cnfStyle w:val="000010000000" w:firstRow="0" w:lastRow="0" w:firstColumn="0" w:lastColumn="0" w:oddVBand="1" w:evenVBand="0" w:oddHBand="0" w:evenHBand="0" w:firstRowFirstColumn="0" w:firstRowLastColumn="0" w:lastRowFirstColumn="0" w:lastRowLastColumn="0"/>
            <w:tcW w:w="7036" w:type="dxa"/>
          </w:tcPr>
          <w:p w14:paraId="062654FC" w14:textId="77777777" w:rsidR="00125418" w:rsidRPr="00F21F40" w:rsidRDefault="00125418" w:rsidP="00125418">
            <w:pPr>
              <w:pStyle w:val="NormalinTable"/>
            </w:pPr>
            <w:r>
              <w:t>0%</w:t>
            </w:r>
          </w:p>
        </w:tc>
      </w:tr>
      <w:tr w:rsidR="00125418" w:rsidRPr="00F21F40" w14:paraId="4341B58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48AF979" w14:textId="77777777" w:rsidR="00125418" w:rsidRPr="00F21F40" w:rsidRDefault="00125418" w:rsidP="00125418">
            <w:pPr>
              <w:pStyle w:val="NormalinTable"/>
            </w:pPr>
            <w:r w:rsidRPr="00F21F40">
              <w:t>2005 99 30 10</w:t>
            </w:r>
          </w:p>
        </w:tc>
        <w:tc>
          <w:tcPr>
            <w:cnfStyle w:val="000010000000" w:firstRow="0" w:lastRow="0" w:firstColumn="0" w:lastColumn="0" w:oddVBand="1" w:evenVBand="0" w:oddHBand="0" w:evenHBand="0" w:firstRowFirstColumn="0" w:firstRowLastColumn="0" w:lastRowFirstColumn="0" w:lastRowLastColumn="0"/>
            <w:tcW w:w="7036" w:type="dxa"/>
          </w:tcPr>
          <w:p w14:paraId="22918255" w14:textId="77777777" w:rsidR="00125418" w:rsidRPr="00F21F40" w:rsidRDefault="00125418" w:rsidP="00125418">
            <w:pPr>
              <w:pStyle w:val="NormalinTable"/>
            </w:pPr>
            <w:r>
              <w:t>0%</w:t>
            </w:r>
          </w:p>
        </w:tc>
      </w:tr>
      <w:tr w:rsidR="00125418" w:rsidRPr="00F21F40" w14:paraId="0BF8559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DD8376" w14:textId="77777777" w:rsidR="00125418" w:rsidRPr="00F21F40" w:rsidRDefault="00125418" w:rsidP="00125418">
            <w:pPr>
              <w:pStyle w:val="NormalinTable"/>
            </w:pPr>
            <w:r w:rsidRPr="00F21F40">
              <w:t>2005 99 50 10</w:t>
            </w:r>
          </w:p>
        </w:tc>
        <w:tc>
          <w:tcPr>
            <w:cnfStyle w:val="000010000000" w:firstRow="0" w:lastRow="0" w:firstColumn="0" w:lastColumn="0" w:oddVBand="1" w:evenVBand="0" w:oddHBand="0" w:evenHBand="0" w:firstRowFirstColumn="0" w:firstRowLastColumn="0" w:lastRowFirstColumn="0" w:lastRowLastColumn="0"/>
            <w:tcW w:w="7036" w:type="dxa"/>
          </w:tcPr>
          <w:p w14:paraId="2F091F09" w14:textId="77777777" w:rsidR="00125418" w:rsidRPr="00F21F40" w:rsidRDefault="00125418" w:rsidP="00125418">
            <w:pPr>
              <w:pStyle w:val="NormalinTable"/>
            </w:pPr>
            <w:r>
              <w:t>0%</w:t>
            </w:r>
          </w:p>
        </w:tc>
      </w:tr>
      <w:tr w:rsidR="00125418" w:rsidRPr="00F21F40" w14:paraId="4001722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F859F8" w14:textId="77777777" w:rsidR="00125418" w:rsidRPr="00F21F40" w:rsidRDefault="00125418" w:rsidP="00125418">
            <w:pPr>
              <w:pStyle w:val="NormalinTable"/>
            </w:pPr>
            <w:r w:rsidRPr="00F21F40">
              <w:t>2005 99 60 10</w:t>
            </w:r>
          </w:p>
        </w:tc>
        <w:tc>
          <w:tcPr>
            <w:cnfStyle w:val="000010000000" w:firstRow="0" w:lastRow="0" w:firstColumn="0" w:lastColumn="0" w:oddVBand="1" w:evenVBand="0" w:oddHBand="0" w:evenHBand="0" w:firstRowFirstColumn="0" w:firstRowLastColumn="0" w:lastRowFirstColumn="0" w:lastRowLastColumn="0"/>
            <w:tcW w:w="7036" w:type="dxa"/>
          </w:tcPr>
          <w:p w14:paraId="62A0704F" w14:textId="77777777" w:rsidR="00125418" w:rsidRPr="00F21F40" w:rsidRDefault="00125418" w:rsidP="00125418">
            <w:pPr>
              <w:pStyle w:val="NormalinTable"/>
            </w:pPr>
            <w:r>
              <w:t>0%</w:t>
            </w:r>
          </w:p>
        </w:tc>
      </w:tr>
      <w:tr w:rsidR="00125418" w:rsidRPr="00F21F40" w14:paraId="3A6B8DF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84E16B" w14:textId="77777777" w:rsidR="00125418" w:rsidRPr="00F21F40" w:rsidRDefault="00125418" w:rsidP="00125418">
            <w:pPr>
              <w:pStyle w:val="NormalinTable"/>
            </w:pPr>
            <w:r w:rsidRPr="00F21F40">
              <w:t>2005 99 80 21</w:t>
            </w:r>
          </w:p>
        </w:tc>
        <w:tc>
          <w:tcPr>
            <w:cnfStyle w:val="000010000000" w:firstRow="0" w:lastRow="0" w:firstColumn="0" w:lastColumn="0" w:oddVBand="1" w:evenVBand="0" w:oddHBand="0" w:evenHBand="0" w:firstRowFirstColumn="0" w:firstRowLastColumn="0" w:lastRowFirstColumn="0" w:lastRowLastColumn="0"/>
            <w:tcW w:w="7036" w:type="dxa"/>
          </w:tcPr>
          <w:p w14:paraId="0EC86F89" w14:textId="77777777" w:rsidR="00125418" w:rsidRPr="00F21F40" w:rsidRDefault="00125418" w:rsidP="00125418">
            <w:pPr>
              <w:pStyle w:val="NormalinTable"/>
            </w:pPr>
            <w:r>
              <w:t>0%</w:t>
            </w:r>
          </w:p>
        </w:tc>
      </w:tr>
      <w:tr w:rsidR="00125418" w:rsidRPr="00F21F40" w14:paraId="2623FA0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B315913" w14:textId="77777777" w:rsidR="00125418" w:rsidRPr="00F21F40" w:rsidRDefault="00125418" w:rsidP="00125418">
            <w:pPr>
              <w:pStyle w:val="NormalinTable"/>
            </w:pPr>
            <w:r w:rsidRPr="00F21F40">
              <w:t>2005 99 80 91</w:t>
            </w:r>
          </w:p>
        </w:tc>
        <w:tc>
          <w:tcPr>
            <w:cnfStyle w:val="000010000000" w:firstRow="0" w:lastRow="0" w:firstColumn="0" w:lastColumn="0" w:oddVBand="1" w:evenVBand="0" w:oddHBand="0" w:evenHBand="0" w:firstRowFirstColumn="0" w:firstRowLastColumn="0" w:lastRowFirstColumn="0" w:lastRowLastColumn="0"/>
            <w:tcW w:w="7036" w:type="dxa"/>
          </w:tcPr>
          <w:p w14:paraId="3F3317C7" w14:textId="77777777" w:rsidR="00125418" w:rsidRPr="00F21F40" w:rsidRDefault="00125418" w:rsidP="00125418">
            <w:pPr>
              <w:pStyle w:val="NormalinTable"/>
            </w:pPr>
            <w:r>
              <w:t>0%</w:t>
            </w:r>
          </w:p>
        </w:tc>
      </w:tr>
      <w:tr w:rsidR="00125418" w:rsidRPr="00F21F40" w14:paraId="724F1BC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3B6BA8" w14:textId="77777777" w:rsidR="00125418" w:rsidRPr="00F21F40" w:rsidRDefault="00125418" w:rsidP="00125418">
            <w:pPr>
              <w:pStyle w:val="NormalinTable"/>
            </w:pPr>
            <w:r w:rsidRPr="00F21F40">
              <w:t>2006 00 38 11</w:t>
            </w:r>
          </w:p>
        </w:tc>
        <w:tc>
          <w:tcPr>
            <w:cnfStyle w:val="000010000000" w:firstRow="0" w:lastRow="0" w:firstColumn="0" w:lastColumn="0" w:oddVBand="1" w:evenVBand="0" w:oddHBand="0" w:evenHBand="0" w:firstRowFirstColumn="0" w:firstRowLastColumn="0" w:lastRowFirstColumn="0" w:lastRowLastColumn="0"/>
            <w:tcW w:w="7036" w:type="dxa"/>
          </w:tcPr>
          <w:p w14:paraId="7B9DDDB3" w14:textId="77777777" w:rsidR="00125418" w:rsidRPr="00F21F40" w:rsidRDefault="00125418" w:rsidP="00125418">
            <w:pPr>
              <w:pStyle w:val="NormalinTable"/>
            </w:pPr>
            <w:r>
              <w:t>0%</w:t>
            </w:r>
          </w:p>
        </w:tc>
      </w:tr>
      <w:tr w:rsidR="00125418" w:rsidRPr="00F21F40" w14:paraId="42E7494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FE995F4" w14:textId="77777777" w:rsidR="00125418" w:rsidRPr="00F21F40" w:rsidRDefault="00125418" w:rsidP="00125418">
            <w:pPr>
              <w:pStyle w:val="NormalinTable"/>
            </w:pPr>
            <w:r w:rsidRPr="00F21F40">
              <w:t>2006 00 38 19</w:t>
            </w:r>
          </w:p>
        </w:tc>
        <w:tc>
          <w:tcPr>
            <w:cnfStyle w:val="000010000000" w:firstRow="0" w:lastRow="0" w:firstColumn="0" w:lastColumn="0" w:oddVBand="1" w:evenVBand="0" w:oddHBand="0" w:evenHBand="0" w:firstRowFirstColumn="0" w:firstRowLastColumn="0" w:lastRowFirstColumn="0" w:lastRowLastColumn="0"/>
            <w:tcW w:w="7036" w:type="dxa"/>
          </w:tcPr>
          <w:p w14:paraId="1F2AAACD" w14:textId="77777777" w:rsidR="00125418" w:rsidRPr="00F21F40" w:rsidRDefault="00125418" w:rsidP="00125418">
            <w:pPr>
              <w:pStyle w:val="NormalinTable"/>
            </w:pPr>
            <w:r>
              <w:t>0%</w:t>
            </w:r>
          </w:p>
        </w:tc>
      </w:tr>
      <w:tr w:rsidR="00125418" w:rsidRPr="00F21F40" w14:paraId="37AE535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F3C5BF" w14:textId="77777777" w:rsidR="00125418" w:rsidRPr="00F21F40" w:rsidRDefault="00125418" w:rsidP="00125418">
            <w:pPr>
              <w:pStyle w:val="NormalinTable"/>
            </w:pPr>
            <w:r w:rsidRPr="00F21F40">
              <w:t>2006 00 99 91</w:t>
            </w:r>
          </w:p>
        </w:tc>
        <w:tc>
          <w:tcPr>
            <w:cnfStyle w:val="000010000000" w:firstRow="0" w:lastRow="0" w:firstColumn="0" w:lastColumn="0" w:oddVBand="1" w:evenVBand="0" w:oddHBand="0" w:evenHBand="0" w:firstRowFirstColumn="0" w:firstRowLastColumn="0" w:lastRowFirstColumn="0" w:lastRowLastColumn="0"/>
            <w:tcW w:w="7036" w:type="dxa"/>
          </w:tcPr>
          <w:p w14:paraId="4BF601C2" w14:textId="77777777" w:rsidR="00125418" w:rsidRPr="00F21F40" w:rsidRDefault="00125418" w:rsidP="00125418">
            <w:pPr>
              <w:pStyle w:val="NormalinTable"/>
            </w:pPr>
            <w:r>
              <w:t>0%</w:t>
            </w:r>
          </w:p>
        </w:tc>
      </w:tr>
      <w:tr w:rsidR="00125418" w:rsidRPr="00F21F40" w14:paraId="0990ED5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5C0A8C5" w14:textId="77777777" w:rsidR="00125418" w:rsidRPr="00F21F40" w:rsidRDefault="00125418" w:rsidP="00125418">
            <w:pPr>
              <w:pStyle w:val="NormalinTable"/>
            </w:pPr>
            <w:r w:rsidRPr="00F21F40">
              <w:lastRenderedPageBreak/>
              <w:t xml:space="preserve">2007 00 00 </w:t>
            </w:r>
          </w:p>
        </w:tc>
        <w:tc>
          <w:tcPr>
            <w:cnfStyle w:val="000010000000" w:firstRow="0" w:lastRow="0" w:firstColumn="0" w:lastColumn="0" w:oddVBand="1" w:evenVBand="0" w:oddHBand="0" w:evenHBand="0" w:firstRowFirstColumn="0" w:firstRowLastColumn="0" w:lastRowFirstColumn="0" w:lastRowLastColumn="0"/>
            <w:tcW w:w="7036" w:type="dxa"/>
          </w:tcPr>
          <w:p w14:paraId="3B1757D2" w14:textId="77777777" w:rsidR="00125418" w:rsidRPr="00F21F40" w:rsidRDefault="00125418" w:rsidP="00125418">
            <w:pPr>
              <w:pStyle w:val="NormalinTable"/>
            </w:pPr>
            <w:r>
              <w:t>0%</w:t>
            </w:r>
          </w:p>
        </w:tc>
      </w:tr>
      <w:tr w:rsidR="00125418" w:rsidRPr="00F21F40" w14:paraId="475B95D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EE7C46" w14:textId="77777777" w:rsidR="00125418" w:rsidRPr="00F21F40" w:rsidRDefault="00125418" w:rsidP="00125418">
            <w:pPr>
              <w:pStyle w:val="NormalinTable"/>
            </w:pPr>
            <w:r w:rsidRPr="00F21F40">
              <w:t xml:space="preserve">2008 11 10 </w:t>
            </w:r>
          </w:p>
        </w:tc>
        <w:tc>
          <w:tcPr>
            <w:cnfStyle w:val="000010000000" w:firstRow="0" w:lastRow="0" w:firstColumn="0" w:lastColumn="0" w:oddVBand="1" w:evenVBand="0" w:oddHBand="0" w:evenHBand="0" w:firstRowFirstColumn="0" w:firstRowLastColumn="0" w:lastRowFirstColumn="0" w:lastRowLastColumn="0"/>
            <w:tcW w:w="7036" w:type="dxa"/>
          </w:tcPr>
          <w:p w14:paraId="33225675" w14:textId="77777777" w:rsidR="00125418" w:rsidRPr="00F21F40" w:rsidRDefault="00125418" w:rsidP="00125418">
            <w:pPr>
              <w:pStyle w:val="NormalinTable"/>
            </w:pPr>
            <w:r>
              <w:t>0%</w:t>
            </w:r>
          </w:p>
        </w:tc>
      </w:tr>
      <w:tr w:rsidR="00125418" w:rsidRPr="00F21F40" w14:paraId="4B0840E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F90B3C0" w14:textId="77777777" w:rsidR="00125418" w:rsidRPr="00F21F40" w:rsidRDefault="00125418" w:rsidP="00125418">
            <w:pPr>
              <w:pStyle w:val="NormalinTable"/>
            </w:pPr>
            <w:r w:rsidRPr="00F21F40">
              <w:t>2008 11 91 10</w:t>
            </w:r>
          </w:p>
        </w:tc>
        <w:tc>
          <w:tcPr>
            <w:cnfStyle w:val="000010000000" w:firstRow="0" w:lastRow="0" w:firstColumn="0" w:lastColumn="0" w:oddVBand="1" w:evenVBand="0" w:oddHBand="0" w:evenHBand="0" w:firstRowFirstColumn="0" w:firstRowLastColumn="0" w:lastRowFirstColumn="0" w:lastRowLastColumn="0"/>
            <w:tcW w:w="7036" w:type="dxa"/>
          </w:tcPr>
          <w:p w14:paraId="0D4C8147" w14:textId="77777777" w:rsidR="00125418" w:rsidRPr="00F21F40" w:rsidRDefault="00125418" w:rsidP="00125418">
            <w:pPr>
              <w:pStyle w:val="NormalinTable"/>
            </w:pPr>
            <w:r>
              <w:t>0%</w:t>
            </w:r>
          </w:p>
        </w:tc>
      </w:tr>
      <w:tr w:rsidR="00125418" w:rsidRPr="00F21F40" w14:paraId="346C1B3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AFD6E3" w14:textId="77777777" w:rsidR="00125418" w:rsidRPr="00F21F40" w:rsidRDefault="00125418" w:rsidP="00125418">
            <w:pPr>
              <w:pStyle w:val="NormalinTable"/>
            </w:pPr>
            <w:r w:rsidRPr="00F21F40">
              <w:t xml:space="preserve">2008 11 96 </w:t>
            </w:r>
          </w:p>
        </w:tc>
        <w:tc>
          <w:tcPr>
            <w:cnfStyle w:val="000010000000" w:firstRow="0" w:lastRow="0" w:firstColumn="0" w:lastColumn="0" w:oddVBand="1" w:evenVBand="0" w:oddHBand="0" w:evenHBand="0" w:firstRowFirstColumn="0" w:firstRowLastColumn="0" w:lastRowFirstColumn="0" w:lastRowLastColumn="0"/>
            <w:tcW w:w="7036" w:type="dxa"/>
          </w:tcPr>
          <w:p w14:paraId="72D36F92" w14:textId="77777777" w:rsidR="00125418" w:rsidRPr="00F21F40" w:rsidRDefault="00125418" w:rsidP="00125418">
            <w:pPr>
              <w:pStyle w:val="NormalinTable"/>
            </w:pPr>
            <w:r>
              <w:t>0%</w:t>
            </w:r>
          </w:p>
        </w:tc>
      </w:tr>
      <w:tr w:rsidR="00125418" w:rsidRPr="00F21F40" w14:paraId="7CEA76F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25CEB77" w14:textId="77777777" w:rsidR="00125418" w:rsidRPr="00F21F40" w:rsidRDefault="00125418" w:rsidP="00125418">
            <w:pPr>
              <w:pStyle w:val="NormalinTable"/>
            </w:pPr>
            <w:r w:rsidRPr="00F21F40">
              <w:t>2008 30 55 20</w:t>
            </w:r>
          </w:p>
        </w:tc>
        <w:tc>
          <w:tcPr>
            <w:cnfStyle w:val="000010000000" w:firstRow="0" w:lastRow="0" w:firstColumn="0" w:lastColumn="0" w:oddVBand="1" w:evenVBand="0" w:oddHBand="0" w:evenHBand="0" w:firstRowFirstColumn="0" w:firstRowLastColumn="0" w:lastRowFirstColumn="0" w:lastRowLastColumn="0"/>
            <w:tcW w:w="7036" w:type="dxa"/>
          </w:tcPr>
          <w:p w14:paraId="31C20FF2" w14:textId="77777777" w:rsidR="00125418" w:rsidRPr="00F21F40" w:rsidRDefault="00125418" w:rsidP="00125418">
            <w:pPr>
              <w:pStyle w:val="NormalinTable"/>
            </w:pPr>
            <w:r>
              <w:t>0%</w:t>
            </w:r>
          </w:p>
        </w:tc>
      </w:tr>
      <w:tr w:rsidR="00125418" w:rsidRPr="00F21F40" w14:paraId="7465D15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E33A46" w14:textId="77777777" w:rsidR="00125418" w:rsidRPr="00F21F40" w:rsidRDefault="00125418" w:rsidP="00125418">
            <w:pPr>
              <w:pStyle w:val="NormalinTable"/>
            </w:pPr>
            <w:r w:rsidRPr="00F21F40">
              <w:t>2008 30 59 11</w:t>
            </w:r>
          </w:p>
        </w:tc>
        <w:tc>
          <w:tcPr>
            <w:cnfStyle w:val="000010000000" w:firstRow="0" w:lastRow="0" w:firstColumn="0" w:lastColumn="0" w:oddVBand="1" w:evenVBand="0" w:oddHBand="0" w:evenHBand="0" w:firstRowFirstColumn="0" w:firstRowLastColumn="0" w:lastRowFirstColumn="0" w:lastRowLastColumn="0"/>
            <w:tcW w:w="7036" w:type="dxa"/>
          </w:tcPr>
          <w:p w14:paraId="2D3F672C" w14:textId="77777777" w:rsidR="00125418" w:rsidRPr="00F21F40" w:rsidRDefault="00125418" w:rsidP="00125418">
            <w:pPr>
              <w:pStyle w:val="NormalinTable"/>
            </w:pPr>
            <w:r>
              <w:t>0%</w:t>
            </w:r>
          </w:p>
        </w:tc>
      </w:tr>
      <w:tr w:rsidR="00125418" w:rsidRPr="00F21F40" w14:paraId="1DFF549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11D901D" w14:textId="77777777" w:rsidR="00125418" w:rsidRPr="00F21F40" w:rsidRDefault="00125418" w:rsidP="00125418">
            <w:pPr>
              <w:pStyle w:val="NormalinTable"/>
            </w:pPr>
            <w:r w:rsidRPr="00F21F40">
              <w:t>2008 30 59 41</w:t>
            </w:r>
          </w:p>
        </w:tc>
        <w:tc>
          <w:tcPr>
            <w:cnfStyle w:val="000010000000" w:firstRow="0" w:lastRow="0" w:firstColumn="0" w:lastColumn="0" w:oddVBand="1" w:evenVBand="0" w:oddHBand="0" w:evenHBand="0" w:firstRowFirstColumn="0" w:firstRowLastColumn="0" w:lastRowFirstColumn="0" w:lastRowLastColumn="0"/>
            <w:tcW w:w="7036" w:type="dxa"/>
          </w:tcPr>
          <w:p w14:paraId="662E6C58" w14:textId="77777777" w:rsidR="00125418" w:rsidRPr="00F21F40" w:rsidRDefault="00125418" w:rsidP="00125418">
            <w:pPr>
              <w:pStyle w:val="NormalinTable"/>
            </w:pPr>
            <w:r>
              <w:t>0%</w:t>
            </w:r>
          </w:p>
        </w:tc>
      </w:tr>
      <w:tr w:rsidR="00125418" w:rsidRPr="00F21F40" w14:paraId="0A1F51D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5C39DB" w14:textId="77777777" w:rsidR="00125418" w:rsidRPr="00F21F40" w:rsidRDefault="00125418" w:rsidP="00125418">
            <w:pPr>
              <w:pStyle w:val="NormalinTable"/>
            </w:pPr>
            <w:r w:rsidRPr="00F21F40">
              <w:t>2008 30 59 91</w:t>
            </w:r>
          </w:p>
        </w:tc>
        <w:tc>
          <w:tcPr>
            <w:cnfStyle w:val="000010000000" w:firstRow="0" w:lastRow="0" w:firstColumn="0" w:lastColumn="0" w:oddVBand="1" w:evenVBand="0" w:oddHBand="0" w:evenHBand="0" w:firstRowFirstColumn="0" w:firstRowLastColumn="0" w:lastRowFirstColumn="0" w:lastRowLastColumn="0"/>
            <w:tcW w:w="7036" w:type="dxa"/>
          </w:tcPr>
          <w:p w14:paraId="58247813" w14:textId="77777777" w:rsidR="00125418" w:rsidRPr="00F21F40" w:rsidRDefault="00125418" w:rsidP="00125418">
            <w:pPr>
              <w:pStyle w:val="NormalinTable"/>
            </w:pPr>
            <w:r>
              <w:t>0%</w:t>
            </w:r>
          </w:p>
        </w:tc>
      </w:tr>
      <w:tr w:rsidR="00125418" w:rsidRPr="00F21F40" w14:paraId="3719E49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E944068" w14:textId="77777777" w:rsidR="00125418" w:rsidRPr="00F21F40" w:rsidRDefault="00125418" w:rsidP="00125418">
            <w:pPr>
              <w:pStyle w:val="NormalinTable"/>
            </w:pPr>
            <w:r w:rsidRPr="00F21F40">
              <w:t>2008 30 75 20</w:t>
            </w:r>
          </w:p>
        </w:tc>
        <w:tc>
          <w:tcPr>
            <w:cnfStyle w:val="000010000000" w:firstRow="0" w:lastRow="0" w:firstColumn="0" w:lastColumn="0" w:oddVBand="1" w:evenVBand="0" w:oddHBand="0" w:evenHBand="0" w:firstRowFirstColumn="0" w:firstRowLastColumn="0" w:lastRowFirstColumn="0" w:lastRowLastColumn="0"/>
            <w:tcW w:w="7036" w:type="dxa"/>
          </w:tcPr>
          <w:p w14:paraId="4877CDAB" w14:textId="77777777" w:rsidR="00125418" w:rsidRPr="00F21F40" w:rsidRDefault="00125418" w:rsidP="00125418">
            <w:pPr>
              <w:pStyle w:val="NormalinTable"/>
            </w:pPr>
            <w:r>
              <w:t>0%</w:t>
            </w:r>
          </w:p>
        </w:tc>
      </w:tr>
      <w:tr w:rsidR="00125418" w:rsidRPr="00F21F40" w14:paraId="7F05038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62B1DE" w14:textId="77777777" w:rsidR="00125418" w:rsidRPr="00F21F40" w:rsidRDefault="00125418" w:rsidP="00125418">
            <w:pPr>
              <w:pStyle w:val="NormalinTable"/>
            </w:pPr>
            <w:r w:rsidRPr="00F21F40">
              <w:t>2008 30 79 11</w:t>
            </w:r>
          </w:p>
        </w:tc>
        <w:tc>
          <w:tcPr>
            <w:cnfStyle w:val="000010000000" w:firstRow="0" w:lastRow="0" w:firstColumn="0" w:lastColumn="0" w:oddVBand="1" w:evenVBand="0" w:oddHBand="0" w:evenHBand="0" w:firstRowFirstColumn="0" w:firstRowLastColumn="0" w:lastRowFirstColumn="0" w:lastRowLastColumn="0"/>
            <w:tcW w:w="7036" w:type="dxa"/>
          </w:tcPr>
          <w:p w14:paraId="204E8304" w14:textId="77777777" w:rsidR="00125418" w:rsidRPr="00F21F40" w:rsidRDefault="00125418" w:rsidP="00125418">
            <w:pPr>
              <w:pStyle w:val="NormalinTable"/>
            </w:pPr>
            <w:r>
              <w:t>0%</w:t>
            </w:r>
          </w:p>
        </w:tc>
      </w:tr>
      <w:tr w:rsidR="00125418" w:rsidRPr="00F21F40" w14:paraId="184DD4E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E65FC8E" w14:textId="77777777" w:rsidR="00125418" w:rsidRPr="00F21F40" w:rsidRDefault="00125418" w:rsidP="00125418">
            <w:pPr>
              <w:pStyle w:val="NormalinTable"/>
            </w:pPr>
            <w:r w:rsidRPr="00F21F40">
              <w:t>2008 30 79 91</w:t>
            </w:r>
          </w:p>
        </w:tc>
        <w:tc>
          <w:tcPr>
            <w:cnfStyle w:val="000010000000" w:firstRow="0" w:lastRow="0" w:firstColumn="0" w:lastColumn="0" w:oddVBand="1" w:evenVBand="0" w:oddHBand="0" w:evenHBand="0" w:firstRowFirstColumn="0" w:firstRowLastColumn="0" w:lastRowFirstColumn="0" w:lastRowLastColumn="0"/>
            <w:tcW w:w="7036" w:type="dxa"/>
          </w:tcPr>
          <w:p w14:paraId="2996C69A" w14:textId="77777777" w:rsidR="00125418" w:rsidRPr="00F21F40" w:rsidRDefault="00125418" w:rsidP="00125418">
            <w:pPr>
              <w:pStyle w:val="NormalinTable"/>
            </w:pPr>
            <w:r>
              <w:t>0%</w:t>
            </w:r>
          </w:p>
        </w:tc>
      </w:tr>
      <w:tr w:rsidR="00125418" w:rsidRPr="00F21F40" w14:paraId="06A5BBF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ED0B96" w14:textId="77777777" w:rsidR="00125418" w:rsidRPr="00F21F40" w:rsidRDefault="00125418" w:rsidP="00125418">
            <w:pPr>
              <w:pStyle w:val="NormalinTable"/>
            </w:pPr>
            <w:r w:rsidRPr="00F21F40">
              <w:t>2008 30 90 25</w:t>
            </w:r>
          </w:p>
        </w:tc>
        <w:tc>
          <w:tcPr>
            <w:cnfStyle w:val="000010000000" w:firstRow="0" w:lastRow="0" w:firstColumn="0" w:lastColumn="0" w:oddVBand="1" w:evenVBand="0" w:oddHBand="0" w:evenHBand="0" w:firstRowFirstColumn="0" w:firstRowLastColumn="0" w:lastRowFirstColumn="0" w:lastRowLastColumn="0"/>
            <w:tcW w:w="7036" w:type="dxa"/>
          </w:tcPr>
          <w:p w14:paraId="2CE274C0" w14:textId="77777777" w:rsidR="00125418" w:rsidRPr="00F21F40" w:rsidRDefault="00125418" w:rsidP="00125418">
            <w:pPr>
              <w:pStyle w:val="NormalinTable"/>
            </w:pPr>
            <w:r>
              <w:t>0%</w:t>
            </w:r>
          </w:p>
        </w:tc>
      </w:tr>
      <w:tr w:rsidR="00125418" w:rsidRPr="00F21F40" w14:paraId="714510D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F2816B9" w14:textId="77777777" w:rsidR="00125418" w:rsidRPr="00F21F40" w:rsidRDefault="00125418" w:rsidP="00125418">
            <w:pPr>
              <w:pStyle w:val="NormalinTable"/>
            </w:pPr>
            <w:r w:rsidRPr="00F21F40">
              <w:t>2008 30 90 65</w:t>
            </w:r>
          </w:p>
        </w:tc>
        <w:tc>
          <w:tcPr>
            <w:cnfStyle w:val="000010000000" w:firstRow="0" w:lastRow="0" w:firstColumn="0" w:lastColumn="0" w:oddVBand="1" w:evenVBand="0" w:oddHBand="0" w:evenHBand="0" w:firstRowFirstColumn="0" w:firstRowLastColumn="0" w:lastRowFirstColumn="0" w:lastRowLastColumn="0"/>
            <w:tcW w:w="7036" w:type="dxa"/>
          </w:tcPr>
          <w:p w14:paraId="5FFC6895" w14:textId="77777777" w:rsidR="00125418" w:rsidRPr="00F21F40" w:rsidRDefault="00125418" w:rsidP="00125418">
            <w:pPr>
              <w:pStyle w:val="NormalinTable"/>
            </w:pPr>
            <w:r>
              <w:t>0%</w:t>
            </w:r>
          </w:p>
        </w:tc>
      </w:tr>
      <w:tr w:rsidR="00125418" w:rsidRPr="00F21F40" w14:paraId="681F221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A4EE57" w14:textId="77777777" w:rsidR="00125418" w:rsidRPr="00F21F40" w:rsidRDefault="00125418" w:rsidP="00125418">
            <w:pPr>
              <w:pStyle w:val="NormalinTable"/>
            </w:pPr>
            <w:r w:rsidRPr="00F21F40">
              <w:t>2008 30 90 75</w:t>
            </w:r>
          </w:p>
        </w:tc>
        <w:tc>
          <w:tcPr>
            <w:cnfStyle w:val="000010000000" w:firstRow="0" w:lastRow="0" w:firstColumn="0" w:lastColumn="0" w:oddVBand="1" w:evenVBand="0" w:oddHBand="0" w:evenHBand="0" w:firstRowFirstColumn="0" w:firstRowLastColumn="0" w:lastRowFirstColumn="0" w:lastRowLastColumn="0"/>
            <w:tcW w:w="7036" w:type="dxa"/>
          </w:tcPr>
          <w:p w14:paraId="2F58436B" w14:textId="77777777" w:rsidR="00125418" w:rsidRPr="00F21F40" w:rsidRDefault="00125418" w:rsidP="00125418">
            <w:pPr>
              <w:pStyle w:val="NormalinTable"/>
            </w:pPr>
            <w:r>
              <w:t>0%</w:t>
            </w:r>
          </w:p>
        </w:tc>
      </w:tr>
      <w:tr w:rsidR="00125418" w:rsidRPr="00F21F40" w14:paraId="6D34CA6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D6C6108" w14:textId="77777777" w:rsidR="00125418" w:rsidRPr="00F21F40" w:rsidRDefault="00125418" w:rsidP="00125418">
            <w:pPr>
              <w:pStyle w:val="NormalinTable"/>
            </w:pPr>
            <w:r w:rsidRPr="00F21F40">
              <w:t>2008 40 51 10</w:t>
            </w:r>
          </w:p>
        </w:tc>
        <w:tc>
          <w:tcPr>
            <w:cnfStyle w:val="000010000000" w:firstRow="0" w:lastRow="0" w:firstColumn="0" w:lastColumn="0" w:oddVBand="1" w:evenVBand="0" w:oddHBand="0" w:evenHBand="0" w:firstRowFirstColumn="0" w:firstRowLastColumn="0" w:lastRowFirstColumn="0" w:lastRowLastColumn="0"/>
            <w:tcW w:w="7036" w:type="dxa"/>
          </w:tcPr>
          <w:p w14:paraId="11D32B67" w14:textId="77777777" w:rsidR="00125418" w:rsidRPr="00F21F40" w:rsidRDefault="00125418" w:rsidP="00125418">
            <w:pPr>
              <w:pStyle w:val="NormalinTable"/>
            </w:pPr>
            <w:r>
              <w:t>0%</w:t>
            </w:r>
          </w:p>
        </w:tc>
      </w:tr>
      <w:tr w:rsidR="00125418" w:rsidRPr="00F21F40" w14:paraId="336AA43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46F11F" w14:textId="77777777" w:rsidR="00125418" w:rsidRPr="00F21F40" w:rsidRDefault="00125418" w:rsidP="00125418">
            <w:pPr>
              <w:pStyle w:val="NormalinTable"/>
            </w:pPr>
            <w:r w:rsidRPr="00F21F40">
              <w:t>2008 40 59 10</w:t>
            </w:r>
          </w:p>
        </w:tc>
        <w:tc>
          <w:tcPr>
            <w:cnfStyle w:val="000010000000" w:firstRow="0" w:lastRow="0" w:firstColumn="0" w:lastColumn="0" w:oddVBand="1" w:evenVBand="0" w:oddHBand="0" w:evenHBand="0" w:firstRowFirstColumn="0" w:firstRowLastColumn="0" w:lastRowFirstColumn="0" w:lastRowLastColumn="0"/>
            <w:tcW w:w="7036" w:type="dxa"/>
          </w:tcPr>
          <w:p w14:paraId="459D0236" w14:textId="77777777" w:rsidR="00125418" w:rsidRPr="00F21F40" w:rsidRDefault="00125418" w:rsidP="00125418">
            <w:pPr>
              <w:pStyle w:val="NormalinTable"/>
            </w:pPr>
            <w:r>
              <w:t>0%</w:t>
            </w:r>
          </w:p>
        </w:tc>
      </w:tr>
      <w:tr w:rsidR="00125418" w:rsidRPr="00F21F40" w14:paraId="3ABA993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D29A5B9" w14:textId="77777777" w:rsidR="00125418" w:rsidRPr="00F21F40" w:rsidRDefault="00125418" w:rsidP="00125418">
            <w:pPr>
              <w:pStyle w:val="NormalinTable"/>
            </w:pPr>
            <w:r w:rsidRPr="00F21F40">
              <w:t>2008 40 71 20</w:t>
            </w:r>
          </w:p>
        </w:tc>
        <w:tc>
          <w:tcPr>
            <w:cnfStyle w:val="000010000000" w:firstRow="0" w:lastRow="0" w:firstColumn="0" w:lastColumn="0" w:oddVBand="1" w:evenVBand="0" w:oddHBand="0" w:evenHBand="0" w:firstRowFirstColumn="0" w:firstRowLastColumn="0" w:lastRowFirstColumn="0" w:lastRowLastColumn="0"/>
            <w:tcW w:w="7036" w:type="dxa"/>
          </w:tcPr>
          <w:p w14:paraId="61C76D57" w14:textId="77777777" w:rsidR="00125418" w:rsidRPr="00F21F40" w:rsidRDefault="00125418" w:rsidP="00125418">
            <w:pPr>
              <w:pStyle w:val="NormalinTable"/>
            </w:pPr>
            <w:r>
              <w:t>0%</w:t>
            </w:r>
          </w:p>
        </w:tc>
      </w:tr>
      <w:tr w:rsidR="00125418" w:rsidRPr="00F21F40" w14:paraId="097907B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94C16D" w14:textId="77777777" w:rsidR="00125418" w:rsidRPr="00F21F40" w:rsidRDefault="00125418" w:rsidP="00125418">
            <w:pPr>
              <w:pStyle w:val="NormalinTable"/>
            </w:pPr>
            <w:r w:rsidRPr="00F21F40">
              <w:t>2008 40 79 10</w:t>
            </w:r>
          </w:p>
        </w:tc>
        <w:tc>
          <w:tcPr>
            <w:cnfStyle w:val="000010000000" w:firstRow="0" w:lastRow="0" w:firstColumn="0" w:lastColumn="0" w:oddVBand="1" w:evenVBand="0" w:oddHBand="0" w:evenHBand="0" w:firstRowFirstColumn="0" w:firstRowLastColumn="0" w:lastRowFirstColumn="0" w:lastRowLastColumn="0"/>
            <w:tcW w:w="7036" w:type="dxa"/>
          </w:tcPr>
          <w:p w14:paraId="1CCD4266" w14:textId="77777777" w:rsidR="00125418" w:rsidRPr="00F21F40" w:rsidRDefault="00125418" w:rsidP="00125418">
            <w:pPr>
              <w:pStyle w:val="NormalinTable"/>
            </w:pPr>
            <w:r>
              <w:t>0%</w:t>
            </w:r>
          </w:p>
        </w:tc>
      </w:tr>
      <w:tr w:rsidR="00125418" w:rsidRPr="00F21F40" w14:paraId="0B800AB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328D377" w14:textId="77777777" w:rsidR="00125418" w:rsidRPr="00F21F40" w:rsidRDefault="00125418" w:rsidP="00125418">
            <w:pPr>
              <w:pStyle w:val="NormalinTable"/>
            </w:pPr>
            <w:r w:rsidRPr="00F21F40">
              <w:t>2008 40 90 10</w:t>
            </w:r>
          </w:p>
        </w:tc>
        <w:tc>
          <w:tcPr>
            <w:cnfStyle w:val="000010000000" w:firstRow="0" w:lastRow="0" w:firstColumn="0" w:lastColumn="0" w:oddVBand="1" w:evenVBand="0" w:oddHBand="0" w:evenHBand="0" w:firstRowFirstColumn="0" w:firstRowLastColumn="0" w:lastRowFirstColumn="0" w:lastRowLastColumn="0"/>
            <w:tcW w:w="7036" w:type="dxa"/>
          </w:tcPr>
          <w:p w14:paraId="50453E9E" w14:textId="77777777" w:rsidR="00125418" w:rsidRPr="00F21F40" w:rsidRDefault="00125418" w:rsidP="00125418">
            <w:pPr>
              <w:pStyle w:val="NormalinTable"/>
            </w:pPr>
            <w:r>
              <w:t>0%</w:t>
            </w:r>
          </w:p>
        </w:tc>
      </w:tr>
      <w:tr w:rsidR="00125418" w:rsidRPr="00F21F40" w14:paraId="2D9A7B5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270A3B" w14:textId="77777777" w:rsidR="00125418" w:rsidRPr="00F21F40" w:rsidRDefault="00125418" w:rsidP="00125418">
            <w:pPr>
              <w:pStyle w:val="NormalinTable"/>
            </w:pPr>
            <w:r w:rsidRPr="00F21F40">
              <w:t>2008 50 61 10</w:t>
            </w:r>
          </w:p>
        </w:tc>
        <w:tc>
          <w:tcPr>
            <w:cnfStyle w:val="000010000000" w:firstRow="0" w:lastRow="0" w:firstColumn="0" w:lastColumn="0" w:oddVBand="1" w:evenVBand="0" w:oddHBand="0" w:evenHBand="0" w:firstRowFirstColumn="0" w:firstRowLastColumn="0" w:lastRowFirstColumn="0" w:lastRowLastColumn="0"/>
            <w:tcW w:w="7036" w:type="dxa"/>
          </w:tcPr>
          <w:p w14:paraId="56C062C8" w14:textId="77777777" w:rsidR="00125418" w:rsidRPr="00F21F40" w:rsidRDefault="00125418" w:rsidP="00125418">
            <w:pPr>
              <w:pStyle w:val="NormalinTable"/>
            </w:pPr>
            <w:r>
              <w:t>0%</w:t>
            </w:r>
          </w:p>
        </w:tc>
      </w:tr>
      <w:tr w:rsidR="00125418" w:rsidRPr="00F21F40" w14:paraId="4CA79A3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A7A3C34" w14:textId="77777777" w:rsidR="00125418" w:rsidRPr="00F21F40" w:rsidRDefault="00125418" w:rsidP="00125418">
            <w:pPr>
              <w:pStyle w:val="NormalinTable"/>
            </w:pPr>
            <w:r w:rsidRPr="00F21F40">
              <w:t>2008 50 69 10</w:t>
            </w:r>
          </w:p>
        </w:tc>
        <w:tc>
          <w:tcPr>
            <w:cnfStyle w:val="000010000000" w:firstRow="0" w:lastRow="0" w:firstColumn="0" w:lastColumn="0" w:oddVBand="1" w:evenVBand="0" w:oddHBand="0" w:evenHBand="0" w:firstRowFirstColumn="0" w:firstRowLastColumn="0" w:lastRowFirstColumn="0" w:lastRowLastColumn="0"/>
            <w:tcW w:w="7036" w:type="dxa"/>
          </w:tcPr>
          <w:p w14:paraId="5E6465F0" w14:textId="77777777" w:rsidR="00125418" w:rsidRPr="00F21F40" w:rsidRDefault="00125418" w:rsidP="00125418">
            <w:pPr>
              <w:pStyle w:val="NormalinTable"/>
            </w:pPr>
            <w:r>
              <w:t>0%</w:t>
            </w:r>
          </w:p>
        </w:tc>
      </w:tr>
      <w:tr w:rsidR="00125418" w:rsidRPr="00F21F40" w14:paraId="5C166F3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D48E71" w14:textId="77777777" w:rsidR="00125418" w:rsidRPr="00F21F40" w:rsidRDefault="00125418" w:rsidP="00125418">
            <w:pPr>
              <w:pStyle w:val="NormalinTable"/>
            </w:pPr>
            <w:r w:rsidRPr="00F21F40">
              <w:t>2008 50 71 30</w:t>
            </w:r>
          </w:p>
        </w:tc>
        <w:tc>
          <w:tcPr>
            <w:cnfStyle w:val="000010000000" w:firstRow="0" w:lastRow="0" w:firstColumn="0" w:lastColumn="0" w:oddVBand="1" w:evenVBand="0" w:oddHBand="0" w:evenHBand="0" w:firstRowFirstColumn="0" w:firstRowLastColumn="0" w:lastRowFirstColumn="0" w:lastRowLastColumn="0"/>
            <w:tcW w:w="7036" w:type="dxa"/>
          </w:tcPr>
          <w:p w14:paraId="79696A0D" w14:textId="77777777" w:rsidR="00125418" w:rsidRPr="00F21F40" w:rsidRDefault="00125418" w:rsidP="00125418">
            <w:pPr>
              <w:pStyle w:val="NormalinTable"/>
            </w:pPr>
            <w:r>
              <w:t>0%</w:t>
            </w:r>
          </w:p>
        </w:tc>
      </w:tr>
      <w:tr w:rsidR="00125418" w:rsidRPr="00F21F40" w14:paraId="1CEC46B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3B603AC" w14:textId="77777777" w:rsidR="00125418" w:rsidRPr="00F21F40" w:rsidRDefault="00125418" w:rsidP="00125418">
            <w:pPr>
              <w:pStyle w:val="NormalinTable"/>
            </w:pPr>
            <w:r w:rsidRPr="00F21F40">
              <w:t>2008 50 79 10</w:t>
            </w:r>
          </w:p>
        </w:tc>
        <w:tc>
          <w:tcPr>
            <w:cnfStyle w:val="000010000000" w:firstRow="0" w:lastRow="0" w:firstColumn="0" w:lastColumn="0" w:oddVBand="1" w:evenVBand="0" w:oddHBand="0" w:evenHBand="0" w:firstRowFirstColumn="0" w:firstRowLastColumn="0" w:lastRowFirstColumn="0" w:lastRowLastColumn="0"/>
            <w:tcW w:w="7036" w:type="dxa"/>
          </w:tcPr>
          <w:p w14:paraId="58B7C423" w14:textId="77777777" w:rsidR="00125418" w:rsidRPr="00F21F40" w:rsidRDefault="00125418" w:rsidP="00125418">
            <w:pPr>
              <w:pStyle w:val="NormalinTable"/>
            </w:pPr>
            <w:r>
              <w:t>0%</w:t>
            </w:r>
          </w:p>
        </w:tc>
      </w:tr>
      <w:tr w:rsidR="00125418" w:rsidRPr="00F21F40" w14:paraId="42633A8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617F59" w14:textId="77777777" w:rsidR="00125418" w:rsidRPr="00F21F40" w:rsidRDefault="00125418" w:rsidP="00125418">
            <w:pPr>
              <w:pStyle w:val="NormalinTable"/>
            </w:pPr>
            <w:r w:rsidRPr="00F21F40">
              <w:t>2008 50 92 30</w:t>
            </w:r>
          </w:p>
        </w:tc>
        <w:tc>
          <w:tcPr>
            <w:cnfStyle w:val="000010000000" w:firstRow="0" w:lastRow="0" w:firstColumn="0" w:lastColumn="0" w:oddVBand="1" w:evenVBand="0" w:oddHBand="0" w:evenHBand="0" w:firstRowFirstColumn="0" w:firstRowLastColumn="0" w:lastRowFirstColumn="0" w:lastRowLastColumn="0"/>
            <w:tcW w:w="7036" w:type="dxa"/>
          </w:tcPr>
          <w:p w14:paraId="4A5F3AE5" w14:textId="77777777" w:rsidR="00125418" w:rsidRPr="00F21F40" w:rsidRDefault="00125418" w:rsidP="00125418">
            <w:pPr>
              <w:pStyle w:val="NormalinTable"/>
            </w:pPr>
            <w:r>
              <w:t>0%</w:t>
            </w:r>
          </w:p>
        </w:tc>
      </w:tr>
      <w:tr w:rsidR="00125418" w:rsidRPr="00F21F40" w14:paraId="6A8D561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3CA51D8" w14:textId="77777777" w:rsidR="00125418" w:rsidRPr="00F21F40" w:rsidRDefault="00125418" w:rsidP="00125418">
            <w:pPr>
              <w:pStyle w:val="NormalinTable"/>
            </w:pPr>
            <w:r w:rsidRPr="00F21F40">
              <w:t>2008 50 98 15</w:t>
            </w:r>
          </w:p>
        </w:tc>
        <w:tc>
          <w:tcPr>
            <w:cnfStyle w:val="000010000000" w:firstRow="0" w:lastRow="0" w:firstColumn="0" w:lastColumn="0" w:oddVBand="1" w:evenVBand="0" w:oddHBand="0" w:evenHBand="0" w:firstRowFirstColumn="0" w:firstRowLastColumn="0" w:lastRowFirstColumn="0" w:lastRowLastColumn="0"/>
            <w:tcW w:w="7036" w:type="dxa"/>
          </w:tcPr>
          <w:p w14:paraId="33B2B9C4" w14:textId="77777777" w:rsidR="00125418" w:rsidRPr="00F21F40" w:rsidRDefault="00125418" w:rsidP="00125418">
            <w:pPr>
              <w:pStyle w:val="NormalinTable"/>
            </w:pPr>
            <w:r>
              <w:t>0%</w:t>
            </w:r>
          </w:p>
        </w:tc>
      </w:tr>
      <w:tr w:rsidR="00125418" w:rsidRPr="00F21F40" w14:paraId="0095B8E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2B970D" w14:textId="77777777" w:rsidR="00125418" w:rsidRPr="00F21F40" w:rsidRDefault="00125418" w:rsidP="00125418">
            <w:pPr>
              <w:pStyle w:val="NormalinTable"/>
            </w:pPr>
            <w:r w:rsidRPr="00F21F40">
              <w:t>2008 50 98 93</w:t>
            </w:r>
          </w:p>
        </w:tc>
        <w:tc>
          <w:tcPr>
            <w:cnfStyle w:val="000010000000" w:firstRow="0" w:lastRow="0" w:firstColumn="0" w:lastColumn="0" w:oddVBand="1" w:evenVBand="0" w:oddHBand="0" w:evenHBand="0" w:firstRowFirstColumn="0" w:firstRowLastColumn="0" w:lastRowFirstColumn="0" w:lastRowLastColumn="0"/>
            <w:tcW w:w="7036" w:type="dxa"/>
          </w:tcPr>
          <w:p w14:paraId="624EB57F" w14:textId="77777777" w:rsidR="00125418" w:rsidRPr="00F21F40" w:rsidRDefault="00125418" w:rsidP="00125418">
            <w:pPr>
              <w:pStyle w:val="NormalinTable"/>
            </w:pPr>
            <w:r>
              <w:t>0%</w:t>
            </w:r>
          </w:p>
        </w:tc>
      </w:tr>
      <w:tr w:rsidR="00125418" w:rsidRPr="00F21F40" w14:paraId="12D2916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AE45C9A" w14:textId="77777777" w:rsidR="00125418" w:rsidRPr="00F21F40" w:rsidRDefault="00125418" w:rsidP="00125418">
            <w:pPr>
              <w:pStyle w:val="NormalinTable"/>
            </w:pPr>
            <w:r w:rsidRPr="00F21F40">
              <w:t>2008 70 61 10</w:t>
            </w:r>
          </w:p>
        </w:tc>
        <w:tc>
          <w:tcPr>
            <w:cnfStyle w:val="000010000000" w:firstRow="0" w:lastRow="0" w:firstColumn="0" w:lastColumn="0" w:oddVBand="1" w:evenVBand="0" w:oddHBand="0" w:evenHBand="0" w:firstRowFirstColumn="0" w:firstRowLastColumn="0" w:lastRowFirstColumn="0" w:lastRowLastColumn="0"/>
            <w:tcW w:w="7036" w:type="dxa"/>
          </w:tcPr>
          <w:p w14:paraId="75C14720" w14:textId="77777777" w:rsidR="00125418" w:rsidRPr="00F21F40" w:rsidRDefault="00125418" w:rsidP="00125418">
            <w:pPr>
              <w:pStyle w:val="NormalinTable"/>
            </w:pPr>
            <w:r>
              <w:t>0%</w:t>
            </w:r>
          </w:p>
        </w:tc>
      </w:tr>
      <w:tr w:rsidR="00125418" w:rsidRPr="00F21F40" w14:paraId="7128B5E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20AE2D" w14:textId="77777777" w:rsidR="00125418" w:rsidRPr="00F21F40" w:rsidRDefault="00125418" w:rsidP="00125418">
            <w:pPr>
              <w:pStyle w:val="NormalinTable"/>
            </w:pPr>
            <w:r w:rsidRPr="00F21F40">
              <w:t>2008 70 69 10</w:t>
            </w:r>
          </w:p>
        </w:tc>
        <w:tc>
          <w:tcPr>
            <w:cnfStyle w:val="000010000000" w:firstRow="0" w:lastRow="0" w:firstColumn="0" w:lastColumn="0" w:oddVBand="1" w:evenVBand="0" w:oddHBand="0" w:evenHBand="0" w:firstRowFirstColumn="0" w:firstRowLastColumn="0" w:lastRowFirstColumn="0" w:lastRowLastColumn="0"/>
            <w:tcW w:w="7036" w:type="dxa"/>
          </w:tcPr>
          <w:p w14:paraId="07C6D010" w14:textId="77777777" w:rsidR="00125418" w:rsidRPr="00F21F40" w:rsidRDefault="00125418" w:rsidP="00125418">
            <w:pPr>
              <w:pStyle w:val="NormalinTable"/>
            </w:pPr>
            <w:r>
              <w:t>0%</w:t>
            </w:r>
          </w:p>
        </w:tc>
      </w:tr>
      <w:tr w:rsidR="00125418" w:rsidRPr="00F21F40" w14:paraId="7A52BBD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1D637D4" w14:textId="77777777" w:rsidR="00125418" w:rsidRPr="00F21F40" w:rsidRDefault="00125418" w:rsidP="00125418">
            <w:pPr>
              <w:pStyle w:val="NormalinTable"/>
            </w:pPr>
            <w:r w:rsidRPr="00F21F40">
              <w:t>2008 70 71 30</w:t>
            </w:r>
          </w:p>
        </w:tc>
        <w:tc>
          <w:tcPr>
            <w:cnfStyle w:val="000010000000" w:firstRow="0" w:lastRow="0" w:firstColumn="0" w:lastColumn="0" w:oddVBand="1" w:evenVBand="0" w:oddHBand="0" w:evenHBand="0" w:firstRowFirstColumn="0" w:firstRowLastColumn="0" w:lastRowFirstColumn="0" w:lastRowLastColumn="0"/>
            <w:tcW w:w="7036" w:type="dxa"/>
          </w:tcPr>
          <w:p w14:paraId="522897C2" w14:textId="77777777" w:rsidR="00125418" w:rsidRPr="00F21F40" w:rsidRDefault="00125418" w:rsidP="00125418">
            <w:pPr>
              <w:pStyle w:val="NormalinTable"/>
            </w:pPr>
            <w:r>
              <w:t>0%</w:t>
            </w:r>
          </w:p>
        </w:tc>
      </w:tr>
      <w:tr w:rsidR="00125418" w:rsidRPr="00F21F40" w14:paraId="00AC590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FD73E2" w14:textId="77777777" w:rsidR="00125418" w:rsidRPr="00F21F40" w:rsidRDefault="00125418" w:rsidP="00125418">
            <w:pPr>
              <w:pStyle w:val="NormalinTable"/>
            </w:pPr>
            <w:r w:rsidRPr="00F21F40">
              <w:t>2008 70 79 10</w:t>
            </w:r>
          </w:p>
        </w:tc>
        <w:tc>
          <w:tcPr>
            <w:cnfStyle w:val="000010000000" w:firstRow="0" w:lastRow="0" w:firstColumn="0" w:lastColumn="0" w:oddVBand="1" w:evenVBand="0" w:oddHBand="0" w:evenHBand="0" w:firstRowFirstColumn="0" w:firstRowLastColumn="0" w:lastRowFirstColumn="0" w:lastRowLastColumn="0"/>
            <w:tcW w:w="7036" w:type="dxa"/>
          </w:tcPr>
          <w:p w14:paraId="60538F46" w14:textId="77777777" w:rsidR="00125418" w:rsidRPr="00F21F40" w:rsidRDefault="00125418" w:rsidP="00125418">
            <w:pPr>
              <w:pStyle w:val="NormalinTable"/>
            </w:pPr>
            <w:r>
              <w:t>0%</w:t>
            </w:r>
          </w:p>
        </w:tc>
      </w:tr>
      <w:tr w:rsidR="00125418" w:rsidRPr="00F21F40" w14:paraId="70295A6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EE05142" w14:textId="77777777" w:rsidR="00125418" w:rsidRPr="00F21F40" w:rsidRDefault="00125418" w:rsidP="00125418">
            <w:pPr>
              <w:pStyle w:val="NormalinTable"/>
            </w:pPr>
            <w:r w:rsidRPr="00F21F40">
              <w:t>2008 70 92 30</w:t>
            </w:r>
          </w:p>
        </w:tc>
        <w:tc>
          <w:tcPr>
            <w:cnfStyle w:val="000010000000" w:firstRow="0" w:lastRow="0" w:firstColumn="0" w:lastColumn="0" w:oddVBand="1" w:evenVBand="0" w:oddHBand="0" w:evenHBand="0" w:firstRowFirstColumn="0" w:firstRowLastColumn="0" w:lastRowFirstColumn="0" w:lastRowLastColumn="0"/>
            <w:tcW w:w="7036" w:type="dxa"/>
          </w:tcPr>
          <w:p w14:paraId="2E9A4A83" w14:textId="77777777" w:rsidR="00125418" w:rsidRPr="00F21F40" w:rsidRDefault="00125418" w:rsidP="00125418">
            <w:pPr>
              <w:pStyle w:val="NormalinTable"/>
            </w:pPr>
            <w:r>
              <w:t>0%</w:t>
            </w:r>
          </w:p>
        </w:tc>
      </w:tr>
      <w:tr w:rsidR="00125418" w:rsidRPr="00F21F40" w14:paraId="7DBD367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7F1BCD" w14:textId="77777777" w:rsidR="00125418" w:rsidRPr="00F21F40" w:rsidRDefault="00125418" w:rsidP="00125418">
            <w:pPr>
              <w:pStyle w:val="NormalinTable"/>
            </w:pPr>
            <w:r w:rsidRPr="00F21F40">
              <w:t>2008 70 98 15</w:t>
            </w:r>
          </w:p>
        </w:tc>
        <w:tc>
          <w:tcPr>
            <w:cnfStyle w:val="000010000000" w:firstRow="0" w:lastRow="0" w:firstColumn="0" w:lastColumn="0" w:oddVBand="1" w:evenVBand="0" w:oddHBand="0" w:evenHBand="0" w:firstRowFirstColumn="0" w:firstRowLastColumn="0" w:lastRowFirstColumn="0" w:lastRowLastColumn="0"/>
            <w:tcW w:w="7036" w:type="dxa"/>
          </w:tcPr>
          <w:p w14:paraId="105A92C5" w14:textId="77777777" w:rsidR="00125418" w:rsidRPr="00F21F40" w:rsidRDefault="00125418" w:rsidP="00125418">
            <w:pPr>
              <w:pStyle w:val="NormalinTable"/>
            </w:pPr>
            <w:r>
              <w:t>0%</w:t>
            </w:r>
          </w:p>
        </w:tc>
      </w:tr>
      <w:tr w:rsidR="00125418" w:rsidRPr="00F21F40" w14:paraId="4342407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EDEE465" w14:textId="77777777" w:rsidR="00125418" w:rsidRPr="00F21F40" w:rsidRDefault="00125418" w:rsidP="00125418">
            <w:pPr>
              <w:pStyle w:val="NormalinTable"/>
            </w:pPr>
            <w:r w:rsidRPr="00F21F40">
              <w:t>2008 70 98 25</w:t>
            </w:r>
          </w:p>
        </w:tc>
        <w:tc>
          <w:tcPr>
            <w:cnfStyle w:val="000010000000" w:firstRow="0" w:lastRow="0" w:firstColumn="0" w:lastColumn="0" w:oddVBand="1" w:evenVBand="0" w:oddHBand="0" w:evenHBand="0" w:firstRowFirstColumn="0" w:firstRowLastColumn="0" w:lastRowFirstColumn="0" w:lastRowLastColumn="0"/>
            <w:tcW w:w="7036" w:type="dxa"/>
          </w:tcPr>
          <w:p w14:paraId="27ECD208" w14:textId="77777777" w:rsidR="00125418" w:rsidRPr="00F21F40" w:rsidRDefault="00125418" w:rsidP="00125418">
            <w:pPr>
              <w:pStyle w:val="NormalinTable"/>
            </w:pPr>
            <w:r>
              <w:t>0%</w:t>
            </w:r>
          </w:p>
        </w:tc>
      </w:tr>
      <w:tr w:rsidR="00125418" w:rsidRPr="00F21F40" w14:paraId="1A22191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B0F577" w14:textId="77777777" w:rsidR="00125418" w:rsidRPr="00F21F40" w:rsidRDefault="00125418" w:rsidP="00125418">
            <w:pPr>
              <w:pStyle w:val="NormalinTable"/>
            </w:pPr>
            <w:r w:rsidRPr="00F21F40">
              <w:t>2008 80 50 10</w:t>
            </w:r>
          </w:p>
        </w:tc>
        <w:tc>
          <w:tcPr>
            <w:cnfStyle w:val="000010000000" w:firstRow="0" w:lastRow="0" w:firstColumn="0" w:lastColumn="0" w:oddVBand="1" w:evenVBand="0" w:oddHBand="0" w:evenHBand="0" w:firstRowFirstColumn="0" w:firstRowLastColumn="0" w:lastRowFirstColumn="0" w:lastRowLastColumn="0"/>
            <w:tcW w:w="7036" w:type="dxa"/>
          </w:tcPr>
          <w:p w14:paraId="22C5D250" w14:textId="77777777" w:rsidR="00125418" w:rsidRPr="00F21F40" w:rsidRDefault="00125418" w:rsidP="00125418">
            <w:pPr>
              <w:pStyle w:val="NormalinTable"/>
            </w:pPr>
            <w:r>
              <w:t>0%</w:t>
            </w:r>
          </w:p>
        </w:tc>
      </w:tr>
      <w:tr w:rsidR="00125418" w:rsidRPr="00F21F40" w14:paraId="1DF0C30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92A1D0B" w14:textId="77777777" w:rsidR="00125418" w:rsidRPr="00F21F40" w:rsidRDefault="00125418" w:rsidP="00125418">
            <w:pPr>
              <w:pStyle w:val="NormalinTable"/>
            </w:pPr>
            <w:r w:rsidRPr="00F21F40">
              <w:t>2008 80 70 10</w:t>
            </w:r>
          </w:p>
        </w:tc>
        <w:tc>
          <w:tcPr>
            <w:cnfStyle w:val="000010000000" w:firstRow="0" w:lastRow="0" w:firstColumn="0" w:lastColumn="0" w:oddVBand="1" w:evenVBand="0" w:oddHBand="0" w:evenHBand="0" w:firstRowFirstColumn="0" w:firstRowLastColumn="0" w:lastRowFirstColumn="0" w:lastRowLastColumn="0"/>
            <w:tcW w:w="7036" w:type="dxa"/>
          </w:tcPr>
          <w:p w14:paraId="4FA8E89E" w14:textId="77777777" w:rsidR="00125418" w:rsidRPr="00F21F40" w:rsidRDefault="00125418" w:rsidP="00125418">
            <w:pPr>
              <w:pStyle w:val="NormalinTable"/>
            </w:pPr>
            <w:r>
              <w:t>0%</w:t>
            </w:r>
          </w:p>
        </w:tc>
      </w:tr>
      <w:tr w:rsidR="00125418" w:rsidRPr="00F21F40" w14:paraId="1F78DEB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769DEA" w14:textId="77777777" w:rsidR="00125418" w:rsidRPr="00F21F40" w:rsidRDefault="00125418" w:rsidP="00125418">
            <w:pPr>
              <w:pStyle w:val="NormalinTable"/>
            </w:pPr>
            <w:r w:rsidRPr="00F21F40">
              <w:t>2008 80 90 10</w:t>
            </w:r>
          </w:p>
        </w:tc>
        <w:tc>
          <w:tcPr>
            <w:cnfStyle w:val="000010000000" w:firstRow="0" w:lastRow="0" w:firstColumn="0" w:lastColumn="0" w:oddVBand="1" w:evenVBand="0" w:oddHBand="0" w:evenHBand="0" w:firstRowFirstColumn="0" w:firstRowLastColumn="0" w:lastRowFirstColumn="0" w:lastRowLastColumn="0"/>
            <w:tcW w:w="7036" w:type="dxa"/>
          </w:tcPr>
          <w:p w14:paraId="3994E097" w14:textId="77777777" w:rsidR="00125418" w:rsidRPr="00F21F40" w:rsidRDefault="00125418" w:rsidP="00125418">
            <w:pPr>
              <w:pStyle w:val="NormalinTable"/>
            </w:pPr>
            <w:r>
              <w:t>0%</w:t>
            </w:r>
          </w:p>
        </w:tc>
      </w:tr>
      <w:tr w:rsidR="00125418" w:rsidRPr="00F21F40" w14:paraId="29337C1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B05E959" w14:textId="77777777" w:rsidR="00125418" w:rsidRPr="00F21F40" w:rsidRDefault="00125418" w:rsidP="00125418">
            <w:pPr>
              <w:pStyle w:val="NormalinTable"/>
            </w:pPr>
            <w:r w:rsidRPr="00F21F40">
              <w:t xml:space="preserve">2008 91 00 </w:t>
            </w:r>
          </w:p>
        </w:tc>
        <w:tc>
          <w:tcPr>
            <w:cnfStyle w:val="000010000000" w:firstRow="0" w:lastRow="0" w:firstColumn="0" w:lastColumn="0" w:oddVBand="1" w:evenVBand="0" w:oddHBand="0" w:evenHBand="0" w:firstRowFirstColumn="0" w:firstRowLastColumn="0" w:lastRowFirstColumn="0" w:lastRowLastColumn="0"/>
            <w:tcW w:w="7036" w:type="dxa"/>
          </w:tcPr>
          <w:p w14:paraId="2CD602BB" w14:textId="77777777" w:rsidR="00125418" w:rsidRPr="00F21F40" w:rsidRDefault="00125418" w:rsidP="00125418">
            <w:pPr>
              <w:pStyle w:val="NormalinTable"/>
            </w:pPr>
            <w:r>
              <w:t>0%</w:t>
            </w:r>
          </w:p>
        </w:tc>
      </w:tr>
      <w:tr w:rsidR="00125418" w:rsidRPr="00F21F40" w14:paraId="6077DC2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2CC5D1" w14:textId="77777777" w:rsidR="00125418" w:rsidRPr="00F21F40" w:rsidRDefault="00125418" w:rsidP="00125418">
            <w:pPr>
              <w:pStyle w:val="NormalinTable"/>
            </w:pPr>
            <w:r w:rsidRPr="00F21F40">
              <w:t>2008 93 91 10</w:t>
            </w:r>
          </w:p>
        </w:tc>
        <w:tc>
          <w:tcPr>
            <w:cnfStyle w:val="000010000000" w:firstRow="0" w:lastRow="0" w:firstColumn="0" w:lastColumn="0" w:oddVBand="1" w:evenVBand="0" w:oddHBand="0" w:evenHBand="0" w:firstRowFirstColumn="0" w:firstRowLastColumn="0" w:lastRowFirstColumn="0" w:lastRowLastColumn="0"/>
            <w:tcW w:w="7036" w:type="dxa"/>
          </w:tcPr>
          <w:p w14:paraId="4BADAAA2" w14:textId="77777777" w:rsidR="00125418" w:rsidRPr="00F21F40" w:rsidRDefault="00125418" w:rsidP="00125418">
            <w:pPr>
              <w:pStyle w:val="NormalinTable"/>
            </w:pPr>
            <w:r>
              <w:t>0%</w:t>
            </w:r>
          </w:p>
        </w:tc>
      </w:tr>
      <w:tr w:rsidR="00125418" w:rsidRPr="00F21F40" w14:paraId="6692AF9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1465D39" w14:textId="77777777" w:rsidR="00125418" w:rsidRPr="00F21F40" w:rsidRDefault="00125418" w:rsidP="00125418">
            <w:pPr>
              <w:pStyle w:val="NormalinTable"/>
            </w:pPr>
            <w:r w:rsidRPr="00F21F40">
              <w:t>2008 93 93 10</w:t>
            </w:r>
          </w:p>
        </w:tc>
        <w:tc>
          <w:tcPr>
            <w:cnfStyle w:val="000010000000" w:firstRow="0" w:lastRow="0" w:firstColumn="0" w:lastColumn="0" w:oddVBand="1" w:evenVBand="0" w:oddHBand="0" w:evenHBand="0" w:firstRowFirstColumn="0" w:firstRowLastColumn="0" w:lastRowFirstColumn="0" w:lastRowLastColumn="0"/>
            <w:tcW w:w="7036" w:type="dxa"/>
          </w:tcPr>
          <w:p w14:paraId="33733A5C" w14:textId="77777777" w:rsidR="00125418" w:rsidRPr="00F21F40" w:rsidRDefault="00125418" w:rsidP="00125418">
            <w:pPr>
              <w:pStyle w:val="NormalinTable"/>
            </w:pPr>
            <w:r>
              <w:t>0%</w:t>
            </w:r>
          </w:p>
        </w:tc>
      </w:tr>
      <w:tr w:rsidR="00125418" w:rsidRPr="00F21F40" w14:paraId="04384E8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6626D8" w14:textId="77777777" w:rsidR="00125418" w:rsidRPr="00F21F40" w:rsidRDefault="00125418" w:rsidP="00125418">
            <w:pPr>
              <w:pStyle w:val="NormalinTable"/>
            </w:pPr>
            <w:r w:rsidRPr="00F21F40">
              <w:t>2008 93 99 10</w:t>
            </w:r>
          </w:p>
        </w:tc>
        <w:tc>
          <w:tcPr>
            <w:cnfStyle w:val="000010000000" w:firstRow="0" w:lastRow="0" w:firstColumn="0" w:lastColumn="0" w:oddVBand="1" w:evenVBand="0" w:oddHBand="0" w:evenHBand="0" w:firstRowFirstColumn="0" w:firstRowLastColumn="0" w:lastRowFirstColumn="0" w:lastRowLastColumn="0"/>
            <w:tcW w:w="7036" w:type="dxa"/>
          </w:tcPr>
          <w:p w14:paraId="7DECE5C9" w14:textId="77777777" w:rsidR="00125418" w:rsidRPr="00F21F40" w:rsidRDefault="00125418" w:rsidP="00125418">
            <w:pPr>
              <w:pStyle w:val="NormalinTable"/>
            </w:pPr>
            <w:r>
              <w:t>0%</w:t>
            </w:r>
          </w:p>
        </w:tc>
      </w:tr>
      <w:tr w:rsidR="00125418" w:rsidRPr="00F21F40" w14:paraId="6913203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F284F5A" w14:textId="77777777" w:rsidR="00125418" w:rsidRPr="00F21F40" w:rsidRDefault="00125418" w:rsidP="00125418">
            <w:pPr>
              <w:pStyle w:val="NormalinTable"/>
            </w:pPr>
            <w:r w:rsidRPr="00F21F40">
              <w:t>2008 99 43 10</w:t>
            </w:r>
          </w:p>
        </w:tc>
        <w:tc>
          <w:tcPr>
            <w:cnfStyle w:val="000010000000" w:firstRow="0" w:lastRow="0" w:firstColumn="0" w:lastColumn="0" w:oddVBand="1" w:evenVBand="0" w:oddHBand="0" w:evenHBand="0" w:firstRowFirstColumn="0" w:firstRowLastColumn="0" w:lastRowFirstColumn="0" w:lastRowLastColumn="0"/>
            <w:tcW w:w="7036" w:type="dxa"/>
          </w:tcPr>
          <w:p w14:paraId="48791B24" w14:textId="77777777" w:rsidR="00125418" w:rsidRPr="00F21F40" w:rsidRDefault="00125418" w:rsidP="00125418">
            <w:pPr>
              <w:pStyle w:val="NormalinTable"/>
            </w:pPr>
            <w:r>
              <w:t>0%</w:t>
            </w:r>
          </w:p>
        </w:tc>
      </w:tr>
      <w:tr w:rsidR="00125418" w:rsidRPr="00F21F40" w14:paraId="67D98AA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C7227D" w14:textId="77777777" w:rsidR="00125418" w:rsidRPr="00F21F40" w:rsidRDefault="00125418" w:rsidP="00125418">
            <w:pPr>
              <w:pStyle w:val="NormalinTable"/>
            </w:pPr>
            <w:r w:rsidRPr="00F21F40">
              <w:t>2008 99 45 30</w:t>
            </w:r>
          </w:p>
        </w:tc>
        <w:tc>
          <w:tcPr>
            <w:cnfStyle w:val="000010000000" w:firstRow="0" w:lastRow="0" w:firstColumn="0" w:lastColumn="0" w:oddVBand="1" w:evenVBand="0" w:oddHBand="0" w:evenHBand="0" w:firstRowFirstColumn="0" w:firstRowLastColumn="0" w:lastRowFirstColumn="0" w:lastRowLastColumn="0"/>
            <w:tcW w:w="7036" w:type="dxa"/>
          </w:tcPr>
          <w:p w14:paraId="7B82E6B4" w14:textId="77777777" w:rsidR="00125418" w:rsidRPr="00F21F40" w:rsidRDefault="00125418" w:rsidP="00125418">
            <w:pPr>
              <w:pStyle w:val="NormalinTable"/>
            </w:pPr>
            <w:r>
              <w:t>0%</w:t>
            </w:r>
          </w:p>
        </w:tc>
      </w:tr>
      <w:tr w:rsidR="00125418" w:rsidRPr="00F21F40" w14:paraId="38DC79E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FA97E97" w14:textId="77777777" w:rsidR="00125418" w:rsidRPr="00F21F40" w:rsidRDefault="00125418" w:rsidP="00125418">
            <w:pPr>
              <w:pStyle w:val="NormalinTable"/>
            </w:pPr>
            <w:r w:rsidRPr="00F21F40">
              <w:t>2008 99 48 11</w:t>
            </w:r>
          </w:p>
        </w:tc>
        <w:tc>
          <w:tcPr>
            <w:cnfStyle w:val="000010000000" w:firstRow="0" w:lastRow="0" w:firstColumn="0" w:lastColumn="0" w:oddVBand="1" w:evenVBand="0" w:oddHBand="0" w:evenHBand="0" w:firstRowFirstColumn="0" w:firstRowLastColumn="0" w:lastRowFirstColumn="0" w:lastRowLastColumn="0"/>
            <w:tcW w:w="7036" w:type="dxa"/>
          </w:tcPr>
          <w:p w14:paraId="446A30BC" w14:textId="77777777" w:rsidR="00125418" w:rsidRPr="00F21F40" w:rsidRDefault="00125418" w:rsidP="00125418">
            <w:pPr>
              <w:pStyle w:val="NormalinTable"/>
            </w:pPr>
            <w:r>
              <w:t>0%</w:t>
            </w:r>
          </w:p>
        </w:tc>
      </w:tr>
      <w:tr w:rsidR="00125418" w:rsidRPr="00F21F40" w14:paraId="56878C7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3CA7EB" w14:textId="77777777" w:rsidR="00125418" w:rsidRPr="00F21F40" w:rsidRDefault="00125418" w:rsidP="00125418">
            <w:pPr>
              <w:pStyle w:val="NormalinTable"/>
            </w:pPr>
            <w:r w:rsidRPr="00F21F40">
              <w:t>2008 99 48 91</w:t>
            </w:r>
          </w:p>
        </w:tc>
        <w:tc>
          <w:tcPr>
            <w:cnfStyle w:val="000010000000" w:firstRow="0" w:lastRow="0" w:firstColumn="0" w:lastColumn="0" w:oddVBand="1" w:evenVBand="0" w:oddHBand="0" w:evenHBand="0" w:firstRowFirstColumn="0" w:firstRowLastColumn="0" w:lastRowFirstColumn="0" w:lastRowLastColumn="0"/>
            <w:tcW w:w="7036" w:type="dxa"/>
          </w:tcPr>
          <w:p w14:paraId="1B02D3E4" w14:textId="77777777" w:rsidR="00125418" w:rsidRPr="00F21F40" w:rsidRDefault="00125418" w:rsidP="00125418">
            <w:pPr>
              <w:pStyle w:val="NormalinTable"/>
            </w:pPr>
            <w:r>
              <w:t>0%</w:t>
            </w:r>
          </w:p>
        </w:tc>
      </w:tr>
      <w:tr w:rsidR="00125418" w:rsidRPr="00F21F40" w14:paraId="2ADFD99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925C698" w14:textId="77777777" w:rsidR="00125418" w:rsidRPr="00F21F40" w:rsidRDefault="00125418" w:rsidP="00125418">
            <w:pPr>
              <w:pStyle w:val="NormalinTable"/>
            </w:pPr>
            <w:r w:rsidRPr="00F21F40">
              <w:t>2008 99 49 10</w:t>
            </w:r>
          </w:p>
        </w:tc>
        <w:tc>
          <w:tcPr>
            <w:cnfStyle w:val="000010000000" w:firstRow="0" w:lastRow="0" w:firstColumn="0" w:lastColumn="0" w:oddVBand="1" w:evenVBand="0" w:oddHBand="0" w:evenHBand="0" w:firstRowFirstColumn="0" w:firstRowLastColumn="0" w:lastRowFirstColumn="0" w:lastRowLastColumn="0"/>
            <w:tcW w:w="7036" w:type="dxa"/>
          </w:tcPr>
          <w:p w14:paraId="2940829F" w14:textId="77777777" w:rsidR="00125418" w:rsidRPr="00F21F40" w:rsidRDefault="00125418" w:rsidP="00125418">
            <w:pPr>
              <w:pStyle w:val="NormalinTable"/>
            </w:pPr>
            <w:r>
              <w:t>0%</w:t>
            </w:r>
          </w:p>
        </w:tc>
      </w:tr>
      <w:tr w:rsidR="00125418" w:rsidRPr="00F21F40" w14:paraId="4CAC7BB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AB48CD" w14:textId="77777777" w:rsidR="00125418" w:rsidRPr="00F21F40" w:rsidRDefault="00125418" w:rsidP="00125418">
            <w:pPr>
              <w:pStyle w:val="NormalinTable"/>
            </w:pPr>
            <w:r w:rsidRPr="00F21F40">
              <w:t>2008 99 63 10</w:t>
            </w:r>
          </w:p>
        </w:tc>
        <w:tc>
          <w:tcPr>
            <w:cnfStyle w:val="000010000000" w:firstRow="0" w:lastRow="0" w:firstColumn="0" w:lastColumn="0" w:oddVBand="1" w:evenVBand="0" w:oddHBand="0" w:evenHBand="0" w:firstRowFirstColumn="0" w:firstRowLastColumn="0" w:lastRowFirstColumn="0" w:lastRowLastColumn="0"/>
            <w:tcW w:w="7036" w:type="dxa"/>
          </w:tcPr>
          <w:p w14:paraId="0E14BD3D" w14:textId="77777777" w:rsidR="00125418" w:rsidRPr="00F21F40" w:rsidRDefault="00125418" w:rsidP="00125418">
            <w:pPr>
              <w:pStyle w:val="NormalinTable"/>
            </w:pPr>
            <w:r>
              <w:t>0%</w:t>
            </w:r>
          </w:p>
        </w:tc>
      </w:tr>
      <w:tr w:rsidR="00125418" w:rsidRPr="00F21F40" w14:paraId="6AB7696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012076D" w14:textId="77777777" w:rsidR="00125418" w:rsidRPr="00F21F40" w:rsidRDefault="00125418" w:rsidP="00125418">
            <w:pPr>
              <w:pStyle w:val="NormalinTable"/>
            </w:pPr>
            <w:r w:rsidRPr="00F21F40">
              <w:t>2008 99 67 91</w:t>
            </w:r>
          </w:p>
        </w:tc>
        <w:tc>
          <w:tcPr>
            <w:cnfStyle w:val="000010000000" w:firstRow="0" w:lastRow="0" w:firstColumn="0" w:lastColumn="0" w:oddVBand="1" w:evenVBand="0" w:oddHBand="0" w:evenHBand="0" w:firstRowFirstColumn="0" w:firstRowLastColumn="0" w:lastRowFirstColumn="0" w:lastRowLastColumn="0"/>
            <w:tcW w:w="7036" w:type="dxa"/>
          </w:tcPr>
          <w:p w14:paraId="1EB39713" w14:textId="77777777" w:rsidR="00125418" w:rsidRPr="00F21F40" w:rsidRDefault="00125418" w:rsidP="00125418">
            <w:pPr>
              <w:pStyle w:val="NormalinTable"/>
            </w:pPr>
            <w:r>
              <w:t>0%</w:t>
            </w:r>
          </w:p>
        </w:tc>
      </w:tr>
      <w:tr w:rsidR="00125418" w:rsidRPr="00F21F40" w14:paraId="4E857DF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53626C" w14:textId="77777777" w:rsidR="00125418" w:rsidRPr="00F21F40" w:rsidRDefault="00125418" w:rsidP="00125418">
            <w:pPr>
              <w:pStyle w:val="NormalinTable"/>
            </w:pPr>
            <w:r w:rsidRPr="00F21F40">
              <w:t>2008 99 72 10</w:t>
            </w:r>
          </w:p>
        </w:tc>
        <w:tc>
          <w:tcPr>
            <w:cnfStyle w:val="000010000000" w:firstRow="0" w:lastRow="0" w:firstColumn="0" w:lastColumn="0" w:oddVBand="1" w:evenVBand="0" w:oddHBand="0" w:evenHBand="0" w:firstRowFirstColumn="0" w:firstRowLastColumn="0" w:lastRowFirstColumn="0" w:lastRowLastColumn="0"/>
            <w:tcW w:w="7036" w:type="dxa"/>
          </w:tcPr>
          <w:p w14:paraId="2EF38015" w14:textId="77777777" w:rsidR="00125418" w:rsidRPr="00F21F40" w:rsidRDefault="00125418" w:rsidP="00125418">
            <w:pPr>
              <w:pStyle w:val="NormalinTable"/>
            </w:pPr>
            <w:r>
              <w:t>0%</w:t>
            </w:r>
          </w:p>
        </w:tc>
      </w:tr>
      <w:tr w:rsidR="00125418" w:rsidRPr="00F21F40" w14:paraId="185034F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23E72D9" w14:textId="77777777" w:rsidR="00125418" w:rsidRPr="00F21F40" w:rsidRDefault="00125418" w:rsidP="00125418">
            <w:pPr>
              <w:pStyle w:val="NormalinTable"/>
            </w:pPr>
            <w:r w:rsidRPr="00F21F40">
              <w:t>2008 99 78 20</w:t>
            </w:r>
          </w:p>
        </w:tc>
        <w:tc>
          <w:tcPr>
            <w:cnfStyle w:val="000010000000" w:firstRow="0" w:lastRow="0" w:firstColumn="0" w:lastColumn="0" w:oddVBand="1" w:evenVBand="0" w:oddHBand="0" w:evenHBand="0" w:firstRowFirstColumn="0" w:firstRowLastColumn="0" w:lastRowFirstColumn="0" w:lastRowLastColumn="0"/>
            <w:tcW w:w="7036" w:type="dxa"/>
          </w:tcPr>
          <w:p w14:paraId="60C8F447" w14:textId="77777777" w:rsidR="00125418" w:rsidRPr="00F21F40" w:rsidRDefault="00125418" w:rsidP="00125418">
            <w:pPr>
              <w:pStyle w:val="NormalinTable"/>
            </w:pPr>
            <w:r>
              <w:t>0%</w:t>
            </w:r>
          </w:p>
        </w:tc>
      </w:tr>
      <w:tr w:rsidR="00125418" w:rsidRPr="00F21F40" w14:paraId="0D73481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0CB428" w14:textId="77777777" w:rsidR="00125418" w:rsidRPr="00F21F40" w:rsidRDefault="00125418" w:rsidP="00125418">
            <w:pPr>
              <w:pStyle w:val="NormalinTable"/>
            </w:pPr>
            <w:r w:rsidRPr="00F21F40">
              <w:t xml:space="preserve">2008 99 85 </w:t>
            </w:r>
          </w:p>
        </w:tc>
        <w:tc>
          <w:tcPr>
            <w:cnfStyle w:val="000010000000" w:firstRow="0" w:lastRow="0" w:firstColumn="0" w:lastColumn="0" w:oddVBand="1" w:evenVBand="0" w:oddHBand="0" w:evenHBand="0" w:firstRowFirstColumn="0" w:firstRowLastColumn="0" w:lastRowFirstColumn="0" w:lastRowLastColumn="0"/>
            <w:tcW w:w="7036" w:type="dxa"/>
          </w:tcPr>
          <w:p w14:paraId="7A6846DB" w14:textId="77777777" w:rsidR="00125418" w:rsidRPr="00F21F40" w:rsidRDefault="00125418" w:rsidP="00125418">
            <w:pPr>
              <w:pStyle w:val="NormalinTable"/>
            </w:pPr>
            <w:r>
              <w:t>0%</w:t>
            </w:r>
          </w:p>
        </w:tc>
      </w:tr>
      <w:tr w:rsidR="00125418" w:rsidRPr="00F21F40" w14:paraId="1F9A6CB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AA0FF4F" w14:textId="77777777" w:rsidR="00125418" w:rsidRPr="00F21F40" w:rsidRDefault="00125418" w:rsidP="00125418">
            <w:pPr>
              <w:pStyle w:val="NormalinTable"/>
            </w:pPr>
            <w:r w:rsidRPr="00F21F40">
              <w:t>2008 99 99 30</w:t>
            </w:r>
          </w:p>
        </w:tc>
        <w:tc>
          <w:tcPr>
            <w:cnfStyle w:val="000010000000" w:firstRow="0" w:lastRow="0" w:firstColumn="0" w:lastColumn="0" w:oddVBand="1" w:evenVBand="0" w:oddHBand="0" w:evenHBand="0" w:firstRowFirstColumn="0" w:firstRowLastColumn="0" w:lastRowFirstColumn="0" w:lastRowLastColumn="0"/>
            <w:tcW w:w="7036" w:type="dxa"/>
          </w:tcPr>
          <w:p w14:paraId="2D6F3D96" w14:textId="77777777" w:rsidR="00125418" w:rsidRPr="00F21F40" w:rsidRDefault="00125418" w:rsidP="00125418">
            <w:pPr>
              <w:pStyle w:val="NormalinTable"/>
            </w:pPr>
            <w:r>
              <w:t>0%</w:t>
            </w:r>
          </w:p>
        </w:tc>
      </w:tr>
      <w:tr w:rsidR="00125418" w:rsidRPr="00F21F40" w14:paraId="12FD894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48D444" w14:textId="77777777" w:rsidR="00125418" w:rsidRPr="00F21F40" w:rsidRDefault="00125418" w:rsidP="00125418">
            <w:pPr>
              <w:pStyle w:val="NormalinTable"/>
            </w:pPr>
            <w:r w:rsidRPr="00F21F40">
              <w:t>2009 19 11 21</w:t>
            </w:r>
          </w:p>
        </w:tc>
        <w:tc>
          <w:tcPr>
            <w:cnfStyle w:val="000010000000" w:firstRow="0" w:lastRow="0" w:firstColumn="0" w:lastColumn="0" w:oddVBand="1" w:evenVBand="0" w:oddHBand="0" w:evenHBand="0" w:firstRowFirstColumn="0" w:firstRowLastColumn="0" w:lastRowFirstColumn="0" w:lastRowLastColumn="0"/>
            <w:tcW w:w="7036" w:type="dxa"/>
          </w:tcPr>
          <w:p w14:paraId="3F03E1E3" w14:textId="77777777" w:rsidR="00125418" w:rsidRPr="00F21F40" w:rsidRDefault="00125418" w:rsidP="00125418">
            <w:pPr>
              <w:pStyle w:val="NormalinTable"/>
            </w:pPr>
            <w:r>
              <w:t>0%</w:t>
            </w:r>
          </w:p>
        </w:tc>
      </w:tr>
      <w:tr w:rsidR="00125418" w:rsidRPr="00F21F40" w14:paraId="2359AFB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387272E" w14:textId="77777777" w:rsidR="00125418" w:rsidRPr="00F21F40" w:rsidRDefault="00125418" w:rsidP="00125418">
            <w:pPr>
              <w:pStyle w:val="NormalinTable"/>
            </w:pPr>
            <w:r w:rsidRPr="00F21F40">
              <w:t>2009 19 11 29</w:t>
            </w:r>
          </w:p>
        </w:tc>
        <w:tc>
          <w:tcPr>
            <w:cnfStyle w:val="000010000000" w:firstRow="0" w:lastRow="0" w:firstColumn="0" w:lastColumn="0" w:oddVBand="1" w:evenVBand="0" w:oddHBand="0" w:evenHBand="0" w:firstRowFirstColumn="0" w:firstRowLastColumn="0" w:lastRowFirstColumn="0" w:lastRowLastColumn="0"/>
            <w:tcW w:w="7036" w:type="dxa"/>
          </w:tcPr>
          <w:p w14:paraId="12F6DBC4" w14:textId="77777777" w:rsidR="00125418" w:rsidRPr="00F21F40" w:rsidRDefault="00125418" w:rsidP="00125418">
            <w:pPr>
              <w:pStyle w:val="NormalinTable"/>
            </w:pPr>
            <w:r>
              <w:t>0%</w:t>
            </w:r>
          </w:p>
        </w:tc>
      </w:tr>
      <w:tr w:rsidR="00125418" w:rsidRPr="00F21F40" w14:paraId="6065E9E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B5E9B3" w14:textId="77777777" w:rsidR="00125418" w:rsidRPr="00F21F40" w:rsidRDefault="00125418" w:rsidP="00125418">
            <w:pPr>
              <w:pStyle w:val="NormalinTable"/>
            </w:pPr>
            <w:r w:rsidRPr="00F21F40">
              <w:t>2009 19 11 51</w:t>
            </w:r>
          </w:p>
        </w:tc>
        <w:tc>
          <w:tcPr>
            <w:cnfStyle w:val="000010000000" w:firstRow="0" w:lastRow="0" w:firstColumn="0" w:lastColumn="0" w:oddVBand="1" w:evenVBand="0" w:oddHBand="0" w:evenHBand="0" w:firstRowFirstColumn="0" w:firstRowLastColumn="0" w:lastRowFirstColumn="0" w:lastRowLastColumn="0"/>
            <w:tcW w:w="7036" w:type="dxa"/>
          </w:tcPr>
          <w:p w14:paraId="57D34E0B" w14:textId="77777777" w:rsidR="00125418" w:rsidRPr="00F21F40" w:rsidRDefault="00125418" w:rsidP="00125418">
            <w:pPr>
              <w:pStyle w:val="NormalinTable"/>
            </w:pPr>
            <w:r>
              <w:t>0%</w:t>
            </w:r>
          </w:p>
        </w:tc>
      </w:tr>
      <w:tr w:rsidR="00125418" w:rsidRPr="00F21F40" w14:paraId="027F8F2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0CBA1C1" w14:textId="77777777" w:rsidR="00125418" w:rsidRPr="00F21F40" w:rsidRDefault="00125418" w:rsidP="00125418">
            <w:pPr>
              <w:pStyle w:val="NormalinTable"/>
            </w:pPr>
            <w:r w:rsidRPr="00F21F40">
              <w:t>2009 19 11 59</w:t>
            </w:r>
          </w:p>
        </w:tc>
        <w:tc>
          <w:tcPr>
            <w:cnfStyle w:val="000010000000" w:firstRow="0" w:lastRow="0" w:firstColumn="0" w:lastColumn="0" w:oddVBand="1" w:evenVBand="0" w:oddHBand="0" w:evenHBand="0" w:firstRowFirstColumn="0" w:firstRowLastColumn="0" w:lastRowFirstColumn="0" w:lastRowLastColumn="0"/>
            <w:tcW w:w="7036" w:type="dxa"/>
          </w:tcPr>
          <w:p w14:paraId="5F094A98" w14:textId="77777777" w:rsidR="00125418" w:rsidRPr="00F21F40" w:rsidRDefault="00125418" w:rsidP="00125418">
            <w:pPr>
              <w:pStyle w:val="NormalinTable"/>
            </w:pPr>
            <w:r>
              <w:t>0%</w:t>
            </w:r>
          </w:p>
        </w:tc>
      </w:tr>
      <w:tr w:rsidR="00125418" w:rsidRPr="00F21F40" w14:paraId="4D6A0A9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A2734C" w14:textId="77777777" w:rsidR="00125418" w:rsidRPr="00F21F40" w:rsidRDefault="00125418" w:rsidP="00125418">
            <w:pPr>
              <w:pStyle w:val="NormalinTable"/>
            </w:pPr>
            <w:r w:rsidRPr="00F21F40">
              <w:t>2009 19 19 11</w:t>
            </w:r>
          </w:p>
        </w:tc>
        <w:tc>
          <w:tcPr>
            <w:cnfStyle w:val="000010000000" w:firstRow="0" w:lastRow="0" w:firstColumn="0" w:lastColumn="0" w:oddVBand="1" w:evenVBand="0" w:oddHBand="0" w:evenHBand="0" w:firstRowFirstColumn="0" w:firstRowLastColumn="0" w:lastRowFirstColumn="0" w:lastRowLastColumn="0"/>
            <w:tcW w:w="7036" w:type="dxa"/>
          </w:tcPr>
          <w:p w14:paraId="5D2E1F0D" w14:textId="77777777" w:rsidR="00125418" w:rsidRPr="00F21F40" w:rsidRDefault="00125418" w:rsidP="00125418">
            <w:pPr>
              <w:pStyle w:val="NormalinTable"/>
            </w:pPr>
            <w:r>
              <w:t>0%</w:t>
            </w:r>
          </w:p>
        </w:tc>
      </w:tr>
      <w:tr w:rsidR="00125418" w:rsidRPr="00F21F40" w14:paraId="6F6B5C1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8262184" w14:textId="77777777" w:rsidR="00125418" w:rsidRPr="00F21F40" w:rsidRDefault="00125418" w:rsidP="00125418">
            <w:pPr>
              <w:pStyle w:val="NormalinTable"/>
            </w:pPr>
            <w:r w:rsidRPr="00F21F40">
              <w:t>2009 19 19 91</w:t>
            </w:r>
          </w:p>
        </w:tc>
        <w:tc>
          <w:tcPr>
            <w:cnfStyle w:val="000010000000" w:firstRow="0" w:lastRow="0" w:firstColumn="0" w:lastColumn="0" w:oddVBand="1" w:evenVBand="0" w:oddHBand="0" w:evenHBand="0" w:firstRowFirstColumn="0" w:firstRowLastColumn="0" w:lastRowFirstColumn="0" w:lastRowLastColumn="0"/>
            <w:tcW w:w="7036" w:type="dxa"/>
          </w:tcPr>
          <w:p w14:paraId="69E0C826" w14:textId="77777777" w:rsidR="00125418" w:rsidRPr="00F21F40" w:rsidRDefault="00125418" w:rsidP="00125418">
            <w:pPr>
              <w:pStyle w:val="NormalinTable"/>
            </w:pPr>
            <w:r>
              <w:t>0%</w:t>
            </w:r>
          </w:p>
        </w:tc>
      </w:tr>
      <w:tr w:rsidR="00125418" w:rsidRPr="00F21F40" w14:paraId="059C131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B94CC8" w14:textId="77777777" w:rsidR="00125418" w:rsidRPr="00F21F40" w:rsidRDefault="00125418" w:rsidP="00125418">
            <w:pPr>
              <w:pStyle w:val="NormalinTable"/>
            </w:pPr>
            <w:r w:rsidRPr="00F21F40">
              <w:lastRenderedPageBreak/>
              <w:t>2009 19 91 11</w:t>
            </w:r>
          </w:p>
        </w:tc>
        <w:tc>
          <w:tcPr>
            <w:cnfStyle w:val="000010000000" w:firstRow="0" w:lastRow="0" w:firstColumn="0" w:lastColumn="0" w:oddVBand="1" w:evenVBand="0" w:oddHBand="0" w:evenHBand="0" w:firstRowFirstColumn="0" w:firstRowLastColumn="0" w:lastRowFirstColumn="0" w:lastRowLastColumn="0"/>
            <w:tcW w:w="7036" w:type="dxa"/>
          </w:tcPr>
          <w:p w14:paraId="53C34788" w14:textId="77777777" w:rsidR="00125418" w:rsidRPr="00F21F40" w:rsidRDefault="00125418" w:rsidP="00125418">
            <w:pPr>
              <w:pStyle w:val="NormalinTable"/>
            </w:pPr>
            <w:r>
              <w:t>0%</w:t>
            </w:r>
          </w:p>
        </w:tc>
      </w:tr>
      <w:tr w:rsidR="00125418" w:rsidRPr="00F21F40" w14:paraId="2501258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F93FA71" w14:textId="77777777" w:rsidR="00125418" w:rsidRPr="00F21F40" w:rsidRDefault="00125418" w:rsidP="00125418">
            <w:pPr>
              <w:pStyle w:val="NormalinTable"/>
            </w:pPr>
            <w:r w:rsidRPr="00F21F40">
              <w:t>2009 19 91 91</w:t>
            </w:r>
          </w:p>
        </w:tc>
        <w:tc>
          <w:tcPr>
            <w:cnfStyle w:val="000010000000" w:firstRow="0" w:lastRow="0" w:firstColumn="0" w:lastColumn="0" w:oddVBand="1" w:evenVBand="0" w:oddHBand="0" w:evenHBand="0" w:firstRowFirstColumn="0" w:firstRowLastColumn="0" w:lastRowFirstColumn="0" w:lastRowLastColumn="0"/>
            <w:tcW w:w="7036" w:type="dxa"/>
          </w:tcPr>
          <w:p w14:paraId="7AFBB2A4" w14:textId="77777777" w:rsidR="00125418" w:rsidRPr="00F21F40" w:rsidRDefault="00125418" w:rsidP="00125418">
            <w:pPr>
              <w:pStyle w:val="NormalinTable"/>
            </w:pPr>
            <w:r>
              <w:t>0%</w:t>
            </w:r>
          </w:p>
        </w:tc>
      </w:tr>
      <w:tr w:rsidR="00125418" w:rsidRPr="00F21F40" w14:paraId="150098B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089D4E" w14:textId="77777777" w:rsidR="00125418" w:rsidRPr="00F21F40" w:rsidRDefault="00125418" w:rsidP="00125418">
            <w:pPr>
              <w:pStyle w:val="NormalinTable"/>
            </w:pPr>
            <w:r w:rsidRPr="00F21F40">
              <w:t>2009 19 98 11</w:t>
            </w:r>
          </w:p>
        </w:tc>
        <w:tc>
          <w:tcPr>
            <w:cnfStyle w:val="000010000000" w:firstRow="0" w:lastRow="0" w:firstColumn="0" w:lastColumn="0" w:oddVBand="1" w:evenVBand="0" w:oddHBand="0" w:evenHBand="0" w:firstRowFirstColumn="0" w:firstRowLastColumn="0" w:lastRowFirstColumn="0" w:lastRowLastColumn="0"/>
            <w:tcW w:w="7036" w:type="dxa"/>
          </w:tcPr>
          <w:p w14:paraId="3D879234" w14:textId="77777777" w:rsidR="00125418" w:rsidRPr="00F21F40" w:rsidRDefault="00125418" w:rsidP="00125418">
            <w:pPr>
              <w:pStyle w:val="NormalinTable"/>
            </w:pPr>
            <w:r>
              <w:t>0%</w:t>
            </w:r>
          </w:p>
        </w:tc>
      </w:tr>
      <w:tr w:rsidR="00125418" w:rsidRPr="00F21F40" w14:paraId="462FA1A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2EEF3A0" w14:textId="77777777" w:rsidR="00125418" w:rsidRPr="00F21F40" w:rsidRDefault="00125418" w:rsidP="00125418">
            <w:pPr>
              <w:pStyle w:val="NormalinTable"/>
            </w:pPr>
            <w:r w:rsidRPr="00F21F40">
              <w:t>2009 19 98 91</w:t>
            </w:r>
          </w:p>
        </w:tc>
        <w:tc>
          <w:tcPr>
            <w:cnfStyle w:val="000010000000" w:firstRow="0" w:lastRow="0" w:firstColumn="0" w:lastColumn="0" w:oddVBand="1" w:evenVBand="0" w:oddHBand="0" w:evenHBand="0" w:firstRowFirstColumn="0" w:firstRowLastColumn="0" w:lastRowFirstColumn="0" w:lastRowLastColumn="0"/>
            <w:tcW w:w="7036" w:type="dxa"/>
          </w:tcPr>
          <w:p w14:paraId="340530D8" w14:textId="77777777" w:rsidR="00125418" w:rsidRPr="00F21F40" w:rsidRDefault="00125418" w:rsidP="00125418">
            <w:pPr>
              <w:pStyle w:val="NormalinTable"/>
            </w:pPr>
            <w:r>
              <w:t>0%</w:t>
            </w:r>
          </w:p>
        </w:tc>
      </w:tr>
      <w:tr w:rsidR="00125418" w:rsidRPr="00F21F40" w14:paraId="382E5B1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58DBE2" w14:textId="77777777" w:rsidR="00125418" w:rsidRPr="00F21F40" w:rsidRDefault="00125418" w:rsidP="00125418">
            <w:pPr>
              <w:pStyle w:val="NormalinTable"/>
            </w:pPr>
            <w:r w:rsidRPr="00F21F40">
              <w:t>2009 21 00 10</w:t>
            </w:r>
          </w:p>
        </w:tc>
        <w:tc>
          <w:tcPr>
            <w:cnfStyle w:val="000010000000" w:firstRow="0" w:lastRow="0" w:firstColumn="0" w:lastColumn="0" w:oddVBand="1" w:evenVBand="0" w:oddHBand="0" w:evenHBand="0" w:firstRowFirstColumn="0" w:firstRowLastColumn="0" w:lastRowFirstColumn="0" w:lastRowLastColumn="0"/>
            <w:tcW w:w="7036" w:type="dxa"/>
          </w:tcPr>
          <w:p w14:paraId="67F835A1" w14:textId="77777777" w:rsidR="00125418" w:rsidRPr="00F21F40" w:rsidRDefault="00125418" w:rsidP="00125418">
            <w:pPr>
              <w:pStyle w:val="NormalinTable"/>
            </w:pPr>
            <w:r>
              <w:t>0%</w:t>
            </w:r>
          </w:p>
        </w:tc>
      </w:tr>
      <w:tr w:rsidR="00125418" w:rsidRPr="00F21F40" w14:paraId="5A0EDA3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569A05A" w14:textId="77777777" w:rsidR="00125418" w:rsidRPr="00F21F40" w:rsidRDefault="00125418" w:rsidP="00125418">
            <w:pPr>
              <w:pStyle w:val="NormalinTable"/>
            </w:pPr>
            <w:r w:rsidRPr="00F21F40">
              <w:t>2009 29 11 11</w:t>
            </w:r>
          </w:p>
        </w:tc>
        <w:tc>
          <w:tcPr>
            <w:cnfStyle w:val="000010000000" w:firstRow="0" w:lastRow="0" w:firstColumn="0" w:lastColumn="0" w:oddVBand="1" w:evenVBand="0" w:oddHBand="0" w:evenHBand="0" w:firstRowFirstColumn="0" w:firstRowLastColumn="0" w:lastRowFirstColumn="0" w:lastRowLastColumn="0"/>
            <w:tcW w:w="7036" w:type="dxa"/>
          </w:tcPr>
          <w:p w14:paraId="20398778" w14:textId="77777777" w:rsidR="00125418" w:rsidRPr="00F21F40" w:rsidRDefault="00125418" w:rsidP="00125418">
            <w:pPr>
              <w:pStyle w:val="NormalinTable"/>
            </w:pPr>
            <w:r>
              <w:t>0%</w:t>
            </w:r>
          </w:p>
        </w:tc>
      </w:tr>
      <w:tr w:rsidR="00125418" w:rsidRPr="00F21F40" w14:paraId="558D54F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D63EBC" w14:textId="77777777" w:rsidR="00125418" w:rsidRPr="00F21F40" w:rsidRDefault="00125418" w:rsidP="00125418">
            <w:pPr>
              <w:pStyle w:val="NormalinTable"/>
            </w:pPr>
            <w:r w:rsidRPr="00F21F40">
              <w:t>2009 29 11 19</w:t>
            </w:r>
          </w:p>
        </w:tc>
        <w:tc>
          <w:tcPr>
            <w:cnfStyle w:val="000010000000" w:firstRow="0" w:lastRow="0" w:firstColumn="0" w:lastColumn="0" w:oddVBand="1" w:evenVBand="0" w:oddHBand="0" w:evenHBand="0" w:firstRowFirstColumn="0" w:firstRowLastColumn="0" w:lastRowFirstColumn="0" w:lastRowLastColumn="0"/>
            <w:tcW w:w="7036" w:type="dxa"/>
          </w:tcPr>
          <w:p w14:paraId="64316219" w14:textId="77777777" w:rsidR="00125418" w:rsidRPr="00F21F40" w:rsidRDefault="00125418" w:rsidP="00125418">
            <w:pPr>
              <w:pStyle w:val="NormalinTable"/>
            </w:pPr>
            <w:r>
              <w:t>0%</w:t>
            </w:r>
          </w:p>
        </w:tc>
      </w:tr>
      <w:tr w:rsidR="00125418" w:rsidRPr="00F21F40" w14:paraId="3391D64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A005EB2" w14:textId="77777777" w:rsidR="00125418" w:rsidRPr="00F21F40" w:rsidRDefault="00125418" w:rsidP="00125418">
            <w:pPr>
              <w:pStyle w:val="NormalinTable"/>
            </w:pPr>
            <w:r w:rsidRPr="00F21F40">
              <w:t>2009 29 19 10</w:t>
            </w:r>
          </w:p>
        </w:tc>
        <w:tc>
          <w:tcPr>
            <w:cnfStyle w:val="000010000000" w:firstRow="0" w:lastRow="0" w:firstColumn="0" w:lastColumn="0" w:oddVBand="1" w:evenVBand="0" w:oddHBand="0" w:evenHBand="0" w:firstRowFirstColumn="0" w:firstRowLastColumn="0" w:lastRowFirstColumn="0" w:lastRowLastColumn="0"/>
            <w:tcW w:w="7036" w:type="dxa"/>
          </w:tcPr>
          <w:p w14:paraId="6B3D8E88" w14:textId="77777777" w:rsidR="00125418" w:rsidRPr="00F21F40" w:rsidRDefault="00125418" w:rsidP="00125418">
            <w:pPr>
              <w:pStyle w:val="NormalinTable"/>
            </w:pPr>
            <w:r>
              <w:t>0%</w:t>
            </w:r>
          </w:p>
        </w:tc>
      </w:tr>
      <w:tr w:rsidR="00125418" w:rsidRPr="00F21F40" w14:paraId="67F25B5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D5C70A" w14:textId="77777777" w:rsidR="00125418" w:rsidRPr="00F21F40" w:rsidRDefault="00125418" w:rsidP="00125418">
            <w:pPr>
              <w:pStyle w:val="NormalinTable"/>
            </w:pPr>
            <w:r w:rsidRPr="00F21F40">
              <w:t>2009 29 91 10</w:t>
            </w:r>
          </w:p>
        </w:tc>
        <w:tc>
          <w:tcPr>
            <w:cnfStyle w:val="000010000000" w:firstRow="0" w:lastRow="0" w:firstColumn="0" w:lastColumn="0" w:oddVBand="1" w:evenVBand="0" w:oddHBand="0" w:evenHBand="0" w:firstRowFirstColumn="0" w:firstRowLastColumn="0" w:lastRowFirstColumn="0" w:lastRowLastColumn="0"/>
            <w:tcW w:w="7036" w:type="dxa"/>
          </w:tcPr>
          <w:p w14:paraId="3041D0C1" w14:textId="77777777" w:rsidR="00125418" w:rsidRPr="00F21F40" w:rsidRDefault="00125418" w:rsidP="00125418">
            <w:pPr>
              <w:pStyle w:val="NormalinTable"/>
            </w:pPr>
            <w:r>
              <w:t>0%</w:t>
            </w:r>
          </w:p>
        </w:tc>
      </w:tr>
      <w:tr w:rsidR="00125418" w:rsidRPr="00F21F40" w14:paraId="66A217F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7A73A00" w14:textId="77777777" w:rsidR="00125418" w:rsidRPr="00F21F40" w:rsidRDefault="00125418" w:rsidP="00125418">
            <w:pPr>
              <w:pStyle w:val="NormalinTable"/>
            </w:pPr>
            <w:r w:rsidRPr="00F21F40">
              <w:t>2009 29 99 10</w:t>
            </w:r>
          </w:p>
        </w:tc>
        <w:tc>
          <w:tcPr>
            <w:cnfStyle w:val="000010000000" w:firstRow="0" w:lastRow="0" w:firstColumn="0" w:lastColumn="0" w:oddVBand="1" w:evenVBand="0" w:oddHBand="0" w:evenHBand="0" w:firstRowFirstColumn="0" w:firstRowLastColumn="0" w:lastRowFirstColumn="0" w:lastRowLastColumn="0"/>
            <w:tcW w:w="7036" w:type="dxa"/>
          </w:tcPr>
          <w:p w14:paraId="4568F594" w14:textId="77777777" w:rsidR="00125418" w:rsidRPr="00F21F40" w:rsidRDefault="00125418" w:rsidP="00125418">
            <w:pPr>
              <w:pStyle w:val="NormalinTable"/>
            </w:pPr>
            <w:r>
              <w:t>0%</w:t>
            </w:r>
          </w:p>
        </w:tc>
      </w:tr>
      <w:tr w:rsidR="00125418" w:rsidRPr="00F21F40" w14:paraId="6DEDB85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7E3977" w14:textId="77777777" w:rsidR="00125418" w:rsidRPr="00F21F40" w:rsidRDefault="00125418" w:rsidP="00125418">
            <w:pPr>
              <w:pStyle w:val="NormalinTable"/>
            </w:pPr>
            <w:r w:rsidRPr="00F21F40">
              <w:t>2009 31 11 11</w:t>
            </w:r>
          </w:p>
        </w:tc>
        <w:tc>
          <w:tcPr>
            <w:cnfStyle w:val="000010000000" w:firstRow="0" w:lastRow="0" w:firstColumn="0" w:lastColumn="0" w:oddVBand="1" w:evenVBand="0" w:oddHBand="0" w:evenHBand="0" w:firstRowFirstColumn="0" w:firstRowLastColumn="0" w:lastRowFirstColumn="0" w:lastRowLastColumn="0"/>
            <w:tcW w:w="7036" w:type="dxa"/>
          </w:tcPr>
          <w:p w14:paraId="4C6F8929" w14:textId="77777777" w:rsidR="00125418" w:rsidRPr="00F21F40" w:rsidRDefault="00125418" w:rsidP="00125418">
            <w:pPr>
              <w:pStyle w:val="NormalinTable"/>
            </w:pPr>
            <w:r>
              <w:t>0%</w:t>
            </w:r>
          </w:p>
        </w:tc>
      </w:tr>
      <w:tr w:rsidR="00125418" w:rsidRPr="00F21F40" w14:paraId="6B670F3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3C5E8A0" w14:textId="77777777" w:rsidR="00125418" w:rsidRPr="00F21F40" w:rsidRDefault="00125418" w:rsidP="00125418">
            <w:pPr>
              <w:pStyle w:val="NormalinTable"/>
            </w:pPr>
            <w:r w:rsidRPr="00F21F40">
              <w:t>2009 31 11 91</w:t>
            </w:r>
          </w:p>
        </w:tc>
        <w:tc>
          <w:tcPr>
            <w:cnfStyle w:val="000010000000" w:firstRow="0" w:lastRow="0" w:firstColumn="0" w:lastColumn="0" w:oddVBand="1" w:evenVBand="0" w:oddHBand="0" w:evenHBand="0" w:firstRowFirstColumn="0" w:firstRowLastColumn="0" w:lastRowFirstColumn="0" w:lastRowLastColumn="0"/>
            <w:tcW w:w="7036" w:type="dxa"/>
          </w:tcPr>
          <w:p w14:paraId="6A7A2840" w14:textId="77777777" w:rsidR="00125418" w:rsidRPr="00F21F40" w:rsidRDefault="00125418" w:rsidP="00125418">
            <w:pPr>
              <w:pStyle w:val="NormalinTable"/>
            </w:pPr>
            <w:r>
              <w:t>0%</w:t>
            </w:r>
          </w:p>
        </w:tc>
      </w:tr>
      <w:tr w:rsidR="00125418" w:rsidRPr="00F21F40" w14:paraId="10B25CD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BEB2E0" w14:textId="77777777" w:rsidR="00125418" w:rsidRPr="00F21F40" w:rsidRDefault="00125418" w:rsidP="00125418">
            <w:pPr>
              <w:pStyle w:val="NormalinTable"/>
            </w:pPr>
            <w:r w:rsidRPr="00F21F40">
              <w:t>2009 31 19 11</w:t>
            </w:r>
          </w:p>
        </w:tc>
        <w:tc>
          <w:tcPr>
            <w:cnfStyle w:val="000010000000" w:firstRow="0" w:lastRow="0" w:firstColumn="0" w:lastColumn="0" w:oddVBand="1" w:evenVBand="0" w:oddHBand="0" w:evenHBand="0" w:firstRowFirstColumn="0" w:firstRowLastColumn="0" w:lastRowFirstColumn="0" w:lastRowLastColumn="0"/>
            <w:tcW w:w="7036" w:type="dxa"/>
          </w:tcPr>
          <w:p w14:paraId="0DE120C2" w14:textId="77777777" w:rsidR="00125418" w:rsidRPr="00F21F40" w:rsidRDefault="00125418" w:rsidP="00125418">
            <w:pPr>
              <w:pStyle w:val="NormalinTable"/>
            </w:pPr>
            <w:r>
              <w:t>0%</w:t>
            </w:r>
          </w:p>
        </w:tc>
      </w:tr>
      <w:tr w:rsidR="00125418" w:rsidRPr="00F21F40" w14:paraId="6F0DA0A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9F6318" w14:textId="77777777" w:rsidR="00125418" w:rsidRPr="00F21F40" w:rsidRDefault="00125418" w:rsidP="00125418">
            <w:pPr>
              <w:pStyle w:val="NormalinTable"/>
            </w:pPr>
            <w:r w:rsidRPr="00F21F40">
              <w:t>2009 31 19 91</w:t>
            </w:r>
          </w:p>
        </w:tc>
        <w:tc>
          <w:tcPr>
            <w:cnfStyle w:val="000010000000" w:firstRow="0" w:lastRow="0" w:firstColumn="0" w:lastColumn="0" w:oddVBand="1" w:evenVBand="0" w:oddHBand="0" w:evenHBand="0" w:firstRowFirstColumn="0" w:firstRowLastColumn="0" w:lastRowFirstColumn="0" w:lastRowLastColumn="0"/>
            <w:tcW w:w="7036" w:type="dxa"/>
          </w:tcPr>
          <w:p w14:paraId="6EA946CA" w14:textId="77777777" w:rsidR="00125418" w:rsidRPr="00F21F40" w:rsidRDefault="00125418" w:rsidP="00125418">
            <w:pPr>
              <w:pStyle w:val="NormalinTable"/>
            </w:pPr>
            <w:r>
              <w:t>0%</w:t>
            </w:r>
          </w:p>
        </w:tc>
      </w:tr>
      <w:tr w:rsidR="00125418" w:rsidRPr="00F21F40" w14:paraId="5C855DF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D81408" w14:textId="77777777" w:rsidR="00125418" w:rsidRPr="00F21F40" w:rsidRDefault="00125418" w:rsidP="00125418">
            <w:pPr>
              <w:pStyle w:val="NormalinTable"/>
            </w:pPr>
            <w:r w:rsidRPr="00F21F40">
              <w:t>2009 31 51 10</w:t>
            </w:r>
          </w:p>
        </w:tc>
        <w:tc>
          <w:tcPr>
            <w:cnfStyle w:val="000010000000" w:firstRow="0" w:lastRow="0" w:firstColumn="0" w:lastColumn="0" w:oddVBand="1" w:evenVBand="0" w:oddHBand="0" w:evenHBand="0" w:firstRowFirstColumn="0" w:firstRowLastColumn="0" w:lastRowFirstColumn="0" w:lastRowLastColumn="0"/>
            <w:tcW w:w="7036" w:type="dxa"/>
          </w:tcPr>
          <w:p w14:paraId="14856521" w14:textId="77777777" w:rsidR="00125418" w:rsidRPr="00F21F40" w:rsidRDefault="00125418" w:rsidP="00125418">
            <w:pPr>
              <w:pStyle w:val="NormalinTable"/>
            </w:pPr>
            <w:r>
              <w:t>0%</w:t>
            </w:r>
          </w:p>
        </w:tc>
      </w:tr>
      <w:tr w:rsidR="00125418" w:rsidRPr="00F21F40" w14:paraId="7239383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37257F9" w14:textId="77777777" w:rsidR="00125418" w:rsidRPr="00F21F40" w:rsidRDefault="00125418" w:rsidP="00125418">
            <w:pPr>
              <w:pStyle w:val="NormalinTable"/>
            </w:pPr>
            <w:r w:rsidRPr="00F21F40">
              <w:t>2009 31 59 10</w:t>
            </w:r>
          </w:p>
        </w:tc>
        <w:tc>
          <w:tcPr>
            <w:cnfStyle w:val="000010000000" w:firstRow="0" w:lastRow="0" w:firstColumn="0" w:lastColumn="0" w:oddVBand="1" w:evenVBand="0" w:oddHBand="0" w:evenHBand="0" w:firstRowFirstColumn="0" w:firstRowLastColumn="0" w:lastRowFirstColumn="0" w:lastRowLastColumn="0"/>
            <w:tcW w:w="7036" w:type="dxa"/>
          </w:tcPr>
          <w:p w14:paraId="54A5A85F" w14:textId="77777777" w:rsidR="00125418" w:rsidRPr="00F21F40" w:rsidRDefault="00125418" w:rsidP="00125418">
            <w:pPr>
              <w:pStyle w:val="NormalinTable"/>
            </w:pPr>
            <w:r>
              <w:t>0%</w:t>
            </w:r>
          </w:p>
        </w:tc>
      </w:tr>
      <w:tr w:rsidR="00125418" w:rsidRPr="00F21F40" w14:paraId="5F0A192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2DE7C1" w14:textId="77777777" w:rsidR="00125418" w:rsidRPr="00F21F40" w:rsidRDefault="00125418" w:rsidP="00125418">
            <w:pPr>
              <w:pStyle w:val="NormalinTable"/>
            </w:pPr>
            <w:r w:rsidRPr="00F21F40">
              <w:t>2009 31 91 10</w:t>
            </w:r>
          </w:p>
        </w:tc>
        <w:tc>
          <w:tcPr>
            <w:cnfStyle w:val="000010000000" w:firstRow="0" w:lastRow="0" w:firstColumn="0" w:lastColumn="0" w:oddVBand="1" w:evenVBand="0" w:oddHBand="0" w:evenHBand="0" w:firstRowFirstColumn="0" w:firstRowLastColumn="0" w:lastRowFirstColumn="0" w:lastRowLastColumn="0"/>
            <w:tcW w:w="7036" w:type="dxa"/>
          </w:tcPr>
          <w:p w14:paraId="342087E5" w14:textId="77777777" w:rsidR="00125418" w:rsidRPr="00F21F40" w:rsidRDefault="00125418" w:rsidP="00125418">
            <w:pPr>
              <w:pStyle w:val="NormalinTable"/>
            </w:pPr>
            <w:r>
              <w:t>0%</w:t>
            </w:r>
          </w:p>
        </w:tc>
      </w:tr>
      <w:tr w:rsidR="00125418" w:rsidRPr="00F21F40" w14:paraId="1E69EBB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174F45F" w14:textId="77777777" w:rsidR="00125418" w:rsidRPr="00F21F40" w:rsidRDefault="00125418" w:rsidP="00125418">
            <w:pPr>
              <w:pStyle w:val="NormalinTable"/>
            </w:pPr>
            <w:r w:rsidRPr="00F21F40">
              <w:t>2009 31 99 10</w:t>
            </w:r>
          </w:p>
        </w:tc>
        <w:tc>
          <w:tcPr>
            <w:cnfStyle w:val="000010000000" w:firstRow="0" w:lastRow="0" w:firstColumn="0" w:lastColumn="0" w:oddVBand="1" w:evenVBand="0" w:oddHBand="0" w:evenHBand="0" w:firstRowFirstColumn="0" w:firstRowLastColumn="0" w:lastRowFirstColumn="0" w:lastRowLastColumn="0"/>
            <w:tcW w:w="7036" w:type="dxa"/>
          </w:tcPr>
          <w:p w14:paraId="1ECFA141" w14:textId="77777777" w:rsidR="00125418" w:rsidRPr="00F21F40" w:rsidRDefault="00125418" w:rsidP="00125418">
            <w:pPr>
              <w:pStyle w:val="NormalinTable"/>
            </w:pPr>
            <w:r>
              <w:t>0%</w:t>
            </w:r>
          </w:p>
        </w:tc>
      </w:tr>
      <w:tr w:rsidR="00125418" w:rsidRPr="00F21F40" w14:paraId="17ABD39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83BE2A" w14:textId="77777777" w:rsidR="00125418" w:rsidRPr="00F21F40" w:rsidRDefault="00125418" w:rsidP="00125418">
            <w:pPr>
              <w:pStyle w:val="NormalinTable"/>
            </w:pPr>
            <w:r w:rsidRPr="00F21F40">
              <w:t>2009 39 11 11</w:t>
            </w:r>
          </w:p>
        </w:tc>
        <w:tc>
          <w:tcPr>
            <w:cnfStyle w:val="000010000000" w:firstRow="0" w:lastRow="0" w:firstColumn="0" w:lastColumn="0" w:oddVBand="1" w:evenVBand="0" w:oddHBand="0" w:evenHBand="0" w:firstRowFirstColumn="0" w:firstRowLastColumn="0" w:lastRowFirstColumn="0" w:lastRowLastColumn="0"/>
            <w:tcW w:w="7036" w:type="dxa"/>
          </w:tcPr>
          <w:p w14:paraId="39233B6F" w14:textId="77777777" w:rsidR="00125418" w:rsidRPr="00F21F40" w:rsidRDefault="00125418" w:rsidP="00125418">
            <w:pPr>
              <w:pStyle w:val="NormalinTable"/>
            </w:pPr>
            <w:r>
              <w:t>0%</w:t>
            </w:r>
          </w:p>
        </w:tc>
      </w:tr>
      <w:tr w:rsidR="00125418" w:rsidRPr="00F21F40" w14:paraId="58F8F38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5E004AB" w14:textId="77777777" w:rsidR="00125418" w:rsidRPr="00F21F40" w:rsidRDefault="00125418" w:rsidP="00125418">
            <w:pPr>
              <w:pStyle w:val="NormalinTable"/>
            </w:pPr>
            <w:r w:rsidRPr="00F21F40">
              <w:t>2009 39 11 19</w:t>
            </w:r>
          </w:p>
        </w:tc>
        <w:tc>
          <w:tcPr>
            <w:cnfStyle w:val="000010000000" w:firstRow="0" w:lastRow="0" w:firstColumn="0" w:lastColumn="0" w:oddVBand="1" w:evenVBand="0" w:oddHBand="0" w:evenHBand="0" w:firstRowFirstColumn="0" w:firstRowLastColumn="0" w:lastRowFirstColumn="0" w:lastRowLastColumn="0"/>
            <w:tcW w:w="7036" w:type="dxa"/>
          </w:tcPr>
          <w:p w14:paraId="6E1FE74A" w14:textId="77777777" w:rsidR="00125418" w:rsidRPr="00F21F40" w:rsidRDefault="00125418" w:rsidP="00125418">
            <w:pPr>
              <w:pStyle w:val="NormalinTable"/>
            </w:pPr>
            <w:r>
              <w:t>0%</w:t>
            </w:r>
          </w:p>
        </w:tc>
      </w:tr>
      <w:tr w:rsidR="00125418" w:rsidRPr="00F21F40" w14:paraId="4B3F189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A430D4" w14:textId="77777777" w:rsidR="00125418" w:rsidRPr="00F21F40" w:rsidRDefault="00125418" w:rsidP="00125418">
            <w:pPr>
              <w:pStyle w:val="NormalinTable"/>
            </w:pPr>
            <w:r w:rsidRPr="00F21F40">
              <w:t>2009 39 19 10</w:t>
            </w:r>
          </w:p>
        </w:tc>
        <w:tc>
          <w:tcPr>
            <w:cnfStyle w:val="000010000000" w:firstRow="0" w:lastRow="0" w:firstColumn="0" w:lastColumn="0" w:oddVBand="1" w:evenVBand="0" w:oddHBand="0" w:evenHBand="0" w:firstRowFirstColumn="0" w:firstRowLastColumn="0" w:lastRowFirstColumn="0" w:lastRowLastColumn="0"/>
            <w:tcW w:w="7036" w:type="dxa"/>
          </w:tcPr>
          <w:p w14:paraId="72F20F3A" w14:textId="77777777" w:rsidR="00125418" w:rsidRPr="00F21F40" w:rsidRDefault="00125418" w:rsidP="00125418">
            <w:pPr>
              <w:pStyle w:val="NormalinTable"/>
            </w:pPr>
            <w:r>
              <w:t>0%</w:t>
            </w:r>
          </w:p>
        </w:tc>
      </w:tr>
      <w:tr w:rsidR="00125418" w:rsidRPr="00F21F40" w14:paraId="3C372B3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E9EF75A" w14:textId="77777777" w:rsidR="00125418" w:rsidRPr="00F21F40" w:rsidRDefault="00125418" w:rsidP="00125418">
            <w:pPr>
              <w:pStyle w:val="NormalinTable"/>
            </w:pPr>
            <w:r w:rsidRPr="00F21F40">
              <w:t>2009 39 31 11</w:t>
            </w:r>
          </w:p>
        </w:tc>
        <w:tc>
          <w:tcPr>
            <w:cnfStyle w:val="000010000000" w:firstRow="0" w:lastRow="0" w:firstColumn="0" w:lastColumn="0" w:oddVBand="1" w:evenVBand="0" w:oddHBand="0" w:evenHBand="0" w:firstRowFirstColumn="0" w:firstRowLastColumn="0" w:lastRowFirstColumn="0" w:lastRowLastColumn="0"/>
            <w:tcW w:w="7036" w:type="dxa"/>
          </w:tcPr>
          <w:p w14:paraId="43840EC3" w14:textId="77777777" w:rsidR="00125418" w:rsidRPr="00F21F40" w:rsidRDefault="00125418" w:rsidP="00125418">
            <w:pPr>
              <w:pStyle w:val="NormalinTable"/>
            </w:pPr>
            <w:r>
              <w:t>0%</w:t>
            </w:r>
          </w:p>
        </w:tc>
      </w:tr>
      <w:tr w:rsidR="00125418" w:rsidRPr="00F21F40" w14:paraId="3A959DE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82287D" w14:textId="77777777" w:rsidR="00125418" w:rsidRPr="00F21F40" w:rsidRDefault="00125418" w:rsidP="00125418">
            <w:pPr>
              <w:pStyle w:val="NormalinTable"/>
            </w:pPr>
            <w:r w:rsidRPr="00F21F40">
              <w:t>2009 39 31 91</w:t>
            </w:r>
          </w:p>
        </w:tc>
        <w:tc>
          <w:tcPr>
            <w:cnfStyle w:val="000010000000" w:firstRow="0" w:lastRow="0" w:firstColumn="0" w:lastColumn="0" w:oddVBand="1" w:evenVBand="0" w:oddHBand="0" w:evenHBand="0" w:firstRowFirstColumn="0" w:firstRowLastColumn="0" w:lastRowFirstColumn="0" w:lastRowLastColumn="0"/>
            <w:tcW w:w="7036" w:type="dxa"/>
          </w:tcPr>
          <w:p w14:paraId="3B5803C6" w14:textId="77777777" w:rsidR="00125418" w:rsidRPr="00F21F40" w:rsidRDefault="00125418" w:rsidP="00125418">
            <w:pPr>
              <w:pStyle w:val="NormalinTable"/>
            </w:pPr>
            <w:r>
              <w:t>0%</w:t>
            </w:r>
          </w:p>
        </w:tc>
      </w:tr>
      <w:tr w:rsidR="00125418" w:rsidRPr="00F21F40" w14:paraId="016AE67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8D7214D" w14:textId="77777777" w:rsidR="00125418" w:rsidRPr="00F21F40" w:rsidRDefault="00125418" w:rsidP="00125418">
            <w:pPr>
              <w:pStyle w:val="NormalinTable"/>
            </w:pPr>
            <w:r w:rsidRPr="00F21F40">
              <w:t>2009 39 39 11</w:t>
            </w:r>
          </w:p>
        </w:tc>
        <w:tc>
          <w:tcPr>
            <w:cnfStyle w:val="000010000000" w:firstRow="0" w:lastRow="0" w:firstColumn="0" w:lastColumn="0" w:oddVBand="1" w:evenVBand="0" w:oddHBand="0" w:evenHBand="0" w:firstRowFirstColumn="0" w:firstRowLastColumn="0" w:lastRowFirstColumn="0" w:lastRowLastColumn="0"/>
            <w:tcW w:w="7036" w:type="dxa"/>
          </w:tcPr>
          <w:p w14:paraId="102548EA" w14:textId="77777777" w:rsidR="00125418" w:rsidRPr="00F21F40" w:rsidRDefault="00125418" w:rsidP="00125418">
            <w:pPr>
              <w:pStyle w:val="NormalinTable"/>
            </w:pPr>
            <w:r>
              <w:t>0%</w:t>
            </w:r>
          </w:p>
        </w:tc>
      </w:tr>
      <w:tr w:rsidR="00125418" w:rsidRPr="00F21F40" w14:paraId="185FB56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192D10" w14:textId="77777777" w:rsidR="00125418" w:rsidRPr="00F21F40" w:rsidRDefault="00125418" w:rsidP="00125418">
            <w:pPr>
              <w:pStyle w:val="NormalinTable"/>
            </w:pPr>
            <w:r w:rsidRPr="00F21F40">
              <w:t>2009 39 39 91</w:t>
            </w:r>
          </w:p>
        </w:tc>
        <w:tc>
          <w:tcPr>
            <w:cnfStyle w:val="000010000000" w:firstRow="0" w:lastRow="0" w:firstColumn="0" w:lastColumn="0" w:oddVBand="1" w:evenVBand="0" w:oddHBand="0" w:evenHBand="0" w:firstRowFirstColumn="0" w:firstRowLastColumn="0" w:lastRowFirstColumn="0" w:lastRowLastColumn="0"/>
            <w:tcW w:w="7036" w:type="dxa"/>
          </w:tcPr>
          <w:p w14:paraId="49E2AEFB" w14:textId="77777777" w:rsidR="00125418" w:rsidRPr="00F21F40" w:rsidRDefault="00125418" w:rsidP="00125418">
            <w:pPr>
              <w:pStyle w:val="NormalinTable"/>
            </w:pPr>
            <w:r>
              <w:t>0%</w:t>
            </w:r>
          </w:p>
        </w:tc>
      </w:tr>
      <w:tr w:rsidR="00125418" w:rsidRPr="00F21F40" w14:paraId="648D636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ABF825E" w14:textId="77777777" w:rsidR="00125418" w:rsidRPr="00F21F40" w:rsidRDefault="00125418" w:rsidP="00125418">
            <w:pPr>
              <w:pStyle w:val="NormalinTable"/>
            </w:pPr>
            <w:r w:rsidRPr="00F21F40">
              <w:t>2009 39 51 10</w:t>
            </w:r>
          </w:p>
        </w:tc>
        <w:tc>
          <w:tcPr>
            <w:cnfStyle w:val="000010000000" w:firstRow="0" w:lastRow="0" w:firstColumn="0" w:lastColumn="0" w:oddVBand="1" w:evenVBand="0" w:oddHBand="0" w:evenHBand="0" w:firstRowFirstColumn="0" w:firstRowLastColumn="0" w:lastRowFirstColumn="0" w:lastRowLastColumn="0"/>
            <w:tcW w:w="7036" w:type="dxa"/>
          </w:tcPr>
          <w:p w14:paraId="0FF92858" w14:textId="77777777" w:rsidR="00125418" w:rsidRPr="00F21F40" w:rsidRDefault="00125418" w:rsidP="00125418">
            <w:pPr>
              <w:pStyle w:val="NormalinTable"/>
            </w:pPr>
            <w:r>
              <w:t>0%</w:t>
            </w:r>
          </w:p>
        </w:tc>
      </w:tr>
      <w:tr w:rsidR="00125418" w:rsidRPr="00F21F40" w14:paraId="4EF1DF2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2C33ED" w14:textId="77777777" w:rsidR="00125418" w:rsidRPr="00F21F40" w:rsidRDefault="00125418" w:rsidP="00125418">
            <w:pPr>
              <w:pStyle w:val="NormalinTable"/>
            </w:pPr>
            <w:r w:rsidRPr="00F21F40">
              <w:t>2009 39 55 10</w:t>
            </w:r>
          </w:p>
        </w:tc>
        <w:tc>
          <w:tcPr>
            <w:cnfStyle w:val="000010000000" w:firstRow="0" w:lastRow="0" w:firstColumn="0" w:lastColumn="0" w:oddVBand="1" w:evenVBand="0" w:oddHBand="0" w:evenHBand="0" w:firstRowFirstColumn="0" w:firstRowLastColumn="0" w:lastRowFirstColumn="0" w:lastRowLastColumn="0"/>
            <w:tcW w:w="7036" w:type="dxa"/>
          </w:tcPr>
          <w:p w14:paraId="7DD0D114" w14:textId="77777777" w:rsidR="00125418" w:rsidRPr="00F21F40" w:rsidRDefault="00125418" w:rsidP="00125418">
            <w:pPr>
              <w:pStyle w:val="NormalinTable"/>
            </w:pPr>
            <w:r>
              <w:t>0%</w:t>
            </w:r>
          </w:p>
        </w:tc>
      </w:tr>
      <w:tr w:rsidR="00125418" w:rsidRPr="00F21F40" w14:paraId="0BC33FB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009E05D" w14:textId="77777777" w:rsidR="00125418" w:rsidRPr="00F21F40" w:rsidRDefault="00125418" w:rsidP="00125418">
            <w:pPr>
              <w:pStyle w:val="NormalinTable"/>
            </w:pPr>
            <w:r w:rsidRPr="00F21F40">
              <w:t>2009 39 59 10</w:t>
            </w:r>
          </w:p>
        </w:tc>
        <w:tc>
          <w:tcPr>
            <w:cnfStyle w:val="000010000000" w:firstRow="0" w:lastRow="0" w:firstColumn="0" w:lastColumn="0" w:oddVBand="1" w:evenVBand="0" w:oddHBand="0" w:evenHBand="0" w:firstRowFirstColumn="0" w:firstRowLastColumn="0" w:lastRowFirstColumn="0" w:lastRowLastColumn="0"/>
            <w:tcW w:w="7036" w:type="dxa"/>
          </w:tcPr>
          <w:p w14:paraId="05F10E6E" w14:textId="77777777" w:rsidR="00125418" w:rsidRPr="00F21F40" w:rsidRDefault="00125418" w:rsidP="00125418">
            <w:pPr>
              <w:pStyle w:val="NormalinTable"/>
            </w:pPr>
            <w:r>
              <w:t>0%</w:t>
            </w:r>
          </w:p>
        </w:tc>
      </w:tr>
      <w:tr w:rsidR="00125418" w:rsidRPr="00F21F40" w14:paraId="1FE5476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713530" w14:textId="77777777" w:rsidR="00125418" w:rsidRPr="00F21F40" w:rsidRDefault="00125418" w:rsidP="00125418">
            <w:pPr>
              <w:pStyle w:val="NormalinTable"/>
            </w:pPr>
            <w:r w:rsidRPr="00F21F40">
              <w:t>2009 39 91 10</w:t>
            </w:r>
          </w:p>
        </w:tc>
        <w:tc>
          <w:tcPr>
            <w:cnfStyle w:val="000010000000" w:firstRow="0" w:lastRow="0" w:firstColumn="0" w:lastColumn="0" w:oddVBand="1" w:evenVBand="0" w:oddHBand="0" w:evenHBand="0" w:firstRowFirstColumn="0" w:firstRowLastColumn="0" w:lastRowFirstColumn="0" w:lastRowLastColumn="0"/>
            <w:tcW w:w="7036" w:type="dxa"/>
          </w:tcPr>
          <w:p w14:paraId="7E12521E" w14:textId="77777777" w:rsidR="00125418" w:rsidRPr="00F21F40" w:rsidRDefault="00125418" w:rsidP="00125418">
            <w:pPr>
              <w:pStyle w:val="NormalinTable"/>
            </w:pPr>
            <w:r>
              <w:t>0%</w:t>
            </w:r>
          </w:p>
        </w:tc>
      </w:tr>
      <w:tr w:rsidR="00125418" w:rsidRPr="00F21F40" w14:paraId="4356C47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9F01F18" w14:textId="77777777" w:rsidR="00125418" w:rsidRPr="00F21F40" w:rsidRDefault="00125418" w:rsidP="00125418">
            <w:pPr>
              <w:pStyle w:val="NormalinTable"/>
            </w:pPr>
            <w:r w:rsidRPr="00F21F40">
              <w:t>2009 39 95 10</w:t>
            </w:r>
          </w:p>
        </w:tc>
        <w:tc>
          <w:tcPr>
            <w:cnfStyle w:val="000010000000" w:firstRow="0" w:lastRow="0" w:firstColumn="0" w:lastColumn="0" w:oddVBand="1" w:evenVBand="0" w:oddHBand="0" w:evenHBand="0" w:firstRowFirstColumn="0" w:firstRowLastColumn="0" w:lastRowFirstColumn="0" w:lastRowLastColumn="0"/>
            <w:tcW w:w="7036" w:type="dxa"/>
          </w:tcPr>
          <w:p w14:paraId="4BE5A0CD" w14:textId="77777777" w:rsidR="00125418" w:rsidRPr="00F21F40" w:rsidRDefault="00125418" w:rsidP="00125418">
            <w:pPr>
              <w:pStyle w:val="NormalinTable"/>
            </w:pPr>
            <w:r>
              <w:t>0%</w:t>
            </w:r>
          </w:p>
        </w:tc>
      </w:tr>
      <w:tr w:rsidR="00125418" w:rsidRPr="00F21F40" w14:paraId="3841084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BB196F" w14:textId="77777777" w:rsidR="00125418" w:rsidRPr="00F21F40" w:rsidRDefault="00125418" w:rsidP="00125418">
            <w:pPr>
              <w:pStyle w:val="NormalinTable"/>
            </w:pPr>
            <w:r w:rsidRPr="00F21F40">
              <w:t>2009 39 99 10</w:t>
            </w:r>
          </w:p>
        </w:tc>
        <w:tc>
          <w:tcPr>
            <w:cnfStyle w:val="000010000000" w:firstRow="0" w:lastRow="0" w:firstColumn="0" w:lastColumn="0" w:oddVBand="1" w:evenVBand="0" w:oddHBand="0" w:evenHBand="0" w:firstRowFirstColumn="0" w:firstRowLastColumn="0" w:lastRowFirstColumn="0" w:lastRowLastColumn="0"/>
            <w:tcW w:w="7036" w:type="dxa"/>
          </w:tcPr>
          <w:p w14:paraId="0ECBB73B" w14:textId="77777777" w:rsidR="00125418" w:rsidRPr="00F21F40" w:rsidRDefault="00125418" w:rsidP="00125418">
            <w:pPr>
              <w:pStyle w:val="NormalinTable"/>
            </w:pPr>
            <w:r>
              <w:t>0%</w:t>
            </w:r>
          </w:p>
        </w:tc>
      </w:tr>
      <w:tr w:rsidR="00125418" w:rsidRPr="00F21F40" w14:paraId="70A567A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1E8892E" w14:textId="77777777" w:rsidR="00125418" w:rsidRPr="00F21F40" w:rsidRDefault="00125418" w:rsidP="00125418">
            <w:pPr>
              <w:pStyle w:val="NormalinTable"/>
            </w:pPr>
            <w:r w:rsidRPr="00F21F40">
              <w:t>2009 41 92 10</w:t>
            </w:r>
          </w:p>
        </w:tc>
        <w:tc>
          <w:tcPr>
            <w:cnfStyle w:val="000010000000" w:firstRow="0" w:lastRow="0" w:firstColumn="0" w:lastColumn="0" w:oddVBand="1" w:evenVBand="0" w:oddHBand="0" w:evenHBand="0" w:firstRowFirstColumn="0" w:firstRowLastColumn="0" w:lastRowFirstColumn="0" w:lastRowLastColumn="0"/>
            <w:tcW w:w="7036" w:type="dxa"/>
          </w:tcPr>
          <w:p w14:paraId="40E37251" w14:textId="77777777" w:rsidR="00125418" w:rsidRPr="00F21F40" w:rsidRDefault="00125418" w:rsidP="00125418">
            <w:pPr>
              <w:pStyle w:val="NormalinTable"/>
            </w:pPr>
            <w:r>
              <w:t>0%</w:t>
            </w:r>
          </w:p>
        </w:tc>
      </w:tr>
      <w:tr w:rsidR="00125418" w:rsidRPr="00F21F40" w14:paraId="1FA1D0D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85CCBB" w14:textId="77777777" w:rsidR="00125418" w:rsidRPr="00F21F40" w:rsidRDefault="00125418" w:rsidP="00125418">
            <w:pPr>
              <w:pStyle w:val="NormalinTable"/>
            </w:pPr>
            <w:r w:rsidRPr="00F21F40">
              <w:t>2009 41 92 60</w:t>
            </w:r>
          </w:p>
        </w:tc>
        <w:tc>
          <w:tcPr>
            <w:cnfStyle w:val="000010000000" w:firstRow="0" w:lastRow="0" w:firstColumn="0" w:lastColumn="0" w:oddVBand="1" w:evenVBand="0" w:oddHBand="0" w:evenHBand="0" w:firstRowFirstColumn="0" w:firstRowLastColumn="0" w:lastRowFirstColumn="0" w:lastRowLastColumn="0"/>
            <w:tcW w:w="7036" w:type="dxa"/>
          </w:tcPr>
          <w:p w14:paraId="6C0BE6CA" w14:textId="77777777" w:rsidR="00125418" w:rsidRPr="00F21F40" w:rsidRDefault="00125418" w:rsidP="00125418">
            <w:pPr>
              <w:pStyle w:val="NormalinTable"/>
            </w:pPr>
            <w:r>
              <w:t>0%</w:t>
            </w:r>
          </w:p>
        </w:tc>
      </w:tr>
      <w:tr w:rsidR="00125418" w:rsidRPr="00F21F40" w14:paraId="30CAC9C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DD4981A" w14:textId="77777777" w:rsidR="00125418" w:rsidRPr="00F21F40" w:rsidRDefault="00125418" w:rsidP="00125418">
            <w:pPr>
              <w:pStyle w:val="NormalinTable"/>
            </w:pPr>
            <w:r w:rsidRPr="00F21F40">
              <w:t>2009 41 99 10</w:t>
            </w:r>
          </w:p>
        </w:tc>
        <w:tc>
          <w:tcPr>
            <w:cnfStyle w:val="000010000000" w:firstRow="0" w:lastRow="0" w:firstColumn="0" w:lastColumn="0" w:oddVBand="1" w:evenVBand="0" w:oddHBand="0" w:evenHBand="0" w:firstRowFirstColumn="0" w:firstRowLastColumn="0" w:lastRowFirstColumn="0" w:lastRowLastColumn="0"/>
            <w:tcW w:w="7036" w:type="dxa"/>
          </w:tcPr>
          <w:p w14:paraId="7FDBDD6E" w14:textId="77777777" w:rsidR="00125418" w:rsidRPr="00F21F40" w:rsidRDefault="00125418" w:rsidP="00125418">
            <w:pPr>
              <w:pStyle w:val="NormalinTable"/>
            </w:pPr>
            <w:r>
              <w:t>0%</w:t>
            </w:r>
          </w:p>
        </w:tc>
      </w:tr>
      <w:tr w:rsidR="00125418" w:rsidRPr="00F21F40" w14:paraId="688BBBE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ACE5FC" w14:textId="77777777" w:rsidR="00125418" w:rsidRPr="00F21F40" w:rsidRDefault="00125418" w:rsidP="00125418">
            <w:pPr>
              <w:pStyle w:val="NormalinTable"/>
            </w:pPr>
            <w:r w:rsidRPr="00F21F40">
              <w:t>2009 49 11 11</w:t>
            </w:r>
          </w:p>
        </w:tc>
        <w:tc>
          <w:tcPr>
            <w:cnfStyle w:val="000010000000" w:firstRow="0" w:lastRow="0" w:firstColumn="0" w:lastColumn="0" w:oddVBand="1" w:evenVBand="0" w:oddHBand="0" w:evenHBand="0" w:firstRowFirstColumn="0" w:firstRowLastColumn="0" w:lastRowFirstColumn="0" w:lastRowLastColumn="0"/>
            <w:tcW w:w="7036" w:type="dxa"/>
          </w:tcPr>
          <w:p w14:paraId="79FFE1F0" w14:textId="77777777" w:rsidR="00125418" w:rsidRPr="00F21F40" w:rsidRDefault="00125418" w:rsidP="00125418">
            <w:pPr>
              <w:pStyle w:val="NormalinTable"/>
            </w:pPr>
            <w:r>
              <w:t>0%</w:t>
            </w:r>
          </w:p>
        </w:tc>
      </w:tr>
      <w:tr w:rsidR="00125418" w:rsidRPr="00F21F40" w14:paraId="1C579FB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3B3A524" w14:textId="77777777" w:rsidR="00125418" w:rsidRPr="00F21F40" w:rsidRDefault="00125418" w:rsidP="00125418">
            <w:pPr>
              <w:pStyle w:val="NormalinTable"/>
            </w:pPr>
            <w:r w:rsidRPr="00F21F40">
              <w:t>2009 49 11 19</w:t>
            </w:r>
          </w:p>
        </w:tc>
        <w:tc>
          <w:tcPr>
            <w:cnfStyle w:val="000010000000" w:firstRow="0" w:lastRow="0" w:firstColumn="0" w:lastColumn="0" w:oddVBand="1" w:evenVBand="0" w:oddHBand="0" w:evenHBand="0" w:firstRowFirstColumn="0" w:firstRowLastColumn="0" w:lastRowFirstColumn="0" w:lastRowLastColumn="0"/>
            <w:tcW w:w="7036" w:type="dxa"/>
          </w:tcPr>
          <w:p w14:paraId="2DD34054" w14:textId="77777777" w:rsidR="00125418" w:rsidRPr="00F21F40" w:rsidRDefault="00125418" w:rsidP="00125418">
            <w:pPr>
              <w:pStyle w:val="NormalinTable"/>
            </w:pPr>
            <w:r>
              <w:t>0%</w:t>
            </w:r>
          </w:p>
        </w:tc>
      </w:tr>
      <w:tr w:rsidR="00125418" w:rsidRPr="00F21F40" w14:paraId="287E385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974170" w14:textId="77777777" w:rsidR="00125418" w:rsidRPr="00F21F40" w:rsidRDefault="00125418" w:rsidP="00125418">
            <w:pPr>
              <w:pStyle w:val="NormalinTable"/>
            </w:pPr>
            <w:r w:rsidRPr="00F21F40">
              <w:t>2009 49 19 10</w:t>
            </w:r>
          </w:p>
        </w:tc>
        <w:tc>
          <w:tcPr>
            <w:cnfStyle w:val="000010000000" w:firstRow="0" w:lastRow="0" w:firstColumn="0" w:lastColumn="0" w:oddVBand="1" w:evenVBand="0" w:oddHBand="0" w:evenHBand="0" w:firstRowFirstColumn="0" w:firstRowLastColumn="0" w:lastRowFirstColumn="0" w:lastRowLastColumn="0"/>
            <w:tcW w:w="7036" w:type="dxa"/>
          </w:tcPr>
          <w:p w14:paraId="0DB65F99" w14:textId="77777777" w:rsidR="00125418" w:rsidRPr="00F21F40" w:rsidRDefault="00125418" w:rsidP="00125418">
            <w:pPr>
              <w:pStyle w:val="NormalinTable"/>
            </w:pPr>
            <w:r>
              <w:t>0%</w:t>
            </w:r>
          </w:p>
        </w:tc>
      </w:tr>
      <w:tr w:rsidR="00125418" w:rsidRPr="00F21F40" w14:paraId="16F58ED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D452214" w14:textId="77777777" w:rsidR="00125418" w:rsidRPr="00F21F40" w:rsidRDefault="00125418" w:rsidP="00125418">
            <w:pPr>
              <w:pStyle w:val="NormalinTable"/>
            </w:pPr>
            <w:r w:rsidRPr="00F21F40">
              <w:t>2009 49 30 10</w:t>
            </w:r>
          </w:p>
        </w:tc>
        <w:tc>
          <w:tcPr>
            <w:cnfStyle w:val="000010000000" w:firstRow="0" w:lastRow="0" w:firstColumn="0" w:lastColumn="0" w:oddVBand="1" w:evenVBand="0" w:oddHBand="0" w:evenHBand="0" w:firstRowFirstColumn="0" w:firstRowLastColumn="0" w:lastRowFirstColumn="0" w:lastRowLastColumn="0"/>
            <w:tcW w:w="7036" w:type="dxa"/>
          </w:tcPr>
          <w:p w14:paraId="30390806" w14:textId="77777777" w:rsidR="00125418" w:rsidRPr="00F21F40" w:rsidRDefault="00125418" w:rsidP="00125418">
            <w:pPr>
              <w:pStyle w:val="NormalinTable"/>
            </w:pPr>
            <w:r>
              <w:t>0%</w:t>
            </w:r>
          </w:p>
        </w:tc>
      </w:tr>
      <w:tr w:rsidR="00125418" w:rsidRPr="00F21F40" w14:paraId="1833279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75C4F1" w14:textId="77777777" w:rsidR="00125418" w:rsidRPr="00F21F40" w:rsidRDefault="00125418" w:rsidP="00125418">
            <w:pPr>
              <w:pStyle w:val="NormalinTable"/>
            </w:pPr>
            <w:r w:rsidRPr="00F21F40">
              <w:t>2009 49 91 10</w:t>
            </w:r>
          </w:p>
        </w:tc>
        <w:tc>
          <w:tcPr>
            <w:cnfStyle w:val="000010000000" w:firstRow="0" w:lastRow="0" w:firstColumn="0" w:lastColumn="0" w:oddVBand="1" w:evenVBand="0" w:oddHBand="0" w:evenHBand="0" w:firstRowFirstColumn="0" w:firstRowLastColumn="0" w:lastRowFirstColumn="0" w:lastRowLastColumn="0"/>
            <w:tcW w:w="7036" w:type="dxa"/>
          </w:tcPr>
          <w:p w14:paraId="72112E89" w14:textId="77777777" w:rsidR="00125418" w:rsidRPr="00F21F40" w:rsidRDefault="00125418" w:rsidP="00125418">
            <w:pPr>
              <w:pStyle w:val="NormalinTable"/>
            </w:pPr>
            <w:r>
              <w:t>0%</w:t>
            </w:r>
          </w:p>
        </w:tc>
      </w:tr>
      <w:tr w:rsidR="00125418" w:rsidRPr="00F21F40" w14:paraId="3DB14CF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D81D1CB" w14:textId="77777777" w:rsidR="00125418" w:rsidRPr="00F21F40" w:rsidRDefault="00125418" w:rsidP="00125418">
            <w:pPr>
              <w:pStyle w:val="NormalinTable"/>
            </w:pPr>
            <w:r w:rsidRPr="00F21F40">
              <w:t>2009 49 93 10</w:t>
            </w:r>
          </w:p>
        </w:tc>
        <w:tc>
          <w:tcPr>
            <w:cnfStyle w:val="000010000000" w:firstRow="0" w:lastRow="0" w:firstColumn="0" w:lastColumn="0" w:oddVBand="1" w:evenVBand="0" w:oddHBand="0" w:evenHBand="0" w:firstRowFirstColumn="0" w:firstRowLastColumn="0" w:lastRowFirstColumn="0" w:lastRowLastColumn="0"/>
            <w:tcW w:w="7036" w:type="dxa"/>
          </w:tcPr>
          <w:p w14:paraId="785A5D11" w14:textId="77777777" w:rsidR="00125418" w:rsidRPr="00F21F40" w:rsidRDefault="00125418" w:rsidP="00125418">
            <w:pPr>
              <w:pStyle w:val="NormalinTable"/>
            </w:pPr>
            <w:r>
              <w:t>0%</w:t>
            </w:r>
          </w:p>
        </w:tc>
      </w:tr>
      <w:tr w:rsidR="00125418" w:rsidRPr="00F21F40" w14:paraId="7D2E01A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E34A78" w14:textId="77777777" w:rsidR="00125418" w:rsidRPr="00F21F40" w:rsidRDefault="00125418" w:rsidP="00125418">
            <w:pPr>
              <w:pStyle w:val="NormalinTable"/>
            </w:pPr>
            <w:r w:rsidRPr="00F21F40">
              <w:t>2009 49 99 10</w:t>
            </w:r>
          </w:p>
        </w:tc>
        <w:tc>
          <w:tcPr>
            <w:cnfStyle w:val="000010000000" w:firstRow="0" w:lastRow="0" w:firstColumn="0" w:lastColumn="0" w:oddVBand="1" w:evenVBand="0" w:oddHBand="0" w:evenHBand="0" w:firstRowFirstColumn="0" w:firstRowLastColumn="0" w:lastRowFirstColumn="0" w:lastRowLastColumn="0"/>
            <w:tcW w:w="7036" w:type="dxa"/>
          </w:tcPr>
          <w:p w14:paraId="0BACBF27" w14:textId="77777777" w:rsidR="00125418" w:rsidRPr="00F21F40" w:rsidRDefault="00125418" w:rsidP="00125418">
            <w:pPr>
              <w:pStyle w:val="NormalinTable"/>
            </w:pPr>
            <w:r>
              <w:t>0%</w:t>
            </w:r>
          </w:p>
        </w:tc>
      </w:tr>
      <w:tr w:rsidR="00125418" w:rsidRPr="00F21F40" w14:paraId="5E3A605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90320C3" w14:textId="77777777" w:rsidR="00125418" w:rsidRPr="00F21F40" w:rsidRDefault="00125418" w:rsidP="00125418">
            <w:pPr>
              <w:pStyle w:val="NormalinTable"/>
            </w:pPr>
            <w:r w:rsidRPr="00F21F40">
              <w:t>2009 71 20 10</w:t>
            </w:r>
          </w:p>
        </w:tc>
        <w:tc>
          <w:tcPr>
            <w:cnfStyle w:val="000010000000" w:firstRow="0" w:lastRow="0" w:firstColumn="0" w:lastColumn="0" w:oddVBand="1" w:evenVBand="0" w:oddHBand="0" w:evenHBand="0" w:firstRowFirstColumn="0" w:firstRowLastColumn="0" w:lastRowFirstColumn="0" w:lastRowLastColumn="0"/>
            <w:tcW w:w="7036" w:type="dxa"/>
          </w:tcPr>
          <w:p w14:paraId="380CCDA7" w14:textId="77777777" w:rsidR="00125418" w:rsidRPr="00F21F40" w:rsidRDefault="00125418" w:rsidP="00125418">
            <w:pPr>
              <w:pStyle w:val="NormalinTable"/>
            </w:pPr>
            <w:r>
              <w:t>0%</w:t>
            </w:r>
          </w:p>
        </w:tc>
      </w:tr>
      <w:tr w:rsidR="00125418" w:rsidRPr="00F21F40" w14:paraId="4D850D9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8E3622" w14:textId="77777777" w:rsidR="00125418" w:rsidRPr="00F21F40" w:rsidRDefault="00125418" w:rsidP="00125418">
            <w:pPr>
              <w:pStyle w:val="NormalinTable"/>
            </w:pPr>
            <w:r w:rsidRPr="00F21F40">
              <w:t>2009 71 99 10</w:t>
            </w:r>
          </w:p>
        </w:tc>
        <w:tc>
          <w:tcPr>
            <w:cnfStyle w:val="000010000000" w:firstRow="0" w:lastRow="0" w:firstColumn="0" w:lastColumn="0" w:oddVBand="1" w:evenVBand="0" w:oddHBand="0" w:evenHBand="0" w:firstRowFirstColumn="0" w:firstRowLastColumn="0" w:lastRowFirstColumn="0" w:lastRowLastColumn="0"/>
            <w:tcW w:w="7036" w:type="dxa"/>
          </w:tcPr>
          <w:p w14:paraId="6ABF71FE" w14:textId="77777777" w:rsidR="00125418" w:rsidRPr="00F21F40" w:rsidRDefault="00125418" w:rsidP="00125418">
            <w:pPr>
              <w:pStyle w:val="NormalinTable"/>
            </w:pPr>
            <w:r>
              <w:t>0%</w:t>
            </w:r>
          </w:p>
        </w:tc>
      </w:tr>
      <w:tr w:rsidR="00125418" w:rsidRPr="00F21F40" w14:paraId="093EFD4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46749E1" w14:textId="77777777" w:rsidR="00125418" w:rsidRPr="00F21F40" w:rsidRDefault="00125418" w:rsidP="00125418">
            <w:pPr>
              <w:pStyle w:val="NormalinTable"/>
            </w:pPr>
            <w:r w:rsidRPr="00F21F40">
              <w:t>2009 79 11 11</w:t>
            </w:r>
          </w:p>
        </w:tc>
        <w:tc>
          <w:tcPr>
            <w:cnfStyle w:val="000010000000" w:firstRow="0" w:lastRow="0" w:firstColumn="0" w:lastColumn="0" w:oddVBand="1" w:evenVBand="0" w:oddHBand="0" w:evenHBand="0" w:firstRowFirstColumn="0" w:firstRowLastColumn="0" w:lastRowFirstColumn="0" w:lastRowLastColumn="0"/>
            <w:tcW w:w="7036" w:type="dxa"/>
          </w:tcPr>
          <w:p w14:paraId="0989DF0F" w14:textId="77777777" w:rsidR="00125418" w:rsidRPr="00F21F40" w:rsidRDefault="00125418" w:rsidP="00125418">
            <w:pPr>
              <w:pStyle w:val="NormalinTable"/>
            </w:pPr>
            <w:r>
              <w:t>0%</w:t>
            </w:r>
          </w:p>
        </w:tc>
      </w:tr>
      <w:tr w:rsidR="00125418" w:rsidRPr="00F21F40" w14:paraId="4616E51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870A18" w14:textId="77777777" w:rsidR="00125418" w:rsidRPr="00F21F40" w:rsidRDefault="00125418" w:rsidP="00125418">
            <w:pPr>
              <w:pStyle w:val="NormalinTable"/>
            </w:pPr>
            <w:r w:rsidRPr="00F21F40">
              <w:t>2009 79 11 19</w:t>
            </w:r>
          </w:p>
        </w:tc>
        <w:tc>
          <w:tcPr>
            <w:cnfStyle w:val="000010000000" w:firstRow="0" w:lastRow="0" w:firstColumn="0" w:lastColumn="0" w:oddVBand="1" w:evenVBand="0" w:oddHBand="0" w:evenHBand="0" w:firstRowFirstColumn="0" w:firstRowLastColumn="0" w:lastRowFirstColumn="0" w:lastRowLastColumn="0"/>
            <w:tcW w:w="7036" w:type="dxa"/>
          </w:tcPr>
          <w:p w14:paraId="679B263D" w14:textId="77777777" w:rsidR="00125418" w:rsidRPr="00F21F40" w:rsidRDefault="00125418" w:rsidP="00125418">
            <w:pPr>
              <w:pStyle w:val="NormalinTable"/>
            </w:pPr>
            <w:r>
              <w:t>0%</w:t>
            </w:r>
          </w:p>
        </w:tc>
      </w:tr>
      <w:tr w:rsidR="00125418" w:rsidRPr="00F21F40" w14:paraId="78DC2B8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75FE258" w14:textId="77777777" w:rsidR="00125418" w:rsidRPr="00F21F40" w:rsidRDefault="00125418" w:rsidP="00125418">
            <w:pPr>
              <w:pStyle w:val="NormalinTable"/>
            </w:pPr>
            <w:r w:rsidRPr="00F21F40">
              <w:t>2009 79 19 10</w:t>
            </w:r>
          </w:p>
        </w:tc>
        <w:tc>
          <w:tcPr>
            <w:cnfStyle w:val="000010000000" w:firstRow="0" w:lastRow="0" w:firstColumn="0" w:lastColumn="0" w:oddVBand="1" w:evenVBand="0" w:oddHBand="0" w:evenHBand="0" w:firstRowFirstColumn="0" w:firstRowLastColumn="0" w:lastRowFirstColumn="0" w:lastRowLastColumn="0"/>
            <w:tcW w:w="7036" w:type="dxa"/>
          </w:tcPr>
          <w:p w14:paraId="347B4A3F" w14:textId="77777777" w:rsidR="00125418" w:rsidRPr="00F21F40" w:rsidRDefault="00125418" w:rsidP="00125418">
            <w:pPr>
              <w:pStyle w:val="NormalinTable"/>
            </w:pPr>
            <w:r>
              <w:t>0%</w:t>
            </w:r>
          </w:p>
        </w:tc>
      </w:tr>
      <w:tr w:rsidR="00125418" w:rsidRPr="00F21F40" w14:paraId="15FA27B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7EAF50" w14:textId="77777777" w:rsidR="00125418" w:rsidRPr="00F21F40" w:rsidRDefault="00125418" w:rsidP="00125418">
            <w:pPr>
              <w:pStyle w:val="NormalinTable"/>
            </w:pPr>
            <w:r w:rsidRPr="00F21F40">
              <w:t>2009 79 30 10</w:t>
            </w:r>
          </w:p>
        </w:tc>
        <w:tc>
          <w:tcPr>
            <w:cnfStyle w:val="000010000000" w:firstRow="0" w:lastRow="0" w:firstColumn="0" w:lastColumn="0" w:oddVBand="1" w:evenVBand="0" w:oddHBand="0" w:evenHBand="0" w:firstRowFirstColumn="0" w:firstRowLastColumn="0" w:lastRowFirstColumn="0" w:lastRowLastColumn="0"/>
            <w:tcW w:w="7036" w:type="dxa"/>
          </w:tcPr>
          <w:p w14:paraId="64185ECF" w14:textId="77777777" w:rsidR="00125418" w:rsidRPr="00F21F40" w:rsidRDefault="00125418" w:rsidP="00125418">
            <w:pPr>
              <w:pStyle w:val="NormalinTable"/>
            </w:pPr>
            <w:r>
              <w:t>0%</w:t>
            </w:r>
          </w:p>
        </w:tc>
      </w:tr>
      <w:tr w:rsidR="00125418" w:rsidRPr="00F21F40" w14:paraId="2E4232A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8D3066D" w14:textId="77777777" w:rsidR="00125418" w:rsidRPr="00F21F40" w:rsidRDefault="00125418" w:rsidP="00125418">
            <w:pPr>
              <w:pStyle w:val="NormalinTable"/>
            </w:pPr>
            <w:r w:rsidRPr="00F21F40">
              <w:t>2009 79 91 10</w:t>
            </w:r>
          </w:p>
        </w:tc>
        <w:tc>
          <w:tcPr>
            <w:cnfStyle w:val="000010000000" w:firstRow="0" w:lastRow="0" w:firstColumn="0" w:lastColumn="0" w:oddVBand="1" w:evenVBand="0" w:oddHBand="0" w:evenHBand="0" w:firstRowFirstColumn="0" w:firstRowLastColumn="0" w:lastRowFirstColumn="0" w:lastRowLastColumn="0"/>
            <w:tcW w:w="7036" w:type="dxa"/>
          </w:tcPr>
          <w:p w14:paraId="12AA671B" w14:textId="77777777" w:rsidR="00125418" w:rsidRPr="00F21F40" w:rsidRDefault="00125418" w:rsidP="00125418">
            <w:pPr>
              <w:pStyle w:val="NormalinTable"/>
            </w:pPr>
            <w:r>
              <w:t>0%</w:t>
            </w:r>
          </w:p>
        </w:tc>
      </w:tr>
      <w:tr w:rsidR="00125418" w:rsidRPr="00F21F40" w14:paraId="260F2DB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9EF5B5" w14:textId="77777777" w:rsidR="00125418" w:rsidRPr="00F21F40" w:rsidRDefault="00125418" w:rsidP="00125418">
            <w:pPr>
              <w:pStyle w:val="NormalinTable"/>
            </w:pPr>
            <w:r w:rsidRPr="00F21F40">
              <w:t>2009 79 98 10</w:t>
            </w:r>
          </w:p>
        </w:tc>
        <w:tc>
          <w:tcPr>
            <w:cnfStyle w:val="000010000000" w:firstRow="0" w:lastRow="0" w:firstColumn="0" w:lastColumn="0" w:oddVBand="1" w:evenVBand="0" w:oddHBand="0" w:evenHBand="0" w:firstRowFirstColumn="0" w:firstRowLastColumn="0" w:lastRowFirstColumn="0" w:lastRowLastColumn="0"/>
            <w:tcW w:w="7036" w:type="dxa"/>
          </w:tcPr>
          <w:p w14:paraId="3944F8F2" w14:textId="77777777" w:rsidR="00125418" w:rsidRPr="00F21F40" w:rsidRDefault="00125418" w:rsidP="00125418">
            <w:pPr>
              <w:pStyle w:val="NormalinTable"/>
            </w:pPr>
            <w:r>
              <w:t>0%</w:t>
            </w:r>
          </w:p>
        </w:tc>
      </w:tr>
      <w:tr w:rsidR="00125418" w:rsidRPr="00F21F40" w14:paraId="6FA58AA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F5A6CA0" w14:textId="77777777" w:rsidR="00125418" w:rsidRPr="00F21F40" w:rsidRDefault="00125418" w:rsidP="00125418">
            <w:pPr>
              <w:pStyle w:val="NormalinTable"/>
            </w:pPr>
            <w:r w:rsidRPr="00F21F40">
              <w:t>2009 79 98 70</w:t>
            </w:r>
          </w:p>
        </w:tc>
        <w:tc>
          <w:tcPr>
            <w:cnfStyle w:val="000010000000" w:firstRow="0" w:lastRow="0" w:firstColumn="0" w:lastColumn="0" w:oddVBand="1" w:evenVBand="0" w:oddHBand="0" w:evenHBand="0" w:firstRowFirstColumn="0" w:firstRowLastColumn="0" w:lastRowFirstColumn="0" w:lastRowLastColumn="0"/>
            <w:tcW w:w="7036" w:type="dxa"/>
          </w:tcPr>
          <w:p w14:paraId="3B05FC1C" w14:textId="77777777" w:rsidR="00125418" w:rsidRPr="00F21F40" w:rsidRDefault="00125418" w:rsidP="00125418">
            <w:pPr>
              <w:pStyle w:val="NormalinTable"/>
            </w:pPr>
            <w:r>
              <w:t>0%</w:t>
            </w:r>
          </w:p>
        </w:tc>
      </w:tr>
      <w:tr w:rsidR="00125418" w:rsidRPr="00F21F40" w14:paraId="0694C79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C5D3C8" w14:textId="77777777" w:rsidR="00125418" w:rsidRPr="00F21F40" w:rsidRDefault="00125418" w:rsidP="00125418">
            <w:pPr>
              <w:pStyle w:val="NormalinTable"/>
            </w:pPr>
            <w:r w:rsidRPr="00F21F40">
              <w:t>2009 81 31 50</w:t>
            </w:r>
          </w:p>
        </w:tc>
        <w:tc>
          <w:tcPr>
            <w:cnfStyle w:val="000010000000" w:firstRow="0" w:lastRow="0" w:firstColumn="0" w:lastColumn="0" w:oddVBand="1" w:evenVBand="0" w:oddHBand="0" w:evenHBand="0" w:firstRowFirstColumn="0" w:firstRowLastColumn="0" w:lastRowFirstColumn="0" w:lastRowLastColumn="0"/>
            <w:tcW w:w="7036" w:type="dxa"/>
          </w:tcPr>
          <w:p w14:paraId="0C5A7DB2" w14:textId="77777777" w:rsidR="00125418" w:rsidRPr="00F21F40" w:rsidRDefault="00125418" w:rsidP="00125418">
            <w:pPr>
              <w:pStyle w:val="NormalinTable"/>
            </w:pPr>
            <w:r>
              <w:t>0%</w:t>
            </w:r>
          </w:p>
        </w:tc>
      </w:tr>
      <w:tr w:rsidR="00125418" w:rsidRPr="00F21F40" w14:paraId="67A2B50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4B8DE78" w14:textId="77777777" w:rsidR="00125418" w:rsidRPr="00F21F40" w:rsidRDefault="00125418" w:rsidP="00125418">
            <w:pPr>
              <w:pStyle w:val="NormalinTable"/>
            </w:pPr>
            <w:r w:rsidRPr="00F21F40">
              <w:t>2009 81 95 10</w:t>
            </w:r>
          </w:p>
        </w:tc>
        <w:tc>
          <w:tcPr>
            <w:cnfStyle w:val="000010000000" w:firstRow="0" w:lastRow="0" w:firstColumn="0" w:lastColumn="0" w:oddVBand="1" w:evenVBand="0" w:oddHBand="0" w:evenHBand="0" w:firstRowFirstColumn="0" w:firstRowLastColumn="0" w:lastRowFirstColumn="0" w:lastRowLastColumn="0"/>
            <w:tcW w:w="7036" w:type="dxa"/>
          </w:tcPr>
          <w:p w14:paraId="133B5E70" w14:textId="77777777" w:rsidR="00125418" w:rsidRPr="00F21F40" w:rsidRDefault="00125418" w:rsidP="00125418">
            <w:pPr>
              <w:pStyle w:val="NormalinTable"/>
            </w:pPr>
            <w:r>
              <w:t>0%</w:t>
            </w:r>
          </w:p>
        </w:tc>
      </w:tr>
      <w:tr w:rsidR="00125418" w:rsidRPr="00F21F40" w14:paraId="4AC8298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085656" w14:textId="77777777" w:rsidR="00125418" w:rsidRPr="00F21F40" w:rsidRDefault="00125418" w:rsidP="00125418">
            <w:pPr>
              <w:pStyle w:val="NormalinTable"/>
            </w:pPr>
            <w:r w:rsidRPr="00F21F40">
              <w:t>2009 81 99 10</w:t>
            </w:r>
          </w:p>
        </w:tc>
        <w:tc>
          <w:tcPr>
            <w:cnfStyle w:val="000010000000" w:firstRow="0" w:lastRow="0" w:firstColumn="0" w:lastColumn="0" w:oddVBand="1" w:evenVBand="0" w:oddHBand="0" w:evenHBand="0" w:firstRowFirstColumn="0" w:firstRowLastColumn="0" w:lastRowFirstColumn="0" w:lastRowLastColumn="0"/>
            <w:tcW w:w="7036" w:type="dxa"/>
          </w:tcPr>
          <w:p w14:paraId="22E51E4D" w14:textId="77777777" w:rsidR="00125418" w:rsidRPr="00F21F40" w:rsidRDefault="00125418" w:rsidP="00125418">
            <w:pPr>
              <w:pStyle w:val="NormalinTable"/>
            </w:pPr>
            <w:r>
              <w:t>0%</w:t>
            </w:r>
          </w:p>
        </w:tc>
      </w:tr>
      <w:tr w:rsidR="00125418" w:rsidRPr="00F21F40" w14:paraId="4EB6256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BED99F8" w14:textId="77777777" w:rsidR="00125418" w:rsidRPr="00F21F40" w:rsidRDefault="00125418" w:rsidP="00125418">
            <w:pPr>
              <w:pStyle w:val="NormalinTable"/>
            </w:pPr>
            <w:r w:rsidRPr="00F21F40">
              <w:t>2009 89 11 11</w:t>
            </w:r>
          </w:p>
        </w:tc>
        <w:tc>
          <w:tcPr>
            <w:cnfStyle w:val="000010000000" w:firstRow="0" w:lastRow="0" w:firstColumn="0" w:lastColumn="0" w:oddVBand="1" w:evenVBand="0" w:oddHBand="0" w:evenHBand="0" w:firstRowFirstColumn="0" w:firstRowLastColumn="0" w:lastRowFirstColumn="0" w:lastRowLastColumn="0"/>
            <w:tcW w:w="7036" w:type="dxa"/>
          </w:tcPr>
          <w:p w14:paraId="6538CA4F" w14:textId="77777777" w:rsidR="00125418" w:rsidRPr="00F21F40" w:rsidRDefault="00125418" w:rsidP="00125418">
            <w:pPr>
              <w:pStyle w:val="NormalinTable"/>
            </w:pPr>
            <w:r>
              <w:t>0%</w:t>
            </w:r>
          </w:p>
        </w:tc>
      </w:tr>
      <w:tr w:rsidR="00125418" w:rsidRPr="00F21F40" w14:paraId="1D145B6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C66937" w14:textId="77777777" w:rsidR="00125418" w:rsidRPr="00F21F40" w:rsidRDefault="00125418" w:rsidP="00125418">
            <w:pPr>
              <w:pStyle w:val="NormalinTable"/>
            </w:pPr>
            <w:r w:rsidRPr="00F21F40">
              <w:t>2009 89 11 19</w:t>
            </w:r>
          </w:p>
        </w:tc>
        <w:tc>
          <w:tcPr>
            <w:cnfStyle w:val="000010000000" w:firstRow="0" w:lastRow="0" w:firstColumn="0" w:lastColumn="0" w:oddVBand="1" w:evenVBand="0" w:oddHBand="0" w:evenHBand="0" w:firstRowFirstColumn="0" w:firstRowLastColumn="0" w:lastRowFirstColumn="0" w:lastRowLastColumn="0"/>
            <w:tcW w:w="7036" w:type="dxa"/>
          </w:tcPr>
          <w:p w14:paraId="22BF39AD" w14:textId="77777777" w:rsidR="00125418" w:rsidRPr="00F21F40" w:rsidRDefault="00125418" w:rsidP="00125418">
            <w:pPr>
              <w:pStyle w:val="NormalinTable"/>
            </w:pPr>
            <w:r>
              <w:t>0%</w:t>
            </w:r>
          </w:p>
        </w:tc>
      </w:tr>
      <w:tr w:rsidR="00125418" w:rsidRPr="00F21F40" w14:paraId="0CCA1EA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102F85A" w14:textId="77777777" w:rsidR="00125418" w:rsidRPr="00F21F40" w:rsidRDefault="00125418" w:rsidP="00125418">
            <w:pPr>
              <w:pStyle w:val="NormalinTable"/>
            </w:pPr>
            <w:r w:rsidRPr="00F21F40">
              <w:t>2009 89 19 10</w:t>
            </w:r>
          </w:p>
        </w:tc>
        <w:tc>
          <w:tcPr>
            <w:cnfStyle w:val="000010000000" w:firstRow="0" w:lastRow="0" w:firstColumn="0" w:lastColumn="0" w:oddVBand="1" w:evenVBand="0" w:oddHBand="0" w:evenHBand="0" w:firstRowFirstColumn="0" w:firstRowLastColumn="0" w:lastRowFirstColumn="0" w:lastRowLastColumn="0"/>
            <w:tcW w:w="7036" w:type="dxa"/>
          </w:tcPr>
          <w:p w14:paraId="59FE532F" w14:textId="77777777" w:rsidR="00125418" w:rsidRPr="00F21F40" w:rsidRDefault="00125418" w:rsidP="00125418">
            <w:pPr>
              <w:pStyle w:val="NormalinTable"/>
            </w:pPr>
            <w:r>
              <w:t>0%</w:t>
            </w:r>
          </w:p>
        </w:tc>
      </w:tr>
      <w:tr w:rsidR="00125418" w:rsidRPr="00F21F40" w14:paraId="71D299D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68159" w14:textId="77777777" w:rsidR="00125418" w:rsidRPr="00F21F40" w:rsidRDefault="00125418" w:rsidP="00125418">
            <w:pPr>
              <w:pStyle w:val="NormalinTable"/>
            </w:pPr>
            <w:r w:rsidRPr="00F21F40">
              <w:t>2009 89 34 40</w:t>
            </w:r>
          </w:p>
        </w:tc>
        <w:tc>
          <w:tcPr>
            <w:cnfStyle w:val="000010000000" w:firstRow="0" w:lastRow="0" w:firstColumn="0" w:lastColumn="0" w:oddVBand="1" w:evenVBand="0" w:oddHBand="0" w:evenHBand="0" w:firstRowFirstColumn="0" w:firstRowLastColumn="0" w:lastRowFirstColumn="0" w:lastRowLastColumn="0"/>
            <w:tcW w:w="7036" w:type="dxa"/>
          </w:tcPr>
          <w:p w14:paraId="319D1244" w14:textId="77777777" w:rsidR="00125418" w:rsidRPr="00F21F40" w:rsidRDefault="00125418" w:rsidP="00125418">
            <w:pPr>
              <w:pStyle w:val="NormalinTable"/>
            </w:pPr>
            <w:r>
              <w:t>0%</w:t>
            </w:r>
          </w:p>
        </w:tc>
      </w:tr>
      <w:tr w:rsidR="00125418" w:rsidRPr="00F21F40" w14:paraId="7014D89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76580FD" w14:textId="77777777" w:rsidR="00125418" w:rsidRPr="00F21F40" w:rsidRDefault="00125418" w:rsidP="00125418">
            <w:pPr>
              <w:pStyle w:val="NormalinTable"/>
            </w:pPr>
            <w:r w:rsidRPr="00F21F40">
              <w:lastRenderedPageBreak/>
              <w:t>2009 89 35 21</w:t>
            </w:r>
          </w:p>
        </w:tc>
        <w:tc>
          <w:tcPr>
            <w:cnfStyle w:val="000010000000" w:firstRow="0" w:lastRow="0" w:firstColumn="0" w:lastColumn="0" w:oddVBand="1" w:evenVBand="0" w:oddHBand="0" w:evenHBand="0" w:firstRowFirstColumn="0" w:firstRowLastColumn="0" w:lastRowFirstColumn="0" w:lastRowLastColumn="0"/>
            <w:tcW w:w="7036" w:type="dxa"/>
          </w:tcPr>
          <w:p w14:paraId="4C122B52" w14:textId="77777777" w:rsidR="00125418" w:rsidRPr="00F21F40" w:rsidRDefault="00125418" w:rsidP="00125418">
            <w:pPr>
              <w:pStyle w:val="NormalinTable"/>
            </w:pPr>
            <w:r>
              <w:t>0%</w:t>
            </w:r>
          </w:p>
        </w:tc>
      </w:tr>
      <w:tr w:rsidR="00125418" w:rsidRPr="00F21F40" w14:paraId="7BB07C1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C5A644" w14:textId="77777777" w:rsidR="00125418" w:rsidRPr="00F21F40" w:rsidRDefault="00125418" w:rsidP="00125418">
            <w:pPr>
              <w:pStyle w:val="NormalinTable"/>
            </w:pPr>
            <w:r w:rsidRPr="00F21F40">
              <w:t>2009 89 35 29</w:t>
            </w:r>
          </w:p>
        </w:tc>
        <w:tc>
          <w:tcPr>
            <w:cnfStyle w:val="000010000000" w:firstRow="0" w:lastRow="0" w:firstColumn="0" w:lastColumn="0" w:oddVBand="1" w:evenVBand="0" w:oddHBand="0" w:evenHBand="0" w:firstRowFirstColumn="0" w:firstRowLastColumn="0" w:lastRowFirstColumn="0" w:lastRowLastColumn="0"/>
            <w:tcW w:w="7036" w:type="dxa"/>
          </w:tcPr>
          <w:p w14:paraId="3B886C53" w14:textId="77777777" w:rsidR="00125418" w:rsidRPr="00F21F40" w:rsidRDefault="00125418" w:rsidP="00125418">
            <w:pPr>
              <w:pStyle w:val="NormalinTable"/>
            </w:pPr>
            <w:r>
              <w:t>0%</w:t>
            </w:r>
          </w:p>
        </w:tc>
      </w:tr>
      <w:tr w:rsidR="00125418" w:rsidRPr="00F21F40" w14:paraId="4E54AE8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95C404" w14:textId="77777777" w:rsidR="00125418" w:rsidRPr="00F21F40" w:rsidRDefault="00125418" w:rsidP="00125418">
            <w:pPr>
              <w:pStyle w:val="NormalinTable"/>
            </w:pPr>
            <w:r w:rsidRPr="00F21F40">
              <w:t>2009 89 35 41</w:t>
            </w:r>
          </w:p>
        </w:tc>
        <w:tc>
          <w:tcPr>
            <w:cnfStyle w:val="000010000000" w:firstRow="0" w:lastRow="0" w:firstColumn="0" w:lastColumn="0" w:oddVBand="1" w:evenVBand="0" w:oddHBand="0" w:evenHBand="0" w:firstRowFirstColumn="0" w:firstRowLastColumn="0" w:lastRowFirstColumn="0" w:lastRowLastColumn="0"/>
            <w:tcW w:w="7036" w:type="dxa"/>
          </w:tcPr>
          <w:p w14:paraId="588DADE2" w14:textId="77777777" w:rsidR="00125418" w:rsidRPr="00F21F40" w:rsidRDefault="00125418" w:rsidP="00125418">
            <w:pPr>
              <w:pStyle w:val="NormalinTable"/>
            </w:pPr>
            <w:r>
              <w:t>0%</w:t>
            </w:r>
          </w:p>
        </w:tc>
      </w:tr>
      <w:tr w:rsidR="00125418" w:rsidRPr="00F21F40" w14:paraId="4873186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B8AC24" w14:textId="77777777" w:rsidR="00125418" w:rsidRPr="00F21F40" w:rsidRDefault="00125418" w:rsidP="00125418">
            <w:pPr>
              <w:pStyle w:val="NormalinTable"/>
            </w:pPr>
            <w:r w:rsidRPr="00F21F40">
              <w:t>2009 89 35 45</w:t>
            </w:r>
          </w:p>
        </w:tc>
        <w:tc>
          <w:tcPr>
            <w:cnfStyle w:val="000010000000" w:firstRow="0" w:lastRow="0" w:firstColumn="0" w:lastColumn="0" w:oddVBand="1" w:evenVBand="0" w:oddHBand="0" w:evenHBand="0" w:firstRowFirstColumn="0" w:firstRowLastColumn="0" w:lastRowFirstColumn="0" w:lastRowLastColumn="0"/>
            <w:tcW w:w="7036" w:type="dxa"/>
          </w:tcPr>
          <w:p w14:paraId="44B0A9E9" w14:textId="77777777" w:rsidR="00125418" w:rsidRPr="00F21F40" w:rsidRDefault="00125418" w:rsidP="00125418">
            <w:pPr>
              <w:pStyle w:val="NormalinTable"/>
            </w:pPr>
            <w:r>
              <w:t>0%</w:t>
            </w:r>
          </w:p>
        </w:tc>
      </w:tr>
      <w:tr w:rsidR="00125418" w:rsidRPr="00F21F40" w14:paraId="4A127CC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27BE936" w14:textId="77777777" w:rsidR="00125418" w:rsidRPr="00F21F40" w:rsidRDefault="00125418" w:rsidP="00125418">
            <w:pPr>
              <w:pStyle w:val="NormalinTable"/>
            </w:pPr>
            <w:r w:rsidRPr="00F21F40">
              <w:t>2009 89 35 51</w:t>
            </w:r>
          </w:p>
        </w:tc>
        <w:tc>
          <w:tcPr>
            <w:cnfStyle w:val="000010000000" w:firstRow="0" w:lastRow="0" w:firstColumn="0" w:lastColumn="0" w:oddVBand="1" w:evenVBand="0" w:oddHBand="0" w:evenHBand="0" w:firstRowFirstColumn="0" w:firstRowLastColumn="0" w:lastRowFirstColumn="0" w:lastRowLastColumn="0"/>
            <w:tcW w:w="7036" w:type="dxa"/>
          </w:tcPr>
          <w:p w14:paraId="66AE5C29" w14:textId="77777777" w:rsidR="00125418" w:rsidRPr="00F21F40" w:rsidRDefault="00125418" w:rsidP="00125418">
            <w:pPr>
              <w:pStyle w:val="NormalinTable"/>
            </w:pPr>
            <w:r>
              <w:t>0%</w:t>
            </w:r>
          </w:p>
        </w:tc>
      </w:tr>
      <w:tr w:rsidR="00125418" w:rsidRPr="00F21F40" w14:paraId="4E28AE9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4A57CE" w14:textId="77777777" w:rsidR="00125418" w:rsidRPr="00F21F40" w:rsidRDefault="00125418" w:rsidP="00125418">
            <w:pPr>
              <w:pStyle w:val="NormalinTable"/>
            </w:pPr>
            <w:r w:rsidRPr="00F21F40">
              <w:t>2009 89 35 59</w:t>
            </w:r>
          </w:p>
        </w:tc>
        <w:tc>
          <w:tcPr>
            <w:cnfStyle w:val="000010000000" w:firstRow="0" w:lastRow="0" w:firstColumn="0" w:lastColumn="0" w:oddVBand="1" w:evenVBand="0" w:oddHBand="0" w:evenHBand="0" w:firstRowFirstColumn="0" w:firstRowLastColumn="0" w:lastRowFirstColumn="0" w:lastRowLastColumn="0"/>
            <w:tcW w:w="7036" w:type="dxa"/>
          </w:tcPr>
          <w:p w14:paraId="39174E6E" w14:textId="77777777" w:rsidR="00125418" w:rsidRPr="00F21F40" w:rsidRDefault="00125418" w:rsidP="00125418">
            <w:pPr>
              <w:pStyle w:val="NormalinTable"/>
            </w:pPr>
            <w:r>
              <w:t>0%</w:t>
            </w:r>
          </w:p>
        </w:tc>
      </w:tr>
      <w:tr w:rsidR="00125418" w:rsidRPr="00F21F40" w14:paraId="532F561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9BE045D" w14:textId="77777777" w:rsidR="00125418" w:rsidRPr="00F21F40" w:rsidRDefault="00125418" w:rsidP="00125418">
            <w:pPr>
              <w:pStyle w:val="NormalinTable"/>
            </w:pPr>
            <w:r w:rsidRPr="00F21F40">
              <w:t>2009 89 36 10</w:t>
            </w:r>
          </w:p>
        </w:tc>
        <w:tc>
          <w:tcPr>
            <w:cnfStyle w:val="000010000000" w:firstRow="0" w:lastRow="0" w:firstColumn="0" w:lastColumn="0" w:oddVBand="1" w:evenVBand="0" w:oddHBand="0" w:evenHBand="0" w:firstRowFirstColumn="0" w:firstRowLastColumn="0" w:lastRowFirstColumn="0" w:lastRowLastColumn="0"/>
            <w:tcW w:w="7036" w:type="dxa"/>
          </w:tcPr>
          <w:p w14:paraId="59BA17C9" w14:textId="77777777" w:rsidR="00125418" w:rsidRPr="00F21F40" w:rsidRDefault="00125418" w:rsidP="00125418">
            <w:pPr>
              <w:pStyle w:val="NormalinTable"/>
            </w:pPr>
            <w:r>
              <w:t>0%</w:t>
            </w:r>
          </w:p>
        </w:tc>
      </w:tr>
      <w:tr w:rsidR="00125418" w:rsidRPr="00F21F40" w14:paraId="40E324F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072CB6" w14:textId="77777777" w:rsidR="00125418" w:rsidRPr="00F21F40" w:rsidRDefault="00125418" w:rsidP="00125418">
            <w:pPr>
              <w:pStyle w:val="NormalinTable"/>
            </w:pPr>
            <w:r w:rsidRPr="00F21F40">
              <w:t>2009 89 38 11</w:t>
            </w:r>
          </w:p>
        </w:tc>
        <w:tc>
          <w:tcPr>
            <w:cnfStyle w:val="000010000000" w:firstRow="0" w:lastRow="0" w:firstColumn="0" w:lastColumn="0" w:oddVBand="1" w:evenVBand="0" w:oddHBand="0" w:evenHBand="0" w:firstRowFirstColumn="0" w:firstRowLastColumn="0" w:lastRowFirstColumn="0" w:lastRowLastColumn="0"/>
            <w:tcW w:w="7036" w:type="dxa"/>
          </w:tcPr>
          <w:p w14:paraId="604B3954" w14:textId="77777777" w:rsidR="00125418" w:rsidRPr="00F21F40" w:rsidRDefault="00125418" w:rsidP="00125418">
            <w:pPr>
              <w:pStyle w:val="NormalinTable"/>
            </w:pPr>
            <w:r>
              <w:t>0%</w:t>
            </w:r>
          </w:p>
        </w:tc>
      </w:tr>
      <w:tr w:rsidR="00125418" w:rsidRPr="00F21F40" w14:paraId="0D4F7D5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50E8660" w14:textId="77777777" w:rsidR="00125418" w:rsidRPr="00F21F40" w:rsidRDefault="00125418" w:rsidP="00125418">
            <w:pPr>
              <w:pStyle w:val="NormalinTable"/>
            </w:pPr>
            <w:r w:rsidRPr="00F21F40">
              <w:t>2009 89 38 21</w:t>
            </w:r>
          </w:p>
        </w:tc>
        <w:tc>
          <w:tcPr>
            <w:cnfStyle w:val="000010000000" w:firstRow="0" w:lastRow="0" w:firstColumn="0" w:lastColumn="0" w:oddVBand="1" w:evenVBand="0" w:oddHBand="0" w:evenHBand="0" w:firstRowFirstColumn="0" w:firstRowLastColumn="0" w:lastRowFirstColumn="0" w:lastRowLastColumn="0"/>
            <w:tcW w:w="7036" w:type="dxa"/>
          </w:tcPr>
          <w:p w14:paraId="7945FEDE" w14:textId="77777777" w:rsidR="00125418" w:rsidRPr="00F21F40" w:rsidRDefault="00125418" w:rsidP="00125418">
            <w:pPr>
              <w:pStyle w:val="NormalinTable"/>
            </w:pPr>
            <w:r>
              <w:t>0%</w:t>
            </w:r>
          </w:p>
        </w:tc>
      </w:tr>
      <w:tr w:rsidR="00125418" w:rsidRPr="00F21F40" w14:paraId="0381474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893639" w14:textId="77777777" w:rsidR="00125418" w:rsidRPr="00F21F40" w:rsidRDefault="00125418" w:rsidP="00125418">
            <w:pPr>
              <w:pStyle w:val="NormalinTable"/>
            </w:pPr>
            <w:r w:rsidRPr="00F21F40">
              <w:t>2009 89 38 91</w:t>
            </w:r>
          </w:p>
        </w:tc>
        <w:tc>
          <w:tcPr>
            <w:cnfStyle w:val="000010000000" w:firstRow="0" w:lastRow="0" w:firstColumn="0" w:lastColumn="0" w:oddVBand="1" w:evenVBand="0" w:oddHBand="0" w:evenHBand="0" w:firstRowFirstColumn="0" w:firstRowLastColumn="0" w:lastRowFirstColumn="0" w:lastRowLastColumn="0"/>
            <w:tcW w:w="7036" w:type="dxa"/>
          </w:tcPr>
          <w:p w14:paraId="53F1EF97" w14:textId="77777777" w:rsidR="00125418" w:rsidRPr="00F21F40" w:rsidRDefault="00125418" w:rsidP="00125418">
            <w:pPr>
              <w:pStyle w:val="NormalinTable"/>
            </w:pPr>
            <w:r>
              <w:t>0%</w:t>
            </w:r>
          </w:p>
        </w:tc>
      </w:tr>
      <w:tr w:rsidR="00125418" w:rsidRPr="00F21F40" w14:paraId="3279DEA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1974276" w14:textId="77777777" w:rsidR="00125418" w:rsidRPr="00F21F40" w:rsidRDefault="00125418" w:rsidP="00125418">
            <w:pPr>
              <w:pStyle w:val="NormalinTable"/>
            </w:pPr>
            <w:r w:rsidRPr="00F21F40">
              <w:t>2009 89 50 10</w:t>
            </w:r>
          </w:p>
        </w:tc>
        <w:tc>
          <w:tcPr>
            <w:cnfStyle w:val="000010000000" w:firstRow="0" w:lastRow="0" w:firstColumn="0" w:lastColumn="0" w:oddVBand="1" w:evenVBand="0" w:oddHBand="0" w:evenHBand="0" w:firstRowFirstColumn="0" w:firstRowLastColumn="0" w:lastRowFirstColumn="0" w:lastRowLastColumn="0"/>
            <w:tcW w:w="7036" w:type="dxa"/>
          </w:tcPr>
          <w:p w14:paraId="72DD6508" w14:textId="77777777" w:rsidR="00125418" w:rsidRPr="00F21F40" w:rsidRDefault="00125418" w:rsidP="00125418">
            <w:pPr>
              <w:pStyle w:val="NormalinTable"/>
            </w:pPr>
            <w:r>
              <w:t>0%</w:t>
            </w:r>
          </w:p>
        </w:tc>
      </w:tr>
      <w:tr w:rsidR="00125418" w:rsidRPr="00F21F40" w14:paraId="4BA2852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5F0170" w14:textId="77777777" w:rsidR="00125418" w:rsidRPr="00F21F40" w:rsidRDefault="00125418" w:rsidP="00125418">
            <w:pPr>
              <w:pStyle w:val="NormalinTable"/>
            </w:pPr>
            <w:r w:rsidRPr="00F21F40">
              <w:t>2009 89 61 10</w:t>
            </w:r>
          </w:p>
        </w:tc>
        <w:tc>
          <w:tcPr>
            <w:cnfStyle w:val="000010000000" w:firstRow="0" w:lastRow="0" w:firstColumn="0" w:lastColumn="0" w:oddVBand="1" w:evenVBand="0" w:oddHBand="0" w:evenHBand="0" w:firstRowFirstColumn="0" w:firstRowLastColumn="0" w:lastRowFirstColumn="0" w:lastRowLastColumn="0"/>
            <w:tcW w:w="7036" w:type="dxa"/>
          </w:tcPr>
          <w:p w14:paraId="3FC6E095" w14:textId="77777777" w:rsidR="00125418" w:rsidRPr="00F21F40" w:rsidRDefault="00125418" w:rsidP="00125418">
            <w:pPr>
              <w:pStyle w:val="NormalinTable"/>
            </w:pPr>
            <w:r>
              <w:t>0%</w:t>
            </w:r>
          </w:p>
        </w:tc>
      </w:tr>
      <w:tr w:rsidR="00125418" w:rsidRPr="00F21F40" w14:paraId="6D7EC98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4DA0407" w14:textId="77777777" w:rsidR="00125418" w:rsidRPr="00F21F40" w:rsidRDefault="00125418" w:rsidP="00125418">
            <w:pPr>
              <w:pStyle w:val="NormalinTable"/>
            </w:pPr>
            <w:r w:rsidRPr="00F21F40">
              <w:t>2009 89 63 10</w:t>
            </w:r>
          </w:p>
        </w:tc>
        <w:tc>
          <w:tcPr>
            <w:cnfStyle w:val="000010000000" w:firstRow="0" w:lastRow="0" w:firstColumn="0" w:lastColumn="0" w:oddVBand="1" w:evenVBand="0" w:oddHBand="0" w:evenHBand="0" w:firstRowFirstColumn="0" w:firstRowLastColumn="0" w:lastRowFirstColumn="0" w:lastRowLastColumn="0"/>
            <w:tcW w:w="7036" w:type="dxa"/>
          </w:tcPr>
          <w:p w14:paraId="2AD94D7F" w14:textId="77777777" w:rsidR="00125418" w:rsidRPr="00F21F40" w:rsidRDefault="00125418" w:rsidP="00125418">
            <w:pPr>
              <w:pStyle w:val="NormalinTable"/>
            </w:pPr>
            <w:r>
              <w:t>0%</w:t>
            </w:r>
          </w:p>
        </w:tc>
      </w:tr>
      <w:tr w:rsidR="00125418" w:rsidRPr="00F21F40" w14:paraId="4856B31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05B8A0" w14:textId="77777777" w:rsidR="00125418" w:rsidRPr="00F21F40" w:rsidRDefault="00125418" w:rsidP="00125418">
            <w:pPr>
              <w:pStyle w:val="NormalinTable"/>
            </w:pPr>
            <w:r w:rsidRPr="00F21F40">
              <w:t>2009 89 69 10</w:t>
            </w:r>
          </w:p>
        </w:tc>
        <w:tc>
          <w:tcPr>
            <w:cnfStyle w:val="000010000000" w:firstRow="0" w:lastRow="0" w:firstColumn="0" w:lastColumn="0" w:oddVBand="1" w:evenVBand="0" w:oddHBand="0" w:evenHBand="0" w:firstRowFirstColumn="0" w:firstRowLastColumn="0" w:lastRowFirstColumn="0" w:lastRowLastColumn="0"/>
            <w:tcW w:w="7036" w:type="dxa"/>
          </w:tcPr>
          <w:p w14:paraId="5A88ACB6" w14:textId="77777777" w:rsidR="00125418" w:rsidRPr="00F21F40" w:rsidRDefault="00125418" w:rsidP="00125418">
            <w:pPr>
              <w:pStyle w:val="NormalinTable"/>
            </w:pPr>
            <w:r>
              <w:t>0%</w:t>
            </w:r>
          </w:p>
        </w:tc>
      </w:tr>
      <w:tr w:rsidR="00125418" w:rsidRPr="00F21F40" w14:paraId="6BC17E0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1220FB7" w14:textId="77777777" w:rsidR="00125418" w:rsidRPr="00F21F40" w:rsidRDefault="00125418" w:rsidP="00125418">
            <w:pPr>
              <w:pStyle w:val="NormalinTable"/>
            </w:pPr>
            <w:r w:rsidRPr="00F21F40">
              <w:t>2009 89 71 10</w:t>
            </w:r>
          </w:p>
        </w:tc>
        <w:tc>
          <w:tcPr>
            <w:cnfStyle w:val="000010000000" w:firstRow="0" w:lastRow="0" w:firstColumn="0" w:lastColumn="0" w:oddVBand="1" w:evenVBand="0" w:oddHBand="0" w:evenHBand="0" w:firstRowFirstColumn="0" w:firstRowLastColumn="0" w:lastRowFirstColumn="0" w:lastRowLastColumn="0"/>
            <w:tcW w:w="7036" w:type="dxa"/>
          </w:tcPr>
          <w:p w14:paraId="52C1B174" w14:textId="77777777" w:rsidR="00125418" w:rsidRPr="00F21F40" w:rsidRDefault="00125418" w:rsidP="00125418">
            <w:pPr>
              <w:pStyle w:val="NormalinTable"/>
            </w:pPr>
            <w:r>
              <w:t>0%</w:t>
            </w:r>
          </w:p>
        </w:tc>
      </w:tr>
      <w:tr w:rsidR="00125418" w:rsidRPr="00F21F40" w14:paraId="6D5442F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0D29BC" w14:textId="77777777" w:rsidR="00125418" w:rsidRPr="00F21F40" w:rsidRDefault="00125418" w:rsidP="00125418">
            <w:pPr>
              <w:pStyle w:val="NormalinTable"/>
            </w:pPr>
            <w:r w:rsidRPr="00F21F40">
              <w:t>2009 89 73 11</w:t>
            </w:r>
          </w:p>
        </w:tc>
        <w:tc>
          <w:tcPr>
            <w:cnfStyle w:val="000010000000" w:firstRow="0" w:lastRow="0" w:firstColumn="0" w:lastColumn="0" w:oddVBand="1" w:evenVBand="0" w:oddHBand="0" w:evenHBand="0" w:firstRowFirstColumn="0" w:firstRowLastColumn="0" w:lastRowFirstColumn="0" w:lastRowLastColumn="0"/>
            <w:tcW w:w="7036" w:type="dxa"/>
          </w:tcPr>
          <w:p w14:paraId="090704EA" w14:textId="77777777" w:rsidR="00125418" w:rsidRPr="00F21F40" w:rsidRDefault="00125418" w:rsidP="00125418">
            <w:pPr>
              <w:pStyle w:val="NormalinTable"/>
            </w:pPr>
            <w:r>
              <w:t>0%</w:t>
            </w:r>
          </w:p>
        </w:tc>
      </w:tr>
      <w:tr w:rsidR="00125418" w:rsidRPr="00F21F40" w14:paraId="70E8D22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49A2C9D" w14:textId="77777777" w:rsidR="00125418" w:rsidRPr="00F21F40" w:rsidRDefault="00125418" w:rsidP="00125418">
            <w:pPr>
              <w:pStyle w:val="NormalinTable"/>
            </w:pPr>
            <w:r w:rsidRPr="00F21F40">
              <w:t>2009 89 73 91</w:t>
            </w:r>
          </w:p>
        </w:tc>
        <w:tc>
          <w:tcPr>
            <w:cnfStyle w:val="000010000000" w:firstRow="0" w:lastRow="0" w:firstColumn="0" w:lastColumn="0" w:oddVBand="1" w:evenVBand="0" w:oddHBand="0" w:evenHBand="0" w:firstRowFirstColumn="0" w:firstRowLastColumn="0" w:lastRowFirstColumn="0" w:lastRowLastColumn="0"/>
            <w:tcW w:w="7036" w:type="dxa"/>
          </w:tcPr>
          <w:p w14:paraId="39AE5B14" w14:textId="77777777" w:rsidR="00125418" w:rsidRPr="00F21F40" w:rsidRDefault="00125418" w:rsidP="00125418">
            <w:pPr>
              <w:pStyle w:val="NormalinTable"/>
            </w:pPr>
            <w:r>
              <w:t>0%</w:t>
            </w:r>
          </w:p>
        </w:tc>
      </w:tr>
      <w:tr w:rsidR="00125418" w:rsidRPr="00F21F40" w14:paraId="4BFAF09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D2EB60" w14:textId="77777777" w:rsidR="00125418" w:rsidRPr="00F21F40" w:rsidRDefault="00125418" w:rsidP="00125418">
            <w:pPr>
              <w:pStyle w:val="NormalinTable"/>
            </w:pPr>
            <w:r w:rsidRPr="00F21F40">
              <w:t>2009 89 79 11</w:t>
            </w:r>
          </w:p>
        </w:tc>
        <w:tc>
          <w:tcPr>
            <w:cnfStyle w:val="000010000000" w:firstRow="0" w:lastRow="0" w:firstColumn="0" w:lastColumn="0" w:oddVBand="1" w:evenVBand="0" w:oddHBand="0" w:evenHBand="0" w:firstRowFirstColumn="0" w:firstRowLastColumn="0" w:lastRowFirstColumn="0" w:lastRowLastColumn="0"/>
            <w:tcW w:w="7036" w:type="dxa"/>
          </w:tcPr>
          <w:p w14:paraId="6C9C872E" w14:textId="77777777" w:rsidR="00125418" w:rsidRPr="00F21F40" w:rsidRDefault="00125418" w:rsidP="00125418">
            <w:pPr>
              <w:pStyle w:val="NormalinTable"/>
            </w:pPr>
            <w:r>
              <w:t>0%</w:t>
            </w:r>
          </w:p>
        </w:tc>
      </w:tr>
      <w:tr w:rsidR="00125418" w:rsidRPr="00F21F40" w14:paraId="310F8D2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4EC9483" w14:textId="77777777" w:rsidR="00125418" w:rsidRPr="00F21F40" w:rsidRDefault="00125418" w:rsidP="00125418">
            <w:pPr>
              <w:pStyle w:val="NormalinTable"/>
            </w:pPr>
            <w:r w:rsidRPr="00F21F40">
              <w:t>2009 89 79 41</w:t>
            </w:r>
          </w:p>
        </w:tc>
        <w:tc>
          <w:tcPr>
            <w:cnfStyle w:val="000010000000" w:firstRow="0" w:lastRow="0" w:firstColumn="0" w:lastColumn="0" w:oddVBand="1" w:evenVBand="0" w:oddHBand="0" w:evenHBand="0" w:firstRowFirstColumn="0" w:firstRowLastColumn="0" w:lastRowFirstColumn="0" w:lastRowLastColumn="0"/>
            <w:tcW w:w="7036" w:type="dxa"/>
          </w:tcPr>
          <w:p w14:paraId="330A669E" w14:textId="77777777" w:rsidR="00125418" w:rsidRPr="00F21F40" w:rsidRDefault="00125418" w:rsidP="00125418">
            <w:pPr>
              <w:pStyle w:val="NormalinTable"/>
            </w:pPr>
            <w:r>
              <w:t>0%</w:t>
            </w:r>
          </w:p>
        </w:tc>
      </w:tr>
      <w:tr w:rsidR="00125418" w:rsidRPr="00F21F40" w14:paraId="7127F7E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A6A4CD" w14:textId="77777777" w:rsidR="00125418" w:rsidRPr="00F21F40" w:rsidRDefault="00125418" w:rsidP="00125418">
            <w:pPr>
              <w:pStyle w:val="NormalinTable"/>
            </w:pPr>
            <w:r w:rsidRPr="00F21F40">
              <w:t>2009 89 79 91</w:t>
            </w:r>
          </w:p>
        </w:tc>
        <w:tc>
          <w:tcPr>
            <w:cnfStyle w:val="000010000000" w:firstRow="0" w:lastRow="0" w:firstColumn="0" w:lastColumn="0" w:oddVBand="1" w:evenVBand="0" w:oddHBand="0" w:evenHBand="0" w:firstRowFirstColumn="0" w:firstRowLastColumn="0" w:lastRowFirstColumn="0" w:lastRowLastColumn="0"/>
            <w:tcW w:w="7036" w:type="dxa"/>
          </w:tcPr>
          <w:p w14:paraId="600D1693" w14:textId="77777777" w:rsidR="00125418" w:rsidRPr="00F21F40" w:rsidRDefault="00125418" w:rsidP="00125418">
            <w:pPr>
              <w:pStyle w:val="NormalinTable"/>
            </w:pPr>
            <w:r>
              <w:t>0%</w:t>
            </w:r>
          </w:p>
        </w:tc>
      </w:tr>
      <w:tr w:rsidR="00125418" w:rsidRPr="00F21F40" w14:paraId="578CFA6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5DD4A6" w14:textId="77777777" w:rsidR="00125418" w:rsidRPr="00F21F40" w:rsidRDefault="00125418" w:rsidP="00125418">
            <w:pPr>
              <w:pStyle w:val="NormalinTable"/>
            </w:pPr>
            <w:r w:rsidRPr="00F21F40">
              <w:t>2009 89 85 10</w:t>
            </w:r>
          </w:p>
        </w:tc>
        <w:tc>
          <w:tcPr>
            <w:cnfStyle w:val="000010000000" w:firstRow="0" w:lastRow="0" w:firstColumn="0" w:lastColumn="0" w:oddVBand="1" w:evenVBand="0" w:oddHBand="0" w:evenHBand="0" w:firstRowFirstColumn="0" w:firstRowLastColumn="0" w:lastRowFirstColumn="0" w:lastRowLastColumn="0"/>
            <w:tcW w:w="7036" w:type="dxa"/>
          </w:tcPr>
          <w:p w14:paraId="1BB3B0A9" w14:textId="77777777" w:rsidR="00125418" w:rsidRPr="00F21F40" w:rsidRDefault="00125418" w:rsidP="00125418">
            <w:pPr>
              <w:pStyle w:val="NormalinTable"/>
            </w:pPr>
            <w:r>
              <w:t>0%</w:t>
            </w:r>
          </w:p>
        </w:tc>
      </w:tr>
      <w:tr w:rsidR="00125418" w:rsidRPr="00F21F40" w14:paraId="359BFF7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6EB49B" w14:textId="77777777" w:rsidR="00125418" w:rsidRPr="00F21F40" w:rsidRDefault="00125418" w:rsidP="00125418">
            <w:pPr>
              <w:pStyle w:val="NormalinTable"/>
            </w:pPr>
            <w:r w:rsidRPr="00F21F40">
              <w:t>2009 89 86 11</w:t>
            </w:r>
          </w:p>
        </w:tc>
        <w:tc>
          <w:tcPr>
            <w:cnfStyle w:val="000010000000" w:firstRow="0" w:lastRow="0" w:firstColumn="0" w:lastColumn="0" w:oddVBand="1" w:evenVBand="0" w:oddHBand="0" w:evenHBand="0" w:firstRowFirstColumn="0" w:firstRowLastColumn="0" w:lastRowFirstColumn="0" w:lastRowLastColumn="0"/>
            <w:tcW w:w="7036" w:type="dxa"/>
          </w:tcPr>
          <w:p w14:paraId="701375D2" w14:textId="77777777" w:rsidR="00125418" w:rsidRPr="00F21F40" w:rsidRDefault="00125418" w:rsidP="00125418">
            <w:pPr>
              <w:pStyle w:val="NormalinTable"/>
            </w:pPr>
            <w:r>
              <w:t>0%</w:t>
            </w:r>
          </w:p>
        </w:tc>
      </w:tr>
      <w:tr w:rsidR="00125418" w:rsidRPr="00F21F40" w14:paraId="3E1D052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A51E2D" w14:textId="77777777" w:rsidR="00125418" w:rsidRPr="00F21F40" w:rsidRDefault="00125418" w:rsidP="00125418">
            <w:pPr>
              <w:pStyle w:val="NormalinTable"/>
            </w:pPr>
            <w:r w:rsidRPr="00F21F40">
              <w:t>2009 89 86 21</w:t>
            </w:r>
          </w:p>
        </w:tc>
        <w:tc>
          <w:tcPr>
            <w:cnfStyle w:val="000010000000" w:firstRow="0" w:lastRow="0" w:firstColumn="0" w:lastColumn="0" w:oddVBand="1" w:evenVBand="0" w:oddHBand="0" w:evenHBand="0" w:firstRowFirstColumn="0" w:firstRowLastColumn="0" w:lastRowFirstColumn="0" w:lastRowLastColumn="0"/>
            <w:tcW w:w="7036" w:type="dxa"/>
          </w:tcPr>
          <w:p w14:paraId="25836DEE" w14:textId="77777777" w:rsidR="00125418" w:rsidRPr="00F21F40" w:rsidRDefault="00125418" w:rsidP="00125418">
            <w:pPr>
              <w:pStyle w:val="NormalinTable"/>
            </w:pPr>
            <w:r>
              <w:t>0%</w:t>
            </w:r>
          </w:p>
        </w:tc>
      </w:tr>
      <w:tr w:rsidR="00125418" w:rsidRPr="00F21F40" w14:paraId="681D14E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5C4E49" w14:textId="77777777" w:rsidR="00125418" w:rsidRPr="00F21F40" w:rsidRDefault="00125418" w:rsidP="00125418">
            <w:pPr>
              <w:pStyle w:val="NormalinTable"/>
            </w:pPr>
            <w:r w:rsidRPr="00F21F40">
              <w:t>2009 89 86 91</w:t>
            </w:r>
          </w:p>
        </w:tc>
        <w:tc>
          <w:tcPr>
            <w:cnfStyle w:val="000010000000" w:firstRow="0" w:lastRow="0" w:firstColumn="0" w:lastColumn="0" w:oddVBand="1" w:evenVBand="0" w:oddHBand="0" w:evenHBand="0" w:firstRowFirstColumn="0" w:firstRowLastColumn="0" w:lastRowFirstColumn="0" w:lastRowLastColumn="0"/>
            <w:tcW w:w="7036" w:type="dxa"/>
          </w:tcPr>
          <w:p w14:paraId="4234368A" w14:textId="77777777" w:rsidR="00125418" w:rsidRPr="00F21F40" w:rsidRDefault="00125418" w:rsidP="00125418">
            <w:pPr>
              <w:pStyle w:val="NormalinTable"/>
            </w:pPr>
            <w:r>
              <w:t>0%</w:t>
            </w:r>
          </w:p>
        </w:tc>
      </w:tr>
      <w:tr w:rsidR="00125418" w:rsidRPr="00F21F40" w14:paraId="2CAD133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EB7309E" w14:textId="77777777" w:rsidR="00125418" w:rsidRPr="00F21F40" w:rsidRDefault="00125418" w:rsidP="00125418">
            <w:pPr>
              <w:pStyle w:val="NormalinTable"/>
            </w:pPr>
            <w:r w:rsidRPr="00F21F40">
              <w:t>2009 89 88 10</w:t>
            </w:r>
          </w:p>
        </w:tc>
        <w:tc>
          <w:tcPr>
            <w:cnfStyle w:val="000010000000" w:firstRow="0" w:lastRow="0" w:firstColumn="0" w:lastColumn="0" w:oddVBand="1" w:evenVBand="0" w:oddHBand="0" w:evenHBand="0" w:firstRowFirstColumn="0" w:firstRowLastColumn="0" w:lastRowFirstColumn="0" w:lastRowLastColumn="0"/>
            <w:tcW w:w="7036" w:type="dxa"/>
          </w:tcPr>
          <w:p w14:paraId="14D0E34F" w14:textId="77777777" w:rsidR="00125418" w:rsidRPr="00F21F40" w:rsidRDefault="00125418" w:rsidP="00125418">
            <w:pPr>
              <w:pStyle w:val="NormalinTable"/>
            </w:pPr>
            <w:r>
              <w:t>0%</w:t>
            </w:r>
          </w:p>
        </w:tc>
      </w:tr>
      <w:tr w:rsidR="00125418" w:rsidRPr="00F21F40" w14:paraId="0D67EA5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C7ADDB" w14:textId="77777777" w:rsidR="00125418" w:rsidRPr="00F21F40" w:rsidRDefault="00125418" w:rsidP="00125418">
            <w:pPr>
              <w:pStyle w:val="NormalinTable"/>
            </w:pPr>
            <w:r w:rsidRPr="00F21F40">
              <w:t>2009 89 89 11</w:t>
            </w:r>
          </w:p>
        </w:tc>
        <w:tc>
          <w:tcPr>
            <w:cnfStyle w:val="000010000000" w:firstRow="0" w:lastRow="0" w:firstColumn="0" w:lastColumn="0" w:oddVBand="1" w:evenVBand="0" w:oddHBand="0" w:evenHBand="0" w:firstRowFirstColumn="0" w:firstRowLastColumn="0" w:lastRowFirstColumn="0" w:lastRowLastColumn="0"/>
            <w:tcW w:w="7036" w:type="dxa"/>
          </w:tcPr>
          <w:p w14:paraId="356561DB" w14:textId="77777777" w:rsidR="00125418" w:rsidRPr="00F21F40" w:rsidRDefault="00125418" w:rsidP="00125418">
            <w:pPr>
              <w:pStyle w:val="NormalinTable"/>
            </w:pPr>
            <w:r>
              <w:t>0%</w:t>
            </w:r>
          </w:p>
        </w:tc>
      </w:tr>
      <w:tr w:rsidR="00125418" w:rsidRPr="00F21F40" w14:paraId="70969AD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6961F5D" w14:textId="77777777" w:rsidR="00125418" w:rsidRPr="00F21F40" w:rsidRDefault="00125418" w:rsidP="00125418">
            <w:pPr>
              <w:pStyle w:val="NormalinTable"/>
            </w:pPr>
            <w:r w:rsidRPr="00F21F40">
              <w:t>2009 89 89 21</w:t>
            </w:r>
          </w:p>
        </w:tc>
        <w:tc>
          <w:tcPr>
            <w:cnfStyle w:val="000010000000" w:firstRow="0" w:lastRow="0" w:firstColumn="0" w:lastColumn="0" w:oddVBand="1" w:evenVBand="0" w:oddHBand="0" w:evenHBand="0" w:firstRowFirstColumn="0" w:firstRowLastColumn="0" w:lastRowFirstColumn="0" w:lastRowLastColumn="0"/>
            <w:tcW w:w="7036" w:type="dxa"/>
          </w:tcPr>
          <w:p w14:paraId="283E141E" w14:textId="77777777" w:rsidR="00125418" w:rsidRPr="00F21F40" w:rsidRDefault="00125418" w:rsidP="00125418">
            <w:pPr>
              <w:pStyle w:val="NormalinTable"/>
            </w:pPr>
            <w:r>
              <w:t>0%</w:t>
            </w:r>
          </w:p>
        </w:tc>
      </w:tr>
      <w:tr w:rsidR="00125418" w:rsidRPr="00F21F40" w14:paraId="6CE7FE1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BFF390" w14:textId="77777777" w:rsidR="00125418" w:rsidRPr="00F21F40" w:rsidRDefault="00125418" w:rsidP="00125418">
            <w:pPr>
              <w:pStyle w:val="NormalinTable"/>
            </w:pPr>
            <w:r w:rsidRPr="00F21F40">
              <w:t>2009 89 89 91</w:t>
            </w:r>
          </w:p>
        </w:tc>
        <w:tc>
          <w:tcPr>
            <w:cnfStyle w:val="000010000000" w:firstRow="0" w:lastRow="0" w:firstColumn="0" w:lastColumn="0" w:oddVBand="1" w:evenVBand="0" w:oddHBand="0" w:evenHBand="0" w:firstRowFirstColumn="0" w:firstRowLastColumn="0" w:lastRowFirstColumn="0" w:lastRowLastColumn="0"/>
            <w:tcW w:w="7036" w:type="dxa"/>
          </w:tcPr>
          <w:p w14:paraId="4AEFCF14" w14:textId="77777777" w:rsidR="00125418" w:rsidRPr="00F21F40" w:rsidRDefault="00125418" w:rsidP="00125418">
            <w:pPr>
              <w:pStyle w:val="NormalinTable"/>
            </w:pPr>
            <w:r>
              <w:t>0%</w:t>
            </w:r>
          </w:p>
        </w:tc>
      </w:tr>
      <w:tr w:rsidR="00125418" w:rsidRPr="00F21F40" w14:paraId="15AFDA1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B0BB1AB" w14:textId="77777777" w:rsidR="00125418" w:rsidRPr="00F21F40" w:rsidRDefault="00125418" w:rsidP="00125418">
            <w:pPr>
              <w:pStyle w:val="NormalinTable"/>
            </w:pPr>
            <w:r w:rsidRPr="00F21F40">
              <w:t>2009 89 96 10</w:t>
            </w:r>
          </w:p>
        </w:tc>
        <w:tc>
          <w:tcPr>
            <w:cnfStyle w:val="000010000000" w:firstRow="0" w:lastRow="0" w:firstColumn="0" w:lastColumn="0" w:oddVBand="1" w:evenVBand="0" w:oddHBand="0" w:evenHBand="0" w:firstRowFirstColumn="0" w:firstRowLastColumn="0" w:lastRowFirstColumn="0" w:lastRowLastColumn="0"/>
            <w:tcW w:w="7036" w:type="dxa"/>
          </w:tcPr>
          <w:p w14:paraId="2AABA398" w14:textId="77777777" w:rsidR="00125418" w:rsidRPr="00F21F40" w:rsidRDefault="00125418" w:rsidP="00125418">
            <w:pPr>
              <w:pStyle w:val="NormalinTable"/>
            </w:pPr>
            <w:r>
              <w:t>0%</w:t>
            </w:r>
          </w:p>
        </w:tc>
      </w:tr>
      <w:tr w:rsidR="00125418" w:rsidRPr="00F21F40" w14:paraId="44D1A15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4E25A2" w14:textId="77777777" w:rsidR="00125418" w:rsidRPr="00F21F40" w:rsidRDefault="00125418" w:rsidP="00125418">
            <w:pPr>
              <w:pStyle w:val="NormalinTable"/>
            </w:pPr>
            <w:r w:rsidRPr="00F21F40">
              <w:t>2009 89 97 21</w:t>
            </w:r>
          </w:p>
        </w:tc>
        <w:tc>
          <w:tcPr>
            <w:cnfStyle w:val="000010000000" w:firstRow="0" w:lastRow="0" w:firstColumn="0" w:lastColumn="0" w:oddVBand="1" w:evenVBand="0" w:oddHBand="0" w:evenHBand="0" w:firstRowFirstColumn="0" w:firstRowLastColumn="0" w:lastRowFirstColumn="0" w:lastRowLastColumn="0"/>
            <w:tcW w:w="7036" w:type="dxa"/>
          </w:tcPr>
          <w:p w14:paraId="4F066EB3" w14:textId="77777777" w:rsidR="00125418" w:rsidRPr="00F21F40" w:rsidRDefault="00125418" w:rsidP="00125418">
            <w:pPr>
              <w:pStyle w:val="NormalinTable"/>
            </w:pPr>
            <w:r>
              <w:t>0%</w:t>
            </w:r>
          </w:p>
        </w:tc>
      </w:tr>
      <w:tr w:rsidR="00125418" w:rsidRPr="00F21F40" w14:paraId="588695E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92872E8" w14:textId="77777777" w:rsidR="00125418" w:rsidRPr="00F21F40" w:rsidRDefault="00125418" w:rsidP="00125418">
            <w:pPr>
              <w:pStyle w:val="NormalinTable"/>
            </w:pPr>
            <w:r w:rsidRPr="00F21F40">
              <w:t>2009 89 97 91</w:t>
            </w:r>
          </w:p>
        </w:tc>
        <w:tc>
          <w:tcPr>
            <w:cnfStyle w:val="000010000000" w:firstRow="0" w:lastRow="0" w:firstColumn="0" w:lastColumn="0" w:oddVBand="1" w:evenVBand="0" w:oddHBand="0" w:evenHBand="0" w:firstRowFirstColumn="0" w:firstRowLastColumn="0" w:lastRowFirstColumn="0" w:lastRowLastColumn="0"/>
            <w:tcW w:w="7036" w:type="dxa"/>
          </w:tcPr>
          <w:p w14:paraId="5FCD0D5D" w14:textId="77777777" w:rsidR="00125418" w:rsidRPr="00F21F40" w:rsidRDefault="00125418" w:rsidP="00125418">
            <w:pPr>
              <w:pStyle w:val="NormalinTable"/>
            </w:pPr>
            <w:r>
              <w:t>0%</w:t>
            </w:r>
          </w:p>
        </w:tc>
      </w:tr>
      <w:tr w:rsidR="00125418" w:rsidRPr="00F21F40" w14:paraId="20574CD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0C48F" w14:textId="77777777" w:rsidR="00125418" w:rsidRPr="00F21F40" w:rsidRDefault="00125418" w:rsidP="00125418">
            <w:pPr>
              <w:pStyle w:val="NormalinTable"/>
            </w:pPr>
            <w:r w:rsidRPr="00F21F40">
              <w:t>2009 89 99 15</w:t>
            </w:r>
          </w:p>
        </w:tc>
        <w:tc>
          <w:tcPr>
            <w:cnfStyle w:val="000010000000" w:firstRow="0" w:lastRow="0" w:firstColumn="0" w:lastColumn="0" w:oddVBand="1" w:evenVBand="0" w:oddHBand="0" w:evenHBand="0" w:firstRowFirstColumn="0" w:firstRowLastColumn="0" w:lastRowFirstColumn="0" w:lastRowLastColumn="0"/>
            <w:tcW w:w="7036" w:type="dxa"/>
          </w:tcPr>
          <w:p w14:paraId="6FF18A66" w14:textId="77777777" w:rsidR="00125418" w:rsidRPr="00F21F40" w:rsidRDefault="00125418" w:rsidP="00125418">
            <w:pPr>
              <w:pStyle w:val="NormalinTable"/>
            </w:pPr>
            <w:r>
              <w:t>0%</w:t>
            </w:r>
          </w:p>
        </w:tc>
      </w:tr>
      <w:tr w:rsidR="00125418" w:rsidRPr="00F21F40" w14:paraId="76531B7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2B893B" w14:textId="77777777" w:rsidR="00125418" w:rsidRPr="00F21F40" w:rsidRDefault="00125418" w:rsidP="00125418">
            <w:pPr>
              <w:pStyle w:val="NormalinTable"/>
            </w:pPr>
            <w:r w:rsidRPr="00F21F40">
              <w:t>2009 89 99 17</w:t>
            </w:r>
          </w:p>
        </w:tc>
        <w:tc>
          <w:tcPr>
            <w:cnfStyle w:val="000010000000" w:firstRow="0" w:lastRow="0" w:firstColumn="0" w:lastColumn="0" w:oddVBand="1" w:evenVBand="0" w:oddHBand="0" w:evenHBand="0" w:firstRowFirstColumn="0" w:firstRowLastColumn="0" w:lastRowFirstColumn="0" w:lastRowLastColumn="0"/>
            <w:tcW w:w="7036" w:type="dxa"/>
          </w:tcPr>
          <w:p w14:paraId="313C6DF5" w14:textId="77777777" w:rsidR="00125418" w:rsidRPr="00F21F40" w:rsidRDefault="00125418" w:rsidP="00125418">
            <w:pPr>
              <w:pStyle w:val="NormalinTable"/>
            </w:pPr>
            <w:r>
              <w:t>0%</w:t>
            </w:r>
          </w:p>
        </w:tc>
      </w:tr>
      <w:tr w:rsidR="00125418" w:rsidRPr="00F21F40" w14:paraId="424F65B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512DF8" w14:textId="77777777" w:rsidR="00125418" w:rsidRPr="00F21F40" w:rsidRDefault="00125418" w:rsidP="00125418">
            <w:pPr>
              <w:pStyle w:val="NormalinTable"/>
            </w:pPr>
            <w:r w:rsidRPr="00F21F40">
              <w:t>2009 89 99 19</w:t>
            </w:r>
          </w:p>
        </w:tc>
        <w:tc>
          <w:tcPr>
            <w:cnfStyle w:val="000010000000" w:firstRow="0" w:lastRow="0" w:firstColumn="0" w:lastColumn="0" w:oddVBand="1" w:evenVBand="0" w:oddHBand="0" w:evenHBand="0" w:firstRowFirstColumn="0" w:firstRowLastColumn="0" w:lastRowFirstColumn="0" w:lastRowLastColumn="0"/>
            <w:tcW w:w="7036" w:type="dxa"/>
          </w:tcPr>
          <w:p w14:paraId="5E5D749C" w14:textId="77777777" w:rsidR="00125418" w:rsidRPr="00F21F40" w:rsidRDefault="00125418" w:rsidP="00125418">
            <w:pPr>
              <w:pStyle w:val="NormalinTable"/>
            </w:pPr>
            <w:r>
              <w:t>0%</w:t>
            </w:r>
          </w:p>
        </w:tc>
      </w:tr>
      <w:tr w:rsidR="00125418" w:rsidRPr="00F21F40" w14:paraId="6A277FB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AFD8CD8" w14:textId="77777777" w:rsidR="00125418" w:rsidRPr="00F21F40" w:rsidRDefault="00125418" w:rsidP="00125418">
            <w:pPr>
              <w:pStyle w:val="NormalinTable"/>
            </w:pPr>
            <w:r w:rsidRPr="00F21F40">
              <w:t xml:space="preserve">2101 11 00 </w:t>
            </w:r>
          </w:p>
        </w:tc>
        <w:tc>
          <w:tcPr>
            <w:cnfStyle w:val="000010000000" w:firstRow="0" w:lastRow="0" w:firstColumn="0" w:lastColumn="0" w:oddVBand="1" w:evenVBand="0" w:oddHBand="0" w:evenHBand="0" w:firstRowFirstColumn="0" w:firstRowLastColumn="0" w:lastRowFirstColumn="0" w:lastRowLastColumn="0"/>
            <w:tcW w:w="7036" w:type="dxa"/>
          </w:tcPr>
          <w:p w14:paraId="6C112E3B" w14:textId="77777777" w:rsidR="00125418" w:rsidRPr="00F21F40" w:rsidRDefault="00125418" w:rsidP="00125418">
            <w:pPr>
              <w:pStyle w:val="NormalinTable"/>
            </w:pPr>
            <w:r>
              <w:t>0%</w:t>
            </w:r>
          </w:p>
        </w:tc>
      </w:tr>
      <w:tr w:rsidR="00125418" w:rsidRPr="00F21F40" w14:paraId="39C77BF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5AD005" w14:textId="77777777" w:rsidR="00125418" w:rsidRPr="00F21F40" w:rsidRDefault="00125418" w:rsidP="00125418">
            <w:pPr>
              <w:pStyle w:val="NormalinTable"/>
            </w:pPr>
            <w:r w:rsidRPr="00F21F40">
              <w:t>2101 12 92 20</w:t>
            </w:r>
          </w:p>
        </w:tc>
        <w:tc>
          <w:tcPr>
            <w:cnfStyle w:val="000010000000" w:firstRow="0" w:lastRow="0" w:firstColumn="0" w:lastColumn="0" w:oddVBand="1" w:evenVBand="0" w:oddHBand="0" w:evenHBand="0" w:firstRowFirstColumn="0" w:firstRowLastColumn="0" w:lastRowFirstColumn="0" w:lastRowLastColumn="0"/>
            <w:tcW w:w="7036" w:type="dxa"/>
          </w:tcPr>
          <w:p w14:paraId="1EEB0910" w14:textId="77777777" w:rsidR="00125418" w:rsidRPr="00F21F40" w:rsidRDefault="00125418" w:rsidP="00125418">
            <w:pPr>
              <w:pStyle w:val="NormalinTable"/>
            </w:pPr>
            <w:r>
              <w:t>0%</w:t>
            </w:r>
          </w:p>
        </w:tc>
      </w:tr>
      <w:tr w:rsidR="00125418" w:rsidRPr="00F21F40" w14:paraId="01C5F35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4EB5B58" w14:textId="77777777" w:rsidR="00125418" w:rsidRPr="00F21F40" w:rsidRDefault="00125418" w:rsidP="00125418">
            <w:pPr>
              <w:pStyle w:val="NormalinTable"/>
            </w:pPr>
            <w:r w:rsidRPr="00F21F40">
              <w:t>2101 12 92 92</w:t>
            </w:r>
          </w:p>
        </w:tc>
        <w:tc>
          <w:tcPr>
            <w:cnfStyle w:val="000010000000" w:firstRow="0" w:lastRow="0" w:firstColumn="0" w:lastColumn="0" w:oddVBand="1" w:evenVBand="0" w:oddHBand="0" w:evenHBand="0" w:firstRowFirstColumn="0" w:firstRowLastColumn="0" w:lastRowFirstColumn="0" w:lastRowLastColumn="0"/>
            <w:tcW w:w="7036" w:type="dxa"/>
          </w:tcPr>
          <w:p w14:paraId="441C03AE" w14:textId="77777777" w:rsidR="00125418" w:rsidRPr="00F21F40" w:rsidRDefault="00125418" w:rsidP="00125418">
            <w:pPr>
              <w:pStyle w:val="NormalinTable"/>
            </w:pPr>
            <w:r>
              <w:t>0%</w:t>
            </w:r>
          </w:p>
        </w:tc>
      </w:tr>
      <w:tr w:rsidR="00125418" w:rsidRPr="00F21F40" w14:paraId="2572B1A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15353C" w14:textId="77777777" w:rsidR="00125418" w:rsidRPr="00F21F40" w:rsidRDefault="00125418" w:rsidP="00125418">
            <w:pPr>
              <w:pStyle w:val="NormalinTable"/>
            </w:pPr>
            <w:r w:rsidRPr="00F21F40">
              <w:t>2101 12 92 99</w:t>
            </w:r>
          </w:p>
        </w:tc>
        <w:tc>
          <w:tcPr>
            <w:cnfStyle w:val="000010000000" w:firstRow="0" w:lastRow="0" w:firstColumn="0" w:lastColumn="0" w:oddVBand="1" w:evenVBand="0" w:oddHBand="0" w:evenHBand="0" w:firstRowFirstColumn="0" w:firstRowLastColumn="0" w:lastRowFirstColumn="0" w:lastRowLastColumn="0"/>
            <w:tcW w:w="7036" w:type="dxa"/>
          </w:tcPr>
          <w:p w14:paraId="22A81678" w14:textId="77777777" w:rsidR="00125418" w:rsidRPr="00F21F40" w:rsidRDefault="00125418" w:rsidP="00125418">
            <w:pPr>
              <w:pStyle w:val="NormalinTable"/>
            </w:pPr>
            <w:r>
              <w:t>0%</w:t>
            </w:r>
          </w:p>
        </w:tc>
      </w:tr>
      <w:tr w:rsidR="00125418" w:rsidRPr="00F21F40" w14:paraId="6FA5C95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15B553" w14:textId="77777777" w:rsidR="00125418" w:rsidRPr="00F21F40" w:rsidRDefault="00125418" w:rsidP="00125418">
            <w:pPr>
              <w:pStyle w:val="NormalinTable"/>
            </w:pPr>
            <w:r w:rsidRPr="00F21F40">
              <w:t xml:space="preserve">2101 12 98 </w:t>
            </w:r>
          </w:p>
        </w:tc>
        <w:tc>
          <w:tcPr>
            <w:cnfStyle w:val="000010000000" w:firstRow="0" w:lastRow="0" w:firstColumn="0" w:lastColumn="0" w:oddVBand="1" w:evenVBand="0" w:oddHBand="0" w:evenHBand="0" w:firstRowFirstColumn="0" w:firstRowLastColumn="0" w:lastRowFirstColumn="0" w:lastRowLastColumn="0"/>
            <w:tcW w:w="7036" w:type="dxa"/>
          </w:tcPr>
          <w:p w14:paraId="27D9F557" w14:textId="77777777" w:rsidR="00125418" w:rsidRPr="00F21F40" w:rsidRDefault="00125418" w:rsidP="00125418">
            <w:pPr>
              <w:pStyle w:val="NormalinTable"/>
            </w:pPr>
            <w:r>
              <w:t>0%</w:t>
            </w:r>
          </w:p>
        </w:tc>
      </w:tr>
      <w:tr w:rsidR="00125418" w:rsidRPr="00F21F40" w14:paraId="16F0586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2929E7" w14:textId="77777777" w:rsidR="00125418" w:rsidRPr="00F21F40" w:rsidRDefault="00125418" w:rsidP="00125418">
            <w:pPr>
              <w:pStyle w:val="NormalinTable"/>
            </w:pPr>
            <w:r w:rsidRPr="00F21F40">
              <w:t xml:space="preserve">2101 20 20 </w:t>
            </w:r>
          </w:p>
        </w:tc>
        <w:tc>
          <w:tcPr>
            <w:cnfStyle w:val="000010000000" w:firstRow="0" w:lastRow="0" w:firstColumn="0" w:lastColumn="0" w:oddVBand="1" w:evenVBand="0" w:oddHBand="0" w:evenHBand="0" w:firstRowFirstColumn="0" w:firstRowLastColumn="0" w:lastRowFirstColumn="0" w:lastRowLastColumn="0"/>
            <w:tcW w:w="7036" w:type="dxa"/>
          </w:tcPr>
          <w:p w14:paraId="343957F6" w14:textId="77777777" w:rsidR="00125418" w:rsidRPr="00F21F40" w:rsidRDefault="00125418" w:rsidP="00125418">
            <w:pPr>
              <w:pStyle w:val="NormalinTable"/>
            </w:pPr>
            <w:r>
              <w:t>0%</w:t>
            </w:r>
          </w:p>
        </w:tc>
      </w:tr>
      <w:tr w:rsidR="00125418" w:rsidRPr="00F21F40" w14:paraId="58853F7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D7D2232" w14:textId="77777777" w:rsidR="00125418" w:rsidRPr="00F21F40" w:rsidRDefault="00125418" w:rsidP="00125418">
            <w:pPr>
              <w:pStyle w:val="NormalinTable"/>
            </w:pPr>
            <w:r w:rsidRPr="00F21F40">
              <w:t>2101 20 92 10</w:t>
            </w:r>
          </w:p>
        </w:tc>
        <w:tc>
          <w:tcPr>
            <w:cnfStyle w:val="000010000000" w:firstRow="0" w:lastRow="0" w:firstColumn="0" w:lastColumn="0" w:oddVBand="1" w:evenVBand="0" w:oddHBand="0" w:evenHBand="0" w:firstRowFirstColumn="0" w:firstRowLastColumn="0" w:lastRowFirstColumn="0" w:lastRowLastColumn="0"/>
            <w:tcW w:w="7036" w:type="dxa"/>
          </w:tcPr>
          <w:p w14:paraId="64958E69" w14:textId="77777777" w:rsidR="00125418" w:rsidRPr="00F21F40" w:rsidRDefault="00125418" w:rsidP="00125418">
            <w:pPr>
              <w:pStyle w:val="NormalinTable"/>
            </w:pPr>
            <w:r>
              <w:t>0%</w:t>
            </w:r>
          </w:p>
        </w:tc>
      </w:tr>
      <w:tr w:rsidR="00125418" w:rsidRPr="00F21F40" w14:paraId="05596C3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E09299" w14:textId="77777777" w:rsidR="00125418" w:rsidRPr="00F21F40" w:rsidRDefault="00125418" w:rsidP="00125418">
            <w:pPr>
              <w:pStyle w:val="NormalinTable"/>
            </w:pPr>
            <w:r w:rsidRPr="00F21F40">
              <w:t>2101 20 92 82</w:t>
            </w:r>
          </w:p>
        </w:tc>
        <w:tc>
          <w:tcPr>
            <w:cnfStyle w:val="000010000000" w:firstRow="0" w:lastRow="0" w:firstColumn="0" w:lastColumn="0" w:oddVBand="1" w:evenVBand="0" w:oddHBand="0" w:evenHBand="0" w:firstRowFirstColumn="0" w:firstRowLastColumn="0" w:lastRowFirstColumn="0" w:lastRowLastColumn="0"/>
            <w:tcW w:w="7036" w:type="dxa"/>
          </w:tcPr>
          <w:p w14:paraId="6464AD4E" w14:textId="77777777" w:rsidR="00125418" w:rsidRPr="00F21F40" w:rsidRDefault="00125418" w:rsidP="00125418">
            <w:pPr>
              <w:pStyle w:val="NormalinTable"/>
            </w:pPr>
            <w:r>
              <w:t>0%</w:t>
            </w:r>
          </w:p>
        </w:tc>
      </w:tr>
      <w:tr w:rsidR="00125418" w:rsidRPr="00F21F40" w14:paraId="2F903C0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29A575F" w14:textId="77777777" w:rsidR="00125418" w:rsidRPr="00F21F40" w:rsidRDefault="00125418" w:rsidP="00125418">
            <w:pPr>
              <w:pStyle w:val="NormalinTable"/>
            </w:pPr>
            <w:r w:rsidRPr="00F21F40">
              <w:t>2101 20 92 99</w:t>
            </w:r>
          </w:p>
        </w:tc>
        <w:tc>
          <w:tcPr>
            <w:cnfStyle w:val="000010000000" w:firstRow="0" w:lastRow="0" w:firstColumn="0" w:lastColumn="0" w:oddVBand="1" w:evenVBand="0" w:oddHBand="0" w:evenHBand="0" w:firstRowFirstColumn="0" w:firstRowLastColumn="0" w:lastRowFirstColumn="0" w:lastRowLastColumn="0"/>
            <w:tcW w:w="7036" w:type="dxa"/>
          </w:tcPr>
          <w:p w14:paraId="0616B0FB" w14:textId="77777777" w:rsidR="00125418" w:rsidRPr="00F21F40" w:rsidRDefault="00125418" w:rsidP="00125418">
            <w:pPr>
              <w:pStyle w:val="NormalinTable"/>
            </w:pPr>
            <w:r>
              <w:t>0%</w:t>
            </w:r>
          </w:p>
        </w:tc>
      </w:tr>
      <w:tr w:rsidR="00125418" w:rsidRPr="00F21F40" w14:paraId="61521A5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5B2D16" w14:textId="77777777" w:rsidR="00125418" w:rsidRPr="00F21F40" w:rsidRDefault="00125418" w:rsidP="00125418">
            <w:pPr>
              <w:pStyle w:val="NormalinTable"/>
            </w:pPr>
            <w:r w:rsidRPr="00F21F40">
              <w:t xml:space="preserve">2101 20 98 </w:t>
            </w:r>
          </w:p>
        </w:tc>
        <w:tc>
          <w:tcPr>
            <w:cnfStyle w:val="000010000000" w:firstRow="0" w:lastRow="0" w:firstColumn="0" w:lastColumn="0" w:oddVBand="1" w:evenVBand="0" w:oddHBand="0" w:evenHBand="0" w:firstRowFirstColumn="0" w:firstRowLastColumn="0" w:lastRowFirstColumn="0" w:lastRowLastColumn="0"/>
            <w:tcW w:w="7036" w:type="dxa"/>
          </w:tcPr>
          <w:p w14:paraId="03DD7159" w14:textId="77777777" w:rsidR="00125418" w:rsidRPr="00F21F40" w:rsidRDefault="00125418" w:rsidP="00125418">
            <w:pPr>
              <w:pStyle w:val="NormalinTable"/>
            </w:pPr>
            <w:r>
              <w:t>0%</w:t>
            </w:r>
          </w:p>
        </w:tc>
      </w:tr>
      <w:tr w:rsidR="00125418" w:rsidRPr="00F21F40" w14:paraId="7A391F2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C8EECB" w14:textId="77777777" w:rsidR="00125418" w:rsidRPr="00F21F40" w:rsidRDefault="00125418" w:rsidP="00125418">
            <w:pPr>
              <w:pStyle w:val="NormalinTable"/>
            </w:pPr>
            <w:r w:rsidRPr="00F21F40">
              <w:t xml:space="preserve">2101 30 00 </w:t>
            </w:r>
          </w:p>
        </w:tc>
        <w:tc>
          <w:tcPr>
            <w:cnfStyle w:val="000010000000" w:firstRow="0" w:lastRow="0" w:firstColumn="0" w:lastColumn="0" w:oddVBand="1" w:evenVBand="0" w:oddHBand="0" w:evenHBand="0" w:firstRowFirstColumn="0" w:firstRowLastColumn="0" w:lastRowFirstColumn="0" w:lastRowLastColumn="0"/>
            <w:tcW w:w="7036" w:type="dxa"/>
          </w:tcPr>
          <w:p w14:paraId="287DB944" w14:textId="77777777" w:rsidR="00125418" w:rsidRPr="00F21F40" w:rsidRDefault="00125418" w:rsidP="00125418">
            <w:pPr>
              <w:pStyle w:val="NormalinTable"/>
            </w:pPr>
            <w:r>
              <w:t>0%</w:t>
            </w:r>
          </w:p>
        </w:tc>
      </w:tr>
      <w:tr w:rsidR="00125418" w:rsidRPr="00F21F40" w14:paraId="45BF798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6DC109" w14:textId="77777777" w:rsidR="00125418" w:rsidRPr="00F21F40" w:rsidRDefault="00125418" w:rsidP="00125418">
            <w:pPr>
              <w:pStyle w:val="NormalinTable"/>
            </w:pPr>
            <w:r w:rsidRPr="00F21F40">
              <w:t>2102 10 10 90</w:t>
            </w:r>
          </w:p>
        </w:tc>
        <w:tc>
          <w:tcPr>
            <w:cnfStyle w:val="000010000000" w:firstRow="0" w:lastRow="0" w:firstColumn="0" w:lastColumn="0" w:oddVBand="1" w:evenVBand="0" w:oddHBand="0" w:evenHBand="0" w:firstRowFirstColumn="0" w:firstRowLastColumn="0" w:lastRowFirstColumn="0" w:lastRowLastColumn="0"/>
            <w:tcW w:w="7036" w:type="dxa"/>
          </w:tcPr>
          <w:p w14:paraId="19935F66" w14:textId="77777777" w:rsidR="00125418" w:rsidRPr="00F21F40" w:rsidRDefault="00125418" w:rsidP="00125418">
            <w:pPr>
              <w:pStyle w:val="NormalinTable"/>
            </w:pPr>
            <w:r>
              <w:t>0%</w:t>
            </w:r>
          </w:p>
        </w:tc>
      </w:tr>
      <w:tr w:rsidR="00125418" w:rsidRPr="00F21F40" w14:paraId="43CBE90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DA6606C" w14:textId="77777777" w:rsidR="00125418" w:rsidRPr="00F21F40" w:rsidRDefault="00125418" w:rsidP="00125418">
            <w:pPr>
              <w:pStyle w:val="NormalinTable"/>
            </w:pPr>
            <w:r w:rsidRPr="00F21F40">
              <w:t>2102 10 90 90</w:t>
            </w:r>
          </w:p>
        </w:tc>
        <w:tc>
          <w:tcPr>
            <w:cnfStyle w:val="000010000000" w:firstRow="0" w:lastRow="0" w:firstColumn="0" w:lastColumn="0" w:oddVBand="1" w:evenVBand="0" w:oddHBand="0" w:evenHBand="0" w:firstRowFirstColumn="0" w:firstRowLastColumn="0" w:lastRowFirstColumn="0" w:lastRowLastColumn="0"/>
            <w:tcW w:w="7036" w:type="dxa"/>
          </w:tcPr>
          <w:p w14:paraId="52CDFF67" w14:textId="77777777" w:rsidR="00125418" w:rsidRPr="00F21F40" w:rsidRDefault="00125418" w:rsidP="00125418">
            <w:pPr>
              <w:pStyle w:val="NormalinTable"/>
            </w:pPr>
            <w:r>
              <w:t>0%</w:t>
            </w:r>
          </w:p>
        </w:tc>
      </w:tr>
      <w:tr w:rsidR="00125418" w:rsidRPr="00F21F40" w14:paraId="3E50F02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B7D737" w14:textId="77777777" w:rsidR="00125418" w:rsidRPr="00F21F40" w:rsidRDefault="00125418" w:rsidP="00125418">
            <w:pPr>
              <w:pStyle w:val="NormalinTable"/>
            </w:pPr>
            <w:r w:rsidRPr="00F21F40">
              <w:t>2102 20 11 90</w:t>
            </w:r>
          </w:p>
        </w:tc>
        <w:tc>
          <w:tcPr>
            <w:cnfStyle w:val="000010000000" w:firstRow="0" w:lastRow="0" w:firstColumn="0" w:lastColumn="0" w:oddVBand="1" w:evenVBand="0" w:oddHBand="0" w:evenHBand="0" w:firstRowFirstColumn="0" w:firstRowLastColumn="0" w:lastRowFirstColumn="0" w:lastRowLastColumn="0"/>
            <w:tcW w:w="7036" w:type="dxa"/>
          </w:tcPr>
          <w:p w14:paraId="27C7FD66" w14:textId="77777777" w:rsidR="00125418" w:rsidRPr="00F21F40" w:rsidRDefault="00125418" w:rsidP="00125418">
            <w:pPr>
              <w:pStyle w:val="NormalinTable"/>
            </w:pPr>
            <w:r>
              <w:t>0%</w:t>
            </w:r>
          </w:p>
        </w:tc>
      </w:tr>
      <w:tr w:rsidR="00125418" w:rsidRPr="00F21F40" w14:paraId="43B7825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21A9D37" w14:textId="77777777" w:rsidR="00125418" w:rsidRPr="00F21F40" w:rsidRDefault="00125418" w:rsidP="00125418">
            <w:pPr>
              <w:pStyle w:val="NormalinTable"/>
            </w:pPr>
            <w:r w:rsidRPr="00F21F40">
              <w:t>2102 20 19 90</w:t>
            </w:r>
          </w:p>
        </w:tc>
        <w:tc>
          <w:tcPr>
            <w:cnfStyle w:val="000010000000" w:firstRow="0" w:lastRow="0" w:firstColumn="0" w:lastColumn="0" w:oddVBand="1" w:evenVBand="0" w:oddHBand="0" w:evenHBand="0" w:firstRowFirstColumn="0" w:firstRowLastColumn="0" w:lastRowFirstColumn="0" w:lastRowLastColumn="0"/>
            <w:tcW w:w="7036" w:type="dxa"/>
          </w:tcPr>
          <w:p w14:paraId="120E253E" w14:textId="77777777" w:rsidR="00125418" w:rsidRPr="00F21F40" w:rsidRDefault="00125418" w:rsidP="00125418">
            <w:pPr>
              <w:pStyle w:val="NormalinTable"/>
            </w:pPr>
            <w:r>
              <w:t>0%</w:t>
            </w:r>
          </w:p>
        </w:tc>
      </w:tr>
      <w:tr w:rsidR="00125418" w:rsidRPr="00F21F40" w14:paraId="47633AF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0FC34E" w14:textId="77777777" w:rsidR="00125418" w:rsidRPr="00F21F40" w:rsidRDefault="00125418" w:rsidP="00125418">
            <w:pPr>
              <w:pStyle w:val="NormalinTable"/>
            </w:pPr>
            <w:r w:rsidRPr="00F21F40">
              <w:t xml:space="preserve">2102 30 00 </w:t>
            </w:r>
          </w:p>
        </w:tc>
        <w:tc>
          <w:tcPr>
            <w:cnfStyle w:val="000010000000" w:firstRow="0" w:lastRow="0" w:firstColumn="0" w:lastColumn="0" w:oddVBand="1" w:evenVBand="0" w:oddHBand="0" w:evenHBand="0" w:firstRowFirstColumn="0" w:firstRowLastColumn="0" w:lastRowFirstColumn="0" w:lastRowLastColumn="0"/>
            <w:tcW w:w="7036" w:type="dxa"/>
          </w:tcPr>
          <w:p w14:paraId="61C46BAA" w14:textId="77777777" w:rsidR="00125418" w:rsidRPr="00F21F40" w:rsidRDefault="00125418" w:rsidP="00125418">
            <w:pPr>
              <w:pStyle w:val="NormalinTable"/>
            </w:pPr>
            <w:r>
              <w:t>0%</w:t>
            </w:r>
          </w:p>
        </w:tc>
      </w:tr>
      <w:tr w:rsidR="00125418" w:rsidRPr="00F21F40" w14:paraId="0C22D74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4DADAC5" w14:textId="77777777" w:rsidR="00125418" w:rsidRPr="00F21F40" w:rsidRDefault="00125418" w:rsidP="00125418">
            <w:pPr>
              <w:pStyle w:val="NormalinTable"/>
            </w:pPr>
            <w:r w:rsidRPr="00F21F40">
              <w:t xml:space="preserve">2103 10 00 </w:t>
            </w:r>
          </w:p>
        </w:tc>
        <w:tc>
          <w:tcPr>
            <w:cnfStyle w:val="000010000000" w:firstRow="0" w:lastRow="0" w:firstColumn="0" w:lastColumn="0" w:oddVBand="1" w:evenVBand="0" w:oddHBand="0" w:evenHBand="0" w:firstRowFirstColumn="0" w:firstRowLastColumn="0" w:lastRowFirstColumn="0" w:lastRowLastColumn="0"/>
            <w:tcW w:w="7036" w:type="dxa"/>
          </w:tcPr>
          <w:p w14:paraId="1B078FC2" w14:textId="77777777" w:rsidR="00125418" w:rsidRPr="00F21F40" w:rsidRDefault="00125418" w:rsidP="00125418">
            <w:pPr>
              <w:pStyle w:val="NormalinTable"/>
            </w:pPr>
            <w:r>
              <w:t>0%</w:t>
            </w:r>
          </w:p>
        </w:tc>
      </w:tr>
      <w:tr w:rsidR="00125418" w:rsidRPr="00F21F40" w14:paraId="4C305A7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AA65F0" w14:textId="77777777" w:rsidR="00125418" w:rsidRPr="00F21F40" w:rsidRDefault="00125418" w:rsidP="00125418">
            <w:pPr>
              <w:pStyle w:val="NormalinTable"/>
            </w:pPr>
            <w:r w:rsidRPr="00F21F40">
              <w:t xml:space="preserve">2103 20 00 </w:t>
            </w:r>
          </w:p>
        </w:tc>
        <w:tc>
          <w:tcPr>
            <w:cnfStyle w:val="000010000000" w:firstRow="0" w:lastRow="0" w:firstColumn="0" w:lastColumn="0" w:oddVBand="1" w:evenVBand="0" w:oddHBand="0" w:evenHBand="0" w:firstRowFirstColumn="0" w:firstRowLastColumn="0" w:lastRowFirstColumn="0" w:lastRowLastColumn="0"/>
            <w:tcW w:w="7036" w:type="dxa"/>
          </w:tcPr>
          <w:p w14:paraId="37156E2C" w14:textId="77777777" w:rsidR="00125418" w:rsidRPr="00F21F40" w:rsidRDefault="00125418" w:rsidP="00125418">
            <w:pPr>
              <w:pStyle w:val="NormalinTable"/>
            </w:pPr>
            <w:r>
              <w:t>0%</w:t>
            </w:r>
          </w:p>
        </w:tc>
      </w:tr>
      <w:tr w:rsidR="00125418" w:rsidRPr="00F21F40" w14:paraId="501556B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60C3257" w14:textId="77777777" w:rsidR="00125418" w:rsidRPr="00F21F40" w:rsidRDefault="00125418" w:rsidP="00125418">
            <w:pPr>
              <w:pStyle w:val="NormalinTable"/>
            </w:pPr>
            <w:r w:rsidRPr="00F21F40">
              <w:t xml:space="preserve">2103 30 90 </w:t>
            </w:r>
          </w:p>
        </w:tc>
        <w:tc>
          <w:tcPr>
            <w:cnfStyle w:val="000010000000" w:firstRow="0" w:lastRow="0" w:firstColumn="0" w:lastColumn="0" w:oddVBand="1" w:evenVBand="0" w:oddHBand="0" w:evenHBand="0" w:firstRowFirstColumn="0" w:firstRowLastColumn="0" w:lastRowFirstColumn="0" w:lastRowLastColumn="0"/>
            <w:tcW w:w="7036" w:type="dxa"/>
          </w:tcPr>
          <w:p w14:paraId="4CF43801" w14:textId="77777777" w:rsidR="00125418" w:rsidRPr="00F21F40" w:rsidRDefault="00125418" w:rsidP="00125418">
            <w:pPr>
              <w:pStyle w:val="NormalinTable"/>
            </w:pPr>
            <w:r>
              <w:t>0%</w:t>
            </w:r>
          </w:p>
        </w:tc>
      </w:tr>
      <w:tr w:rsidR="00125418" w:rsidRPr="00F21F40" w14:paraId="7466508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AC1726" w14:textId="77777777" w:rsidR="00125418" w:rsidRPr="00F21F40" w:rsidRDefault="00125418" w:rsidP="00125418">
            <w:pPr>
              <w:pStyle w:val="NormalinTable"/>
            </w:pPr>
            <w:r w:rsidRPr="00F21F40">
              <w:t xml:space="preserve">2103 90 30 </w:t>
            </w:r>
          </w:p>
        </w:tc>
        <w:tc>
          <w:tcPr>
            <w:cnfStyle w:val="000010000000" w:firstRow="0" w:lastRow="0" w:firstColumn="0" w:lastColumn="0" w:oddVBand="1" w:evenVBand="0" w:oddHBand="0" w:evenHBand="0" w:firstRowFirstColumn="0" w:firstRowLastColumn="0" w:lastRowFirstColumn="0" w:lastRowLastColumn="0"/>
            <w:tcW w:w="7036" w:type="dxa"/>
          </w:tcPr>
          <w:p w14:paraId="2E00EBE4" w14:textId="77777777" w:rsidR="00125418" w:rsidRPr="00F21F40" w:rsidRDefault="00125418" w:rsidP="00125418">
            <w:pPr>
              <w:pStyle w:val="NormalinTable"/>
            </w:pPr>
            <w:r>
              <w:t>0%</w:t>
            </w:r>
          </w:p>
        </w:tc>
      </w:tr>
      <w:tr w:rsidR="00125418" w:rsidRPr="00F21F40" w14:paraId="7AFAC21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42D69C6" w14:textId="77777777" w:rsidR="00125418" w:rsidRPr="00F21F40" w:rsidRDefault="00125418" w:rsidP="00125418">
            <w:pPr>
              <w:pStyle w:val="NormalinTable"/>
            </w:pPr>
            <w:r w:rsidRPr="00F21F40">
              <w:t xml:space="preserve">2103 90 90 </w:t>
            </w:r>
          </w:p>
        </w:tc>
        <w:tc>
          <w:tcPr>
            <w:cnfStyle w:val="000010000000" w:firstRow="0" w:lastRow="0" w:firstColumn="0" w:lastColumn="0" w:oddVBand="1" w:evenVBand="0" w:oddHBand="0" w:evenHBand="0" w:firstRowFirstColumn="0" w:firstRowLastColumn="0" w:lastRowFirstColumn="0" w:lastRowLastColumn="0"/>
            <w:tcW w:w="7036" w:type="dxa"/>
          </w:tcPr>
          <w:p w14:paraId="2D3F9318" w14:textId="77777777" w:rsidR="00125418" w:rsidRPr="00F21F40" w:rsidRDefault="00125418" w:rsidP="00125418">
            <w:pPr>
              <w:pStyle w:val="NormalinTable"/>
            </w:pPr>
            <w:r>
              <w:t>0%</w:t>
            </w:r>
          </w:p>
        </w:tc>
      </w:tr>
      <w:tr w:rsidR="00125418" w:rsidRPr="00F21F40" w14:paraId="339D03C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F55D1B" w14:textId="77777777" w:rsidR="00125418" w:rsidRPr="00F21F40" w:rsidRDefault="00125418" w:rsidP="00125418">
            <w:pPr>
              <w:pStyle w:val="NormalinTable"/>
            </w:pPr>
            <w:r w:rsidRPr="00F21F40">
              <w:t xml:space="preserve">2104 00 00 </w:t>
            </w:r>
          </w:p>
        </w:tc>
        <w:tc>
          <w:tcPr>
            <w:cnfStyle w:val="000010000000" w:firstRow="0" w:lastRow="0" w:firstColumn="0" w:lastColumn="0" w:oddVBand="1" w:evenVBand="0" w:oddHBand="0" w:evenHBand="0" w:firstRowFirstColumn="0" w:firstRowLastColumn="0" w:lastRowFirstColumn="0" w:lastRowLastColumn="0"/>
            <w:tcW w:w="7036" w:type="dxa"/>
          </w:tcPr>
          <w:p w14:paraId="60017972" w14:textId="77777777" w:rsidR="00125418" w:rsidRPr="00F21F40" w:rsidRDefault="00125418" w:rsidP="00125418">
            <w:pPr>
              <w:pStyle w:val="NormalinTable"/>
            </w:pPr>
            <w:r>
              <w:t>0%</w:t>
            </w:r>
          </w:p>
        </w:tc>
      </w:tr>
      <w:tr w:rsidR="00125418" w:rsidRPr="00F21F40" w14:paraId="6CB8A78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9A7984E" w14:textId="77777777" w:rsidR="00125418" w:rsidRPr="00F21F40" w:rsidRDefault="00125418" w:rsidP="00125418">
            <w:pPr>
              <w:pStyle w:val="NormalinTable"/>
            </w:pPr>
            <w:r w:rsidRPr="00F21F40">
              <w:t xml:space="preserve">2105 00 00 </w:t>
            </w:r>
          </w:p>
        </w:tc>
        <w:tc>
          <w:tcPr>
            <w:cnfStyle w:val="000010000000" w:firstRow="0" w:lastRow="0" w:firstColumn="0" w:lastColumn="0" w:oddVBand="1" w:evenVBand="0" w:oddHBand="0" w:evenHBand="0" w:firstRowFirstColumn="0" w:firstRowLastColumn="0" w:lastRowFirstColumn="0" w:lastRowLastColumn="0"/>
            <w:tcW w:w="7036" w:type="dxa"/>
          </w:tcPr>
          <w:p w14:paraId="1D8AB118" w14:textId="77777777" w:rsidR="00125418" w:rsidRPr="00F21F40" w:rsidRDefault="00125418" w:rsidP="00125418">
            <w:pPr>
              <w:pStyle w:val="NormalinTable"/>
            </w:pPr>
            <w:r>
              <w:t>0%</w:t>
            </w:r>
          </w:p>
        </w:tc>
      </w:tr>
      <w:tr w:rsidR="00125418" w:rsidRPr="00F21F40" w14:paraId="3FA0002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FEEC24" w14:textId="77777777" w:rsidR="00125418" w:rsidRPr="00F21F40" w:rsidRDefault="00125418" w:rsidP="00125418">
            <w:pPr>
              <w:pStyle w:val="NormalinTable"/>
            </w:pPr>
            <w:r w:rsidRPr="00F21F40">
              <w:lastRenderedPageBreak/>
              <w:t>2106 10 80 31</w:t>
            </w:r>
          </w:p>
        </w:tc>
        <w:tc>
          <w:tcPr>
            <w:cnfStyle w:val="000010000000" w:firstRow="0" w:lastRow="0" w:firstColumn="0" w:lastColumn="0" w:oddVBand="1" w:evenVBand="0" w:oddHBand="0" w:evenHBand="0" w:firstRowFirstColumn="0" w:firstRowLastColumn="0" w:lastRowFirstColumn="0" w:lastRowLastColumn="0"/>
            <w:tcW w:w="7036" w:type="dxa"/>
          </w:tcPr>
          <w:p w14:paraId="08B5C054" w14:textId="77777777" w:rsidR="00125418" w:rsidRPr="00F21F40" w:rsidRDefault="00125418" w:rsidP="00125418">
            <w:pPr>
              <w:pStyle w:val="NormalinTable"/>
            </w:pPr>
            <w:r>
              <w:t>0%</w:t>
            </w:r>
          </w:p>
        </w:tc>
      </w:tr>
      <w:tr w:rsidR="00125418" w:rsidRPr="00F21F40" w14:paraId="410FEE5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833AEE1" w14:textId="77777777" w:rsidR="00125418" w:rsidRPr="00F21F40" w:rsidRDefault="00125418" w:rsidP="00125418">
            <w:pPr>
              <w:pStyle w:val="NormalinTable"/>
            </w:pPr>
            <w:r w:rsidRPr="00F21F40">
              <w:t>2106 10 80 39</w:t>
            </w:r>
          </w:p>
        </w:tc>
        <w:tc>
          <w:tcPr>
            <w:cnfStyle w:val="000010000000" w:firstRow="0" w:lastRow="0" w:firstColumn="0" w:lastColumn="0" w:oddVBand="1" w:evenVBand="0" w:oddHBand="0" w:evenHBand="0" w:firstRowFirstColumn="0" w:firstRowLastColumn="0" w:lastRowFirstColumn="0" w:lastRowLastColumn="0"/>
            <w:tcW w:w="7036" w:type="dxa"/>
          </w:tcPr>
          <w:p w14:paraId="71C8D7E9" w14:textId="77777777" w:rsidR="00125418" w:rsidRPr="00F21F40" w:rsidRDefault="00125418" w:rsidP="00125418">
            <w:pPr>
              <w:pStyle w:val="NormalinTable"/>
            </w:pPr>
            <w:r>
              <w:t>0%</w:t>
            </w:r>
          </w:p>
        </w:tc>
      </w:tr>
      <w:tr w:rsidR="00125418" w:rsidRPr="00F21F40" w14:paraId="0095EB1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369031" w14:textId="77777777" w:rsidR="00125418" w:rsidRPr="00F21F40" w:rsidRDefault="00125418" w:rsidP="00125418">
            <w:pPr>
              <w:pStyle w:val="NormalinTable"/>
            </w:pPr>
            <w:r w:rsidRPr="00F21F40">
              <w:t xml:space="preserve">2106 90 00 </w:t>
            </w:r>
          </w:p>
        </w:tc>
        <w:tc>
          <w:tcPr>
            <w:cnfStyle w:val="000010000000" w:firstRow="0" w:lastRow="0" w:firstColumn="0" w:lastColumn="0" w:oddVBand="1" w:evenVBand="0" w:oddHBand="0" w:evenHBand="0" w:firstRowFirstColumn="0" w:firstRowLastColumn="0" w:lastRowFirstColumn="0" w:lastRowLastColumn="0"/>
            <w:tcW w:w="7036" w:type="dxa"/>
          </w:tcPr>
          <w:p w14:paraId="17465775" w14:textId="77777777" w:rsidR="00125418" w:rsidRPr="00F21F40" w:rsidRDefault="00125418" w:rsidP="00125418">
            <w:pPr>
              <w:pStyle w:val="NormalinTable"/>
            </w:pPr>
            <w:r>
              <w:t>0%</w:t>
            </w:r>
          </w:p>
        </w:tc>
      </w:tr>
      <w:tr w:rsidR="00125418" w:rsidRPr="00F21F40" w14:paraId="51D3885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2678A33" w14:textId="77777777" w:rsidR="00125418" w:rsidRPr="00F21F40" w:rsidRDefault="00125418" w:rsidP="00125418">
            <w:pPr>
              <w:pStyle w:val="NormalinTable"/>
            </w:pPr>
            <w:r w:rsidRPr="00F21F40">
              <w:t xml:space="preserve">2202 10 00 </w:t>
            </w:r>
          </w:p>
        </w:tc>
        <w:tc>
          <w:tcPr>
            <w:cnfStyle w:val="000010000000" w:firstRow="0" w:lastRow="0" w:firstColumn="0" w:lastColumn="0" w:oddVBand="1" w:evenVBand="0" w:oddHBand="0" w:evenHBand="0" w:firstRowFirstColumn="0" w:firstRowLastColumn="0" w:lastRowFirstColumn="0" w:lastRowLastColumn="0"/>
            <w:tcW w:w="7036" w:type="dxa"/>
          </w:tcPr>
          <w:p w14:paraId="292D81A6" w14:textId="77777777" w:rsidR="00125418" w:rsidRPr="00F21F40" w:rsidRDefault="00125418" w:rsidP="00125418">
            <w:pPr>
              <w:pStyle w:val="NormalinTable"/>
            </w:pPr>
            <w:r>
              <w:t>0%</w:t>
            </w:r>
          </w:p>
        </w:tc>
      </w:tr>
      <w:tr w:rsidR="00125418" w:rsidRPr="00F21F40" w14:paraId="4184A73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2281A8" w14:textId="77777777" w:rsidR="00125418" w:rsidRPr="00F21F40" w:rsidRDefault="00125418" w:rsidP="00125418">
            <w:pPr>
              <w:pStyle w:val="NormalinTable"/>
            </w:pPr>
            <w:r w:rsidRPr="00F21F40">
              <w:t xml:space="preserve">2202 91 00 </w:t>
            </w:r>
          </w:p>
        </w:tc>
        <w:tc>
          <w:tcPr>
            <w:cnfStyle w:val="000010000000" w:firstRow="0" w:lastRow="0" w:firstColumn="0" w:lastColumn="0" w:oddVBand="1" w:evenVBand="0" w:oddHBand="0" w:evenHBand="0" w:firstRowFirstColumn="0" w:firstRowLastColumn="0" w:lastRowFirstColumn="0" w:lastRowLastColumn="0"/>
            <w:tcW w:w="7036" w:type="dxa"/>
          </w:tcPr>
          <w:p w14:paraId="35D4D88F" w14:textId="77777777" w:rsidR="00125418" w:rsidRPr="00F21F40" w:rsidRDefault="00125418" w:rsidP="00125418">
            <w:pPr>
              <w:pStyle w:val="NormalinTable"/>
            </w:pPr>
            <w:r>
              <w:t>0%</w:t>
            </w:r>
          </w:p>
        </w:tc>
      </w:tr>
      <w:tr w:rsidR="00125418" w:rsidRPr="00F21F40" w14:paraId="2552080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90FA47A" w14:textId="77777777" w:rsidR="00125418" w:rsidRPr="00F21F40" w:rsidRDefault="00125418" w:rsidP="00125418">
            <w:pPr>
              <w:pStyle w:val="NormalinTable"/>
            </w:pPr>
            <w:r w:rsidRPr="00F21F40">
              <w:t>2202 99 11 19</w:t>
            </w:r>
          </w:p>
        </w:tc>
        <w:tc>
          <w:tcPr>
            <w:cnfStyle w:val="000010000000" w:firstRow="0" w:lastRow="0" w:firstColumn="0" w:lastColumn="0" w:oddVBand="1" w:evenVBand="0" w:oddHBand="0" w:evenHBand="0" w:firstRowFirstColumn="0" w:firstRowLastColumn="0" w:lastRowFirstColumn="0" w:lastRowLastColumn="0"/>
            <w:tcW w:w="7036" w:type="dxa"/>
          </w:tcPr>
          <w:p w14:paraId="08259857" w14:textId="77777777" w:rsidR="00125418" w:rsidRPr="00F21F40" w:rsidRDefault="00125418" w:rsidP="00125418">
            <w:pPr>
              <w:pStyle w:val="NormalinTable"/>
            </w:pPr>
            <w:r>
              <w:t>0%</w:t>
            </w:r>
          </w:p>
        </w:tc>
      </w:tr>
      <w:tr w:rsidR="00125418" w:rsidRPr="00F21F40" w14:paraId="56F9B04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0B3795" w14:textId="77777777" w:rsidR="00125418" w:rsidRPr="00F21F40" w:rsidRDefault="00125418" w:rsidP="00125418">
            <w:pPr>
              <w:pStyle w:val="NormalinTable"/>
            </w:pPr>
            <w:r w:rsidRPr="00F21F40">
              <w:t>2202 99 11 99</w:t>
            </w:r>
          </w:p>
        </w:tc>
        <w:tc>
          <w:tcPr>
            <w:cnfStyle w:val="000010000000" w:firstRow="0" w:lastRow="0" w:firstColumn="0" w:lastColumn="0" w:oddVBand="1" w:evenVBand="0" w:oddHBand="0" w:evenHBand="0" w:firstRowFirstColumn="0" w:firstRowLastColumn="0" w:lastRowFirstColumn="0" w:lastRowLastColumn="0"/>
            <w:tcW w:w="7036" w:type="dxa"/>
          </w:tcPr>
          <w:p w14:paraId="646021B3" w14:textId="77777777" w:rsidR="00125418" w:rsidRPr="00F21F40" w:rsidRDefault="00125418" w:rsidP="00125418">
            <w:pPr>
              <w:pStyle w:val="NormalinTable"/>
            </w:pPr>
            <w:r>
              <w:t>0%</w:t>
            </w:r>
          </w:p>
        </w:tc>
      </w:tr>
      <w:tr w:rsidR="00125418" w:rsidRPr="00F21F40" w14:paraId="1B5FEE6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3EDB033" w14:textId="77777777" w:rsidR="00125418" w:rsidRPr="00F21F40" w:rsidRDefault="00125418" w:rsidP="00125418">
            <w:pPr>
              <w:pStyle w:val="NormalinTable"/>
            </w:pPr>
            <w:r w:rsidRPr="00F21F40">
              <w:t>2202 99 15 19</w:t>
            </w:r>
          </w:p>
        </w:tc>
        <w:tc>
          <w:tcPr>
            <w:cnfStyle w:val="000010000000" w:firstRow="0" w:lastRow="0" w:firstColumn="0" w:lastColumn="0" w:oddVBand="1" w:evenVBand="0" w:oddHBand="0" w:evenHBand="0" w:firstRowFirstColumn="0" w:firstRowLastColumn="0" w:lastRowFirstColumn="0" w:lastRowLastColumn="0"/>
            <w:tcW w:w="7036" w:type="dxa"/>
          </w:tcPr>
          <w:p w14:paraId="108D64C7" w14:textId="77777777" w:rsidR="00125418" w:rsidRPr="00F21F40" w:rsidRDefault="00125418" w:rsidP="00125418">
            <w:pPr>
              <w:pStyle w:val="NormalinTable"/>
            </w:pPr>
            <w:r>
              <w:t>0%</w:t>
            </w:r>
          </w:p>
        </w:tc>
      </w:tr>
      <w:tr w:rsidR="00125418" w:rsidRPr="00F21F40" w14:paraId="05878C3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48A8AC" w14:textId="77777777" w:rsidR="00125418" w:rsidRPr="00F21F40" w:rsidRDefault="00125418" w:rsidP="00125418">
            <w:pPr>
              <w:pStyle w:val="NormalinTable"/>
            </w:pPr>
            <w:r w:rsidRPr="00F21F40">
              <w:t>2202 99 15 99</w:t>
            </w:r>
          </w:p>
        </w:tc>
        <w:tc>
          <w:tcPr>
            <w:cnfStyle w:val="000010000000" w:firstRow="0" w:lastRow="0" w:firstColumn="0" w:lastColumn="0" w:oddVBand="1" w:evenVBand="0" w:oddHBand="0" w:evenHBand="0" w:firstRowFirstColumn="0" w:firstRowLastColumn="0" w:lastRowFirstColumn="0" w:lastRowLastColumn="0"/>
            <w:tcW w:w="7036" w:type="dxa"/>
          </w:tcPr>
          <w:p w14:paraId="607BB97B" w14:textId="77777777" w:rsidR="00125418" w:rsidRPr="00F21F40" w:rsidRDefault="00125418" w:rsidP="00125418">
            <w:pPr>
              <w:pStyle w:val="NormalinTable"/>
            </w:pPr>
            <w:r>
              <w:t>0%</w:t>
            </w:r>
          </w:p>
        </w:tc>
      </w:tr>
      <w:tr w:rsidR="00125418" w:rsidRPr="00F21F40" w14:paraId="0FC2C6F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1AB601" w14:textId="77777777" w:rsidR="00125418" w:rsidRPr="00F21F40" w:rsidRDefault="00125418" w:rsidP="00125418">
            <w:pPr>
              <w:pStyle w:val="NormalinTable"/>
            </w:pPr>
            <w:r w:rsidRPr="00F21F40">
              <w:t>2202 99 19 19</w:t>
            </w:r>
          </w:p>
        </w:tc>
        <w:tc>
          <w:tcPr>
            <w:cnfStyle w:val="000010000000" w:firstRow="0" w:lastRow="0" w:firstColumn="0" w:lastColumn="0" w:oddVBand="1" w:evenVBand="0" w:oddHBand="0" w:evenHBand="0" w:firstRowFirstColumn="0" w:firstRowLastColumn="0" w:lastRowFirstColumn="0" w:lastRowLastColumn="0"/>
            <w:tcW w:w="7036" w:type="dxa"/>
          </w:tcPr>
          <w:p w14:paraId="67C51BA7" w14:textId="77777777" w:rsidR="00125418" w:rsidRPr="00F21F40" w:rsidRDefault="00125418" w:rsidP="00125418">
            <w:pPr>
              <w:pStyle w:val="NormalinTable"/>
            </w:pPr>
            <w:r>
              <w:t>0%</w:t>
            </w:r>
          </w:p>
        </w:tc>
      </w:tr>
      <w:tr w:rsidR="00125418" w:rsidRPr="00F21F40" w14:paraId="068C489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57976B" w14:textId="77777777" w:rsidR="00125418" w:rsidRPr="00F21F40" w:rsidRDefault="00125418" w:rsidP="00125418">
            <w:pPr>
              <w:pStyle w:val="NormalinTable"/>
            </w:pPr>
            <w:r w:rsidRPr="00F21F40">
              <w:t>2202 99 19 99</w:t>
            </w:r>
          </w:p>
        </w:tc>
        <w:tc>
          <w:tcPr>
            <w:cnfStyle w:val="000010000000" w:firstRow="0" w:lastRow="0" w:firstColumn="0" w:lastColumn="0" w:oddVBand="1" w:evenVBand="0" w:oddHBand="0" w:evenHBand="0" w:firstRowFirstColumn="0" w:firstRowLastColumn="0" w:lastRowFirstColumn="0" w:lastRowLastColumn="0"/>
            <w:tcW w:w="7036" w:type="dxa"/>
          </w:tcPr>
          <w:p w14:paraId="4158CBB9" w14:textId="77777777" w:rsidR="00125418" w:rsidRPr="00F21F40" w:rsidRDefault="00125418" w:rsidP="00125418">
            <w:pPr>
              <w:pStyle w:val="NormalinTable"/>
            </w:pPr>
            <w:r>
              <w:t>0%</w:t>
            </w:r>
          </w:p>
        </w:tc>
      </w:tr>
      <w:tr w:rsidR="00125418" w:rsidRPr="00F21F40" w14:paraId="2758BC4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ECA3853" w14:textId="77777777" w:rsidR="00125418" w:rsidRPr="00F21F40" w:rsidRDefault="00125418" w:rsidP="00125418">
            <w:pPr>
              <w:pStyle w:val="NormalinTable"/>
            </w:pPr>
            <w:r w:rsidRPr="00F21F40">
              <w:t>2202 99 91 90</w:t>
            </w:r>
          </w:p>
        </w:tc>
        <w:tc>
          <w:tcPr>
            <w:cnfStyle w:val="000010000000" w:firstRow="0" w:lastRow="0" w:firstColumn="0" w:lastColumn="0" w:oddVBand="1" w:evenVBand="0" w:oddHBand="0" w:evenHBand="0" w:firstRowFirstColumn="0" w:firstRowLastColumn="0" w:lastRowFirstColumn="0" w:lastRowLastColumn="0"/>
            <w:tcW w:w="7036" w:type="dxa"/>
          </w:tcPr>
          <w:p w14:paraId="3EDFB613" w14:textId="77777777" w:rsidR="00125418" w:rsidRPr="00F21F40" w:rsidRDefault="00125418" w:rsidP="00125418">
            <w:pPr>
              <w:pStyle w:val="NormalinTable"/>
            </w:pPr>
            <w:r>
              <w:t>0%</w:t>
            </w:r>
          </w:p>
        </w:tc>
      </w:tr>
      <w:tr w:rsidR="00125418" w:rsidRPr="00F21F40" w14:paraId="6E3637F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3C1E01" w14:textId="77777777" w:rsidR="00125418" w:rsidRPr="00F21F40" w:rsidRDefault="00125418" w:rsidP="00125418">
            <w:pPr>
              <w:pStyle w:val="NormalinTable"/>
            </w:pPr>
            <w:r w:rsidRPr="00F21F40">
              <w:t>2202 99 95 90</w:t>
            </w:r>
          </w:p>
        </w:tc>
        <w:tc>
          <w:tcPr>
            <w:cnfStyle w:val="000010000000" w:firstRow="0" w:lastRow="0" w:firstColumn="0" w:lastColumn="0" w:oddVBand="1" w:evenVBand="0" w:oddHBand="0" w:evenHBand="0" w:firstRowFirstColumn="0" w:firstRowLastColumn="0" w:lastRowFirstColumn="0" w:lastRowLastColumn="0"/>
            <w:tcW w:w="7036" w:type="dxa"/>
          </w:tcPr>
          <w:p w14:paraId="2757CBE8" w14:textId="77777777" w:rsidR="00125418" w:rsidRPr="00F21F40" w:rsidRDefault="00125418" w:rsidP="00125418">
            <w:pPr>
              <w:pStyle w:val="NormalinTable"/>
            </w:pPr>
            <w:r>
              <w:t>0%</w:t>
            </w:r>
          </w:p>
        </w:tc>
      </w:tr>
      <w:tr w:rsidR="00125418" w:rsidRPr="00F21F40" w14:paraId="46B4A06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10D8015" w14:textId="77777777" w:rsidR="00125418" w:rsidRPr="00F21F40" w:rsidRDefault="00125418" w:rsidP="00125418">
            <w:pPr>
              <w:pStyle w:val="NormalinTable"/>
            </w:pPr>
            <w:r w:rsidRPr="00F21F40">
              <w:t>2202 99 99 90</w:t>
            </w:r>
          </w:p>
        </w:tc>
        <w:tc>
          <w:tcPr>
            <w:cnfStyle w:val="000010000000" w:firstRow="0" w:lastRow="0" w:firstColumn="0" w:lastColumn="0" w:oddVBand="1" w:evenVBand="0" w:oddHBand="0" w:evenHBand="0" w:firstRowFirstColumn="0" w:firstRowLastColumn="0" w:lastRowFirstColumn="0" w:lastRowLastColumn="0"/>
            <w:tcW w:w="7036" w:type="dxa"/>
          </w:tcPr>
          <w:p w14:paraId="6DF76398" w14:textId="77777777" w:rsidR="00125418" w:rsidRPr="00F21F40" w:rsidRDefault="00125418" w:rsidP="00125418">
            <w:pPr>
              <w:pStyle w:val="NormalinTable"/>
            </w:pPr>
            <w:r>
              <w:t>0%</w:t>
            </w:r>
          </w:p>
        </w:tc>
      </w:tr>
      <w:tr w:rsidR="00125418" w:rsidRPr="00F21F40" w14:paraId="2180862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795AEB" w14:textId="77777777" w:rsidR="00125418" w:rsidRPr="00F21F40" w:rsidRDefault="00125418" w:rsidP="00125418">
            <w:pPr>
              <w:pStyle w:val="NormalinTable"/>
            </w:pPr>
            <w:r w:rsidRPr="00F21F40">
              <w:t xml:space="preserve">2205 00 00 </w:t>
            </w:r>
          </w:p>
        </w:tc>
        <w:tc>
          <w:tcPr>
            <w:cnfStyle w:val="000010000000" w:firstRow="0" w:lastRow="0" w:firstColumn="0" w:lastColumn="0" w:oddVBand="1" w:evenVBand="0" w:oddHBand="0" w:evenHBand="0" w:firstRowFirstColumn="0" w:firstRowLastColumn="0" w:lastRowFirstColumn="0" w:lastRowLastColumn="0"/>
            <w:tcW w:w="7036" w:type="dxa"/>
          </w:tcPr>
          <w:p w14:paraId="3CA1AD42" w14:textId="77777777" w:rsidR="00125418" w:rsidRPr="00F21F40" w:rsidRDefault="00125418" w:rsidP="00125418">
            <w:pPr>
              <w:pStyle w:val="NormalinTable"/>
            </w:pPr>
            <w:r>
              <w:t>0%</w:t>
            </w:r>
          </w:p>
        </w:tc>
      </w:tr>
      <w:tr w:rsidR="00125418" w:rsidRPr="00F21F40" w14:paraId="3198E8A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AA87E4F" w14:textId="77777777" w:rsidR="00125418" w:rsidRPr="00F21F40" w:rsidRDefault="00125418" w:rsidP="00125418">
            <w:pPr>
              <w:pStyle w:val="NormalinTable"/>
            </w:pPr>
            <w:r w:rsidRPr="00F21F40">
              <w:t xml:space="preserve">2207 00 00 </w:t>
            </w:r>
          </w:p>
        </w:tc>
        <w:tc>
          <w:tcPr>
            <w:cnfStyle w:val="000010000000" w:firstRow="0" w:lastRow="0" w:firstColumn="0" w:lastColumn="0" w:oddVBand="1" w:evenVBand="0" w:oddHBand="0" w:evenHBand="0" w:firstRowFirstColumn="0" w:firstRowLastColumn="0" w:lastRowFirstColumn="0" w:lastRowLastColumn="0"/>
            <w:tcW w:w="7036" w:type="dxa"/>
          </w:tcPr>
          <w:p w14:paraId="0D02703F" w14:textId="77777777" w:rsidR="00125418" w:rsidRPr="00F21F40" w:rsidRDefault="00125418" w:rsidP="00125418">
            <w:pPr>
              <w:pStyle w:val="NormalinTable"/>
            </w:pPr>
            <w:r>
              <w:t>0%</w:t>
            </w:r>
          </w:p>
        </w:tc>
      </w:tr>
      <w:tr w:rsidR="00125418" w:rsidRPr="00F21F40" w14:paraId="1681F05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22C269" w14:textId="77777777" w:rsidR="00125418" w:rsidRPr="00F21F40" w:rsidRDefault="00125418" w:rsidP="00125418">
            <w:pPr>
              <w:pStyle w:val="NormalinTable"/>
            </w:pPr>
            <w:r w:rsidRPr="00F21F40">
              <w:t xml:space="preserve">2208 40 00 </w:t>
            </w:r>
          </w:p>
        </w:tc>
        <w:tc>
          <w:tcPr>
            <w:cnfStyle w:val="000010000000" w:firstRow="0" w:lastRow="0" w:firstColumn="0" w:lastColumn="0" w:oddVBand="1" w:evenVBand="0" w:oddHBand="0" w:evenHBand="0" w:firstRowFirstColumn="0" w:firstRowLastColumn="0" w:lastRowFirstColumn="0" w:lastRowLastColumn="0"/>
            <w:tcW w:w="7036" w:type="dxa"/>
          </w:tcPr>
          <w:p w14:paraId="1A890B44" w14:textId="77777777" w:rsidR="00125418" w:rsidRPr="00F21F40" w:rsidRDefault="00125418" w:rsidP="00125418">
            <w:pPr>
              <w:pStyle w:val="NormalinTable"/>
            </w:pPr>
            <w:r>
              <w:t>0%</w:t>
            </w:r>
          </w:p>
        </w:tc>
      </w:tr>
      <w:tr w:rsidR="00125418" w:rsidRPr="00F21F40" w14:paraId="6B93BF2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1EF16A0" w14:textId="77777777" w:rsidR="00125418" w:rsidRPr="00F21F40" w:rsidRDefault="00125418" w:rsidP="00125418">
            <w:pPr>
              <w:pStyle w:val="NormalinTable"/>
            </w:pPr>
            <w:r w:rsidRPr="00F21F40">
              <w:t xml:space="preserve">2208 90 91 </w:t>
            </w:r>
          </w:p>
        </w:tc>
        <w:tc>
          <w:tcPr>
            <w:cnfStyle w:val="000010000000" w:firstRow="0" w:lastRow="0" w:firstColumn="0" w:lastColumn="0" w:oddVBand="1" w:evenVBand="0" w:oddHBand="0" w:evenHBand="0" w:firstRowFirstColumn="0" w:firstRowLastColumn="0" w:lastRowFirstColumn="0" w:lastRowLastColumn="0"/>
            <w:tcW w:w="7036" w:type="dxa"/>
          </w:tcPr>
          <w:p w14:paraId="1C43AEC0" w14:textId="77777777" w:rsidR="00125418" w:rsidRPr="00F21F40" w:rsidRDefault="00125418" w:rsidP="00125418">
            <w:pPr>
              <w:pStyle w:val="NormalinTable"/>
            </w:pPr>
            <w:r>
              <w:t>0%</w:t>
            </w:r>
          </w:p>
        </w:tc>
      </w:tr>
      <w:tr w:rsidR="00125418" w:rsidRPr="00F21F40" w14:paraId="344492C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1A5A33" w14:textId="77777777" w:rsidR="00125418" w:rsidRPr="00F21F40" w:rsidRDefault="00125418" w:rsidP="00125418">
            <w:pPr>
              <w:pStyle w:val="NormalinTable"/>
            </w:pPr>
            <w:r w:rsidRPr="00F21F40">
              <w:t xml:space="preserve">2208 90 99 </w:t>
            </w:r>
          </w:p>
        </w:tc>
        <w:tc>
          <w:tcPr>
            <w:cnfStyle w:val="000010000000" w:firstRow="0" w:lastRow="0" w:firstColumn="0" w:lastColumn="0" w:oddVBand="1" w:evenVBand="0" w:oddHBand="0" w:evenHBand="0" w:firstRowFirstColumn="0" w:firstRowLastColumn="0" w:lastRowFirstColumn="0" w:lastRowLastColumn="0"/>
            <w:tcW w:w="7036" w:type="dxa"/>
          </w:tcPr>
          <w:p w14:paraId="74030E32" w14:textId="77777777" w:rsidR="00125418" w:rsidRPr="00F21F40" w:rsidRDefault="00125418" w:rsidP="00125418">
            <w:pPr>
              <w:pStyle w:val="NormalinTable"/>
            </w:pPr>
            <w:r>
              <w:t>0%</w:t>
            </w:r>
          </w:p>
        </w:tc>
      </w:tr>
      <w:tr w:rsidR="00125418" w:rsidRPr="00F21F40" w14:paraId="3831D0F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5C04EB0" w14:textId="77777777" w:rsidR="00125418" w:rsidRPr="00F21F40" w:rsidRDefault="00125418" w:rsidP="00125418">
            <w:pPr>
              <w:pStyle w:val="NormalinTable"/>
            </w:pPr>
            <w:r w:rsidRPr="00F21F40">
              <w:t xml:space="preserve">2209 00 00 </w:t>
            </w:r>
          </w:p>
        </w:tc>
        <w:tc>
          <w:tcPr>
            <w:cnfStyle w:val="000010000000" w:firstRow="0" w:lastRow="0" w:firstColumn="0" w:lastColumn="0" w:oddVBand="1" w:evenVBand="0" w:oddHBand="0" w:evenHBand="0" w:firstRowFirstColumn="0" w:firstRowLastColumn="0" w:lastRowFirstColumn="0" w:lastRowLastColumn="0"/>
            <w:tcW w:w="7036" w:type="dxa"/>
          </w:tcPr>
          <w:p w14:paraId="7D9780B6" w14:textId="77777777" w:rsidR="00125418" w:rsidRPr="00F21F40" w:rsidRDefault="00125418" w:rsidP="00125418">
            <w:pPr>
              <w:pStyle w:val="NormalinTable"/>
            </w:pPr>
            <w:r>
              <w:t>0%</w:t>
            </w:r>
          </w:p>
        </w:tc>
      </w:tr>
      <w:tr w:rsidR="00125418" w:rsidRPr="00F21F40" w14:paraId="624711E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2A372B" w14:textId="77777777" w:rsidR="00125418" w:rsidRPr="00F21F40" w:rsidRDefault="00125418" w:rsidP="00125418">
            <w:pPr>
              <w:pStyle w:val="NormalinTable"/>
            </w:pPr>
            <w:r w:rsidRPr="00F21F40">
              <w:t xml:space="preserve">2500 00 00 </w:t>
            </w:r>
          </w:p>
        </w:tc>
        <w:tc>
          <w:tcPr>
            <w:cnfStyle w:val="000010000000" w:firstRow="0" w:lastRow="0" w:firstColumn="0" w:lastColumn="0" w:oddVBand="1" w:evenVBand="0" w:oddHBand="0" w:evenHBand="0" w:firstRowFirstColumn="0" w:firstRowLastColumn="0" w:lastRowFirstColumn="0" w:lastRowLastColumn="0"/>
            <w:tcW w:w="7036" w:type="dxa"/>
          </w:tcPr>
          <w:p w14:paraId="70936999" w14:textId="77777777" w:rsidR="00125418" w:rsidRPr="00F21F40" w:rsidRDefault="00125418" w:rsidP="00125418">
            <w:pPr>
              <w:pStyle w:val="NormalinTable"/>
            </w:pPr>
            <w:r>
              <w:t>0%</w:t>
            </w:r>
          </w:p>
        </w:tc>
      </w:tr>
      <w:tr w:rsidR="00125418" w:rsidRPr="00F21F40" w14:paraId="769B48F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B85FC51" w14:textId="77777777" w:rsidR="00125418" w:rsidRPr="00F21F40" w:rsidRDefault="00125418" w:rsidP="00125418">
            <w:pPr>
              <w:pStyle w:val="NormalinTable"/>
            </w:pPr>
            <w:r w:rsidRPr="00F21F40">
              <w:t xml:space="preserve">2707 00 00 </w:t>
            </w:r>
          </w:p>
        </w:tc>
        <w:tc>
          <w:tcPr>
            <w:cnfStyle w:val="000010000000" w:firstRow="0" w:lastRow="0" w:firstColumn="0" w:lastColumn="0" w:oddVBand="1" w:evenVBand="0" w:oddHBand="0" w:evenHBand="0" w:firstRowFirstColumn="0" w:firstRowLastColumn="0" w:lastRowFirstColumn="0" w:lastRowLastColumn="0"/>
            <w:tcW w:w="7036" w:type="dxa"/>
          </w:tcPr>
          <w:p w14:paraId="3E2D9AE0" w14:textId="77777777" w:rsidR="00125418" w:rsidRPr="00F21F40" w:rsidRDefault="00125418" w:rsidP="00125418">
            <w:pPr>
              <w:pStyle w:val="NormalinTable"/>
            </w:pPr>
            <w:r>
              <w:t>0%</w:t>
            </w:r>
          </w:p>
        </w:tc>
      </w:tr>
      <w:tr w:rsidR="00125418" w:rsidRPr="00F21F40" w14:paraId="75E16EE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4BBB92" w14:textId="77777777" w:rsidR="00125418" w:rsidRPr="00F21F40" w:rsidRDefault="00125418" w:rsidP="00125418">
            <w:pPr>
              <w:pStyle w:val="NormalinTable"/>
            </w:pPr>
            <w:r w:rsidRPr="00F21F40">
              <w:t xml:space="preserve">2710 00 00 </w:t>
            </w:r>
          </w:p>
        </w:tc>
        <w:tc>
          <w:tcPr>
            <w:cnfStyle w:val="000010000000" w:firstRow="0" w:lastRow="0" w:firstColumn="0" w:lastColumn="0" w:oddVBand="1" w:evenVBand="0" w:oddHBand="0" w:evenHBand="0" w:firstRowFirstColumn="0" w:firstRowLastColumn="0" w:lastRowFirstColumn="0" w:lastRowLastColumn="0"/>
            <w:tcW w:w="7036" w:type="dxa"/>
          </w:tcPr>
          <w:p w14:paraId="7A67A993" w14:textId="77777777" w:rsidR="00125418" w:rsidRPr="00F21F40" w:rsidRDefault="00125418" w:rsidP="00125418">
            <w:pPr>
              <w:pStyle w:val="NormalinTable"/>
            </w:pPr>
            <w:r>
              <w:t>0%</w:t>
            </w:r>
          </w:p>
        </w:tc>
      </w:tr>
      <w:tr w:rsidR="00125418" w:rsidRPr="00F21F40" w14:paraId="4AFBDC9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469641F" w14:textId="77777777" w:rsidR="00125418" w:rsidRPr="00F21F40" w:rsidRDefault="00125418" w:rsidP="00125418">
            <w:pPr>
              <w:pStyle w:val="NormalinTable"/>
            </w:pPr>
            <w:r w:rsidRPr="00F21F40">
              <w:t xml:space="preserve">2711 00 00 </w:t>
            </w:r>
          </w:p>
        </w:tc>
        <w:tc>
          <w:tcPr>
            <w:cnfStyle w:val="000010000000" w:firstRow="0" w:lastRow="0" w:firstColumn="0" w:lastColumn="0" w:oddVBand="1" w:evenVBand="0" w:oddHBand="0" w:evenHBand="0" w:firstRowFirstColumn="0" w:firstRowLastColumn="0" w:lastRowFirstColumn="0" w:lastRowLastColumn="0"/>
            <w:tcW w:w="7036" w:type="dxa"/>
          </w:tcPr>
          <w:p w14:paraId="3A32D400" w14:textId="77777777" w:rsidR="00125418" w:rsidRPr="00F21F40" w:rsidRDefault="00125418" w:rsidP="00125418">
            <w:pPr>
              <w:pStyle w:val="NormalinTable"/>
            </w:pPr>
            <w:r>
              <w:t>0%</w:t>
            </w:r>
          </w:p>
        </w:tc>
      </w:tr>
      <w:tr w:rsidR="00125418" w:rsidRPr="00F21F40" w14:paraId="468C355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4974FA" w14:textId="77777777" w:rsidR="00125418" w:rsidRPr="00F21F40" w:rsidRDefault="00125418" w:rsidP="00125418">
            <w:pPr>
              <w:pStyle w:val="NormalinTable"/>
            </w:pPr>
            <w:r w:rsidRPr="00F21F40">
              <w:t xml:space="preserve">2712 00 00 </w:t>
            </w:r>
          </w:p>
        </w:tc>
        <w:tc>
          <w:tcPr>
            <w:cnfStyle w:val="000010000000" w:firstRow="0" w:lastRow="0" w:firstColumn="0" w:lastColumn="0" w:oddVBand="1" w:evenVBand="0" w:oddHBand="0" w:evenHBand="0" w:firstRowFirstColumn="0" w:firstRowLastColumn="0" w:lastRowFirstColumn="0" w:lastRowLastColumn="0"/>
            <w:tcW w:w="7036" w:type="dxa"/>
          </w:tcPr>
          <w:p w14:paraId="0C196D8B" w14:textId="77777777" w:rsidR="00125418" w:rsidRPr="00F21F40" w:rsidRDefault="00125418" w:rsidP="00125418">
            <w:pPr>
              <w:pStyle w:val="NormalinTable"/>
            </w:pPr>
            <w:r>
              <w:t>0%</w:t>
            </w:r>
          </w:p>
        </w:tc>
      </w:tr>
      <w:tr w:rsidR="00125418" w:rsidRPr="00F21F40" w14:paraId="0AFC9F9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BE79EF5" w14:textId="77777777" w:rsidR="00125418" w:rsidRPr="00F21F40" w:rsidRDefault="00125418" w:rsidP="00125418">
            <w:pPr>
              <w:pStyle w:val="NormalinTable"/>
            </w:pPr>
            <w:r w:rsidRPr="00F21F40">
              <w:t xml:space="preserve">2713 00 00 </w:t>
            </w:r>
          </w:p>
        </w:tc>
        <w:tc>
          <w:tcPr>
            <w:cnfStyle w:val="000010000000" w:firstRow="0" w:lastRow="0" w:firstColumn="0" w:lastColumn="0" w:oddVBand="1" w:evenVBand="0" w:oddHBand="0" w:evenHBand="0" w:firstRowFirstColumn="0" w:firstRowLastColumn="0" w:lastRowFirstColumn="0" w:lastRowLastColumn="0"/>
            <w:tcW w:w="7036" w:type="dxa"/>
          </w:tcPr>
          <w:p w14:paraId="4FC9C7A3" w14:textId="77777777" w:rsidR="00125418" w:rsidRPr="00F21F40" w:rsidRDefault="00125418" w:rsidP="00125418">
            <w:pPr>
              <w:pStyle w:val="NormalinTable"/>
            </w:pPr>
            <w:r>
              <w:t>0%</w:t>
            </w:r>
          </w:p>
        </w:tc>
      </w:tr>
      <w:tr w:rsidR="00125418" w:rsidRPr="00F21F40" w14:paraId="3DB5BA9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843D5A" w14:textId="77777777" w:rsidR="00125418" w:rsidRPr="00F21F40" w:rsidRDefault="00125418" w:rsidP="00125418">
            <w:pPr>
              <w:pStyle w:val="NormalinTable"/>
            </w:pPr>
            <w:r w:rsidRPr="00F21F40">
              <w:t xml:space="preserve">2800 00 00 </w:t>
            </w:r>
          </w:p>
        </w:tc>
        <w:tc>
          <w:tcPr>
            <w:cnfStyle w:val="000010000000" w:firstRow="0" w:lastRow="0" w:firstColumn="0" w:lastColumn="0" w:oddVBand="1" w:evenVBand="0" w:oddHBand="0" w:evenHBand="0" w:firstRowFirstColumn="0" w:firstRowLastColumn="0" w:lastRowFirstColumn="0" w:lastRowLastColumn="0"/>
            <w:tcW w:w="7036" w:type="dxa"/>
          </w:tcPr>
          <w:p w14:paraId="24326E14" w14:textId="77777777" w:rsidR="00125418" w:rsidRPr="00F21F40" w:rsidRDefault="00125418" w:rsidP="00125418">
            <w:pPr>
              <w:pStyle w:val="NormalinTable"/>
            </w:pPr>
            <w:r>
              <w:t>0%</w:t>
            </w:r>
          </w:p>
        </w:tc>
      </w:tr>
      <w:tr w:rsidR="00125418" w:rsidRPr="00F21F40" w14:paraId="041A87A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FC373EA" w14:textId="77777777" w:rsidR="00125418" w:rsidRPr="00F21F40" w:rsidRDefault="00125418" w:rsidP="00125418">
            <w:pPr>
              <w:pStyle w:val="NormalinTable"/>
            </w:pPr>
            <w:r w:rsidRPr="00F21F40">
              <w:t xml:space="preserve">2903 00 00 </w:t>
            </w:r>
          </w:p>
        </w:tc>
        <w:tc>
          <w:tcPr>
            <w:cnfStyle w:val="000010000000" w:firstRow="0" w:lastRow="0" w:firstColumn="0" w:lastColumn="0" w:oddVBand="1" w:evenVBand="0" w:oddHBand="0" w:evenHBand="0" w:firstRowFirstColumn="0" w:firstRowLastColumn="0" w:lastRowFirstColumn="0" w:lastRowLastColumn="0"/>
            <w:tcW w:w="7036" w:type="dxa"/>
          </w:tcPr>
          <w:p w14:paraId="0842C209" w14:textId="77777777" w:rsidR="00125418" w:rsidRPr="00F21F40" w:rsidRDefault="00125418" w:rsidP="00125418">
            <w:pPr>
              <w:pStyle w:val="NormalinTable"/>
            </w:pPr>
            <w:r>
              <w:t>0%</w:t>
            </w:r>
          </w:p>
        </w:tc>
      </w:tr>
      <w:tr w:rsidR="00125418" w:rsidRPr="00F21F40" w14:paraId="4EF7D7C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D29D83" w14:textId="77777777" w:rsidR="00125418" w:rsidRPr="00F21F40" w:rsidRDefault="00125418" w:rsidP="00125418">
            <w:pPr>
              <w:pStyle w:val="NormalinTable"/>
            </w:pPr>
            <w:r w:rsidRPr="00F21F40">
              <w:t xml:space="preserve">2904 00 00 </w:t>
            </w:r>
          </w:p>
        </w:tc>
        <w:tc>
          <w:tcPr>
            <w:cnfStyle w:val="000010000000" w:firstRow="0" w:lastRow="0" w:firstColumn="0" w:lastColumn="0" w:oddVBand="1" w:evenVBand="0" w:oddHBand="0" w:evenHBand="0" w:firstRowFirstColumn="0" w:firstRowLastColumn="0" w:lastRowFirstColumn="0" w:lastRowLastColumn="0"/>
            <w:tcW w:w="7036" w:type="dxa"/>
          </w:tcPr>
          <w:p w14:paraId="12F15288" w14:textId="77777777" w:rsidR="00125418" w:rsidRPr="00F21F40" w:rsidRDefault="00125418" w:rsidP="00125418">
            <w:pPr>
              <w:pStyle w:val="NormalinTable"/>
            </w:pPr>
            <w:r>
              <w:t>0%</w:t>
            </w:r>
          </w:p>
        </w:tc>
      </w:tr>
      <w:tr w:rsidR="00125418" w:rsidRPr="00F21F40" w14:paraId="1A1962C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51D4210" w14:textId="77777777" w:rsidR="00125418" w:rsidRPr="00F21F40" w:rsidRDefault="00125418" w:rsidP="00125418">
            <w:pPr>
              <w:pStyle w:val="NormalinTable"/>
            </w:pPr>
            <w:r w:rsidRPr="00F21F40">
              <w:t xml:space="preserve">2905 11 00 </w:t>
            </w:r>
          </w:p>
        </w:tc>
        <w:tc>
          <w:tcPr>
            <w:cnfStyle w:val="000010000000" w:firstRow="0" w:lastRow="0" w:firstColumn="0" w:lastColumn="0" w:oddVBand="1" w:evenVBand="0" w:oddHBand="0" w:evenHBand="0" w:firstRowFirstColumn="0" w:firstRowLastColumn="0" w:lastRowFirstColumn="0" w:lastRowLastColumn="0"/>
            <w:tcW w:w="7036" w:type="dxa"/>
          </w:tcPr>
          <w:p w14:paraId="1E7C1AB5" w14:textId="77777777" w:rsidR="00125418" w:rsidRPr="00F21F40" w:rsidRDefault="00125418" w:rsidP="00125418">
            <w:pPr>
              <w:pStyle w:val="NormalinTable"/>
            </w:pPr>
            <w:r>
              <w:t>0%</w:t>
            </w:r>
          </w:p>
        </w:tc>
      </w:tr>
      <w:tr w:rsidR="00125418" w:rsidRPr="00F21F40" w14:paraId="7DD61DA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EE4726" w14:textId="77777777" w:rsidR="00125418" w:rsidRPr="00F21F40" w:rsidRDefault="00125418" w:rsidP="00125418">
            <w:pPr>
              <w:pStyle w:val="NormalinTable"/>
            </w:pPr>
            <w:r w:rsidRPr="00F21F40">
              <w:t xml:space="preserve">2905 12 00 </w:t>
            </w:r>
          </w:p>
        </w:tc>
        <w:tc>
          <w:tcPr>
            <w:cnfStyle w:val="000010000000" w:firstRow="0" w:lastRow="0" w:firstColumn="0" w:lastColumn="0" w:oddVBand="1" w:evenVBand="0" w:oddHBand="0" w:evenHBand="0" w:firstRowFirstColumn="0" w:firstRowLastColumn="0" w:lastRowFirstColumn="0" w:lastRowLastColumn="0"/>
            <w:tcW w:w="7036" w:type="dxa"/>
          </w:tcPr>
          <w:p w14:paraId="022C7020" w14:textId="77777777" w:rsidR="00125418" w:rsidRPr="00F21F40" w:rsidRDefault="00125418" w:rsidP="00125418">
            <w:pPr>
              <w:pStyle w:val="NormalinTable"/>
            </w:pPr>
            <w:r>
              <w:t>0%</w:t>
            </w:r>
          </w:p>
        </w:tc>
      </w:tr>
      <w:tr w:rsidR="00125418" w:rsidRPr="00F21F40" w14:paraId="2D93F02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A3C0841" w14:textId="77777777" w:rsidR="00125418" w:rsidRPr="00F21F40" w:rsidRDefault="00125418" w:rsidP="00125418">
            <w:pPr>
              <w:pStyle w:val="NormalinTable"/>
            </w:pPr>
            <w:r w:rsidRPr="00F21F40">
              <w:t xml:space="preserve">2905 13 00 </w:t>
            </w:r>
          </w:p>
        </w:tc>
        <w:tc>
          <w:tcPr>
            <w:cnfStyle w:val="000010000000" w:firstRow="0" w:lastRow="0" w:firstColumn="0" w:lastColumn="0" w:oddVBand="1" w:evenVBand="0" w:oddHBand="0" w:evenHBand="0" w:firstRowFirstColumn="0" w:firstRowLastColumn="0" w:lastRowFirstColumn="0" w:lastRowLastColumn="0"/>
            <w:tcW w:w="7036" w:type="dxa"/>
          </w:tcPr>
          <w:p w14:paraId="0C1570C5" w14:textId="77777777" w:rsidR="00125418" w:rsidRPr="00F21F40" w:rsidRDefault="00125418" w:rsidP="00125418">
            <w:pPr>
              <w:pStyle w:val="NormalinTable"/>
            </w:pPr>
            <w:r>
              <w:t>0%</w:t>
            </w:r>
          </w:p>
        </w:tc>
      </w:tr>
      <w:tr w:rsidR="00125418" w:rsidRPr="00F21F40" w14:paraId="1984241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713062" w14:textId="77777777" w:rsidR="00125418" w:rsidRPr="00F21F40" w:rsidRDefault="00125418" w:rsidP="00125418">
            <w:pPr>
              <w:pStyle w:val="NormalinTable"/>
            </w:pPr>
            <w:r w:rsidRPr="00F21F40">
              <w:t xml:space="preserve">2905 14 00 </w:t>
            </w:r>
          </w:p>
        </w:tc>
        <w:tc>
          <w:tcPr>
            <w:cnfStyle w:val="000010000000" w:firstRow="0" w:lastRow="0" w:firstColumn="0" w:lastColumn="0" w:oddVBand="1" w:evenVBand="0" w:oddHBand="0" w:evenHBand="0" w:firstRowFirstColumn="0" w:firstRowLastColumn="0" w:lastRowFirstColumn="0" w:lastRowLastColumn="0"/>
            <w:tcW w:w="7036" w:type="dxa"/>
          </w:tcPr>
          <w:p w14:paraId="5459F11F" w14:textId="77777777" w:rsidR="00125418" w:rsidRPr="00F21F40" w:rsidRDefault="00125418" w:rsidP="00125418">
            <w:pPr>
              <w:pStyle w:val="NormalinTable"/>
            </w:pPr>
            <w:r>
              <w:t>0%</w:t>
            </w:r>
          </w:p>
        </w:tc>
      </w:tr>
      <w:tr w:rsidR="00125418" w:rsidRPr="00F21F40" w14:paraId="5008091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D68E9BB" w14:textId="77777777" w:rsidR="00125418" w:rsidRPr="00F21F40" w:rsidRDefault="00125418" w:rsidP="00125418">
            <w:pPr>
              <w:pStyle w:val="NormalinTable"/>
            </w:pPr>
            <w:r w:rsidRPr="00F21F40">
              <w:t xml:space="preserve">2905 16 00 </w:t>
            </w:r>
          </w:p>
        </w:tc>
        <w:tc>
          <w:tcPr>
            <w:cnfStyle w:val="000010000000" w:firstRow="0" w:lastRow="0" w:firstColumn="0" w:lastColumn="0" w:oddVBand="1" w:evenVBand="0" w:oddHBand="0" w:evenHBand="0" w:firstRowFirstColumn="0" w:firstRowLastColumn="0" w:lastRowFirstColumn="0" w:lastRowLastColumn="0"/>
            <w:tcW w:w="7036" w:type="dxa"/>
          </w:tcPr>
          <w:p w14:paraId="3CDB9C4D" w14:textId="77777777" w:rsidR="00125418" w:rsidRPr="00F21F40" w:rsidRDefault="00125418" w:rsidP="00125418">
            <w:pPr>
              <w:pStyle w:val="NormalinTable"/>
            </w:pPr>
            <w:r>
              <w:t>0%</w:t>
            </w:r>
          </w:p>
        </w:tc>
      </w:tr>
      <w:tr w:rsidR="00125418" w:rsidRPr="00F21F40" w14:paraId="524BD86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50BBDF" w14:textId="77777777" w:rsidR="00125418" w:rsidRPr="00F21F40" w:rsidRDefault="00125418" w:rsidP="00125418">
            <w:pPr>
              <w:pStyle w:val="NormalinTable"/>
            </w:pPr>
            <w:r w:rsidRPr="00F21F40">
              <w:t xml:space="preserve">2905 17 00 </w:t>
            </w:r>
          </w:p>
        </w:tc>
        <w:tc>
          <w:tcPr>
            <w:cnfStyle w:val="000010000000" w:firstRow="0" w:lastRow="0" w:firstColumn="0" w:lastColumn="0" w:oddVBand="1" w:evenVBand="0" w:oddHBand="0" w:evenHBand="0" w:firstRowFirstColumn="0" w:firstRowLastColumn="0" w:lastRowFirstColumn="0" w:lastRowLastColumn="0"/>
            <w:tcW w:w="7036" w:type="dxa"/>
          </w:tcPr>
          <w:p w14:paraId="37444D07" w14:textId="77777777" w:rsidR="00125418" w:rsidRPr="00F21F40" w:rsidRDefault="00125418" w:rsidP="00125418">
            <w:pPr>
              <w:pStyle w:val="NormalinTable"/>
            </w:pPr>
            <w:r>
              <w:t>0%</w:t>
            </w:r>
          </w:p>
        </w:tc>
      </w:tr>
      <w:tr w:rsidR="00125418" w:rsidRPr="00F21F40" w14:paraId="3B3A05A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2BA304D" w14:textId="77777777" w:rsidR="00125418" w:rsidRPr="00F21F40" w:rsidRDefault="00125418" w:rsidP="00125418">
            <w:pPr>
              <w:pStyle w:val="NormalinTable"/>
            </w:pPr>
            <w:r w:rsidRPr="00F21F40">
              <w:t xml:space="preserve">2905 19 00 </w:t>
            </w:r>
          </w:p>
        </w:tc>
        <w:tc>
          <w:tcPr>
            <w:cnfStyle w:val="000010000000" w:firstRow="0" w:lastRow="0" w:firstColumn="0" w:lastColumn="0" w:oddVBand="1" w:evenVBand="0" w:oddHBand="0" w:evenHBand="0" w:firstRowFirstColumn="0" w:firstRowLastColumn="0" w:lastRowFirstColumn="0" w:lastRowLastColumn="0"/>
            <w:tcW w:w="7036" w:type="dxa"/>
          </w:tcPr>
          <w:p w14:paraId="7BDBD2FC" w14:textId="77777777" w:rsidR="00125418" w:rsidRPr="00F21F40" w:rsidRDefault="00125418" w:rsidP="00125418">
            <w:pPr>
              <w:pStyle w:val="NormalinTable"/>
            </w:pPr>
            <w:r>
              <w:t>0%</w:t>
            </w:r>
          </w:p>
        </w:tc>
      </w:tr>
      <w:tr w:rsidR="00125418" w:rsidRPr="00F21F40" w14:paraId="3862145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F7DE77" w14:textId="77777777" w:rsidR="00125418" w:rsidRPr="00F21F40" w:rsidRDefault="00125418" w:rsidP="00125418">
            <w:pPr>
              <w:pStyle w:val="NormalinTable"/>
            </w:pPr>
            <w:r w:rsidRPr="00F21F40">
              <w:t xml:space="preserve">2905 22 00 </w:t>
            </w:r>
          </w:p>
        </w:tc>
        <w:tc>
          <w:tcPr>
            <w:cnfStyle w:val="000010000000" w:firstRow="0" w:lastRow="0" w:firstColumn="0" w:lastColumn="0" w:oddVBand="1" w:evenVBand="0" w:oddHBand="0" w:evenHBand="0" w:firstRowFirstColumn="0" w:firstRowLastColumn="0" w:lastRowFirstColumn="0" w:lastRowLastColumn="0"/>
            <w:tcW w:w="7036" w:type="dxa"/>
          </w:tcPr>
          <w:p w14:paraId="2F1E4C4E" w14:textId="77777777" w:rsidR="00125418" w:rsidRPr="00F21F40" w:rsidRDefault="00125418" w:rsidP="00125418">
            <w:pPr>
              <w:pStyle w:val="NormalinTable"/>
            </w:pPr>
            <w:r>
              <w:t>0%</w:t>
            </w:r>
          </w:p>
        </w:tc>
      </w:tr>
      <w:tr w:rsidR="00125418" w:rsidRPr="00F21F40" w14:paraId="200F923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B33CCD" w14:textId="77777777" w:rsidR="00125418" w:rsidRPr="00F21F40" w:rsidRDefault="00125418" w:rsidP="00125418">
            <w:pPr>
              <w:pStyle w:val="NormalinTable"/>
            </w:pPr>
            <w:r w:rsidRPr="00F21F40">
              <w:t xml:space="preserve">2905 29 00 </w:t>
            </w:r>
          </w:p>
        </w:tc>
        <w:tc>
          <w:tcPr>
            <w:cnfStyle w:val="000010000000" w:firstRow="0" w:lastRow="0" w:firstColumn="0" w:lastColumn="0" w:oddVBand="1" w:evenVBand="0" w:oddHBand="0" w:evenHBand="0" w:firstRowFirstColumn="0" w:firstRowLastColumn="0" w:lastRowFirstColumn="0" w:lastRowLastColumn="0"/>
            <w:tcW w:w="7036" w:type="dxa"/>
          </w:tcPr>
          <w:p w14:paraId="68304D3A" w14:textId="77777777" w:rsidR="00125418" w:rsidRPr="00F21F40" w:rsidRDefault="00125418" w:rsidP="00125418">
            <w:pPr>
              <w:pStyle w:val="NormalinTable"/>
            </w:pPr>
            <w:r>
              <w:t>0%</w:t>
            </w:r>
          </w:p>
        </w:tc>
      </w:tr>
      <w:tr w:rsidR="00125418" w:rsidRPr="00F21F40" w14:paraId="3083ADE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695A9E" w14:textId="77777777" w:rsidR="00125418" w:rsidRPr="00F21F40" w:rsidRDefault="00125418" w:rsidP="00125418">
            <w:pPr>
              <w:pStyle w:val="NormalinTable"/>
            </w:pPr>
            <w:r w:rsidRPr="00F21F40">
              <w:t xml:space="preserve">2905 31 00 </w:t>
            </w:r>
          </w:p>
        </w:tc>
        <w:tc>
          <w:tcPr>
            <w:cnfStyle w:val="000010000000" w:firstRow="0" w:lastRow="0" w:firstColumn="0" w:lastColumn="0" w:oddVBand="1" w:evenVBand="0" w:oddHBand="0" w:evenHBand="0" w:firstRowFirstColumn="0" w:firstRowLastColumn="0" w:lastRowFirstColumn="0" w:lastRowLastColumn="0"/>
            <w:tcW w:w="7036" w:type="dxa"/>
          </w:tcPr>
          <w:p w14:paraId="34C624EF" w14:textId="77777777" w:rsidR="00125418" w:rsidRPr="00F21F40" w:rsidRDefault="00125418" w:rsidP="00125418">
            <w:pPr>
              <w:pStyle w:val="NormalinTable"/>
            </w:pPr>
            <w:r>
              <w:t>0%</w:t>
            </w:r>
          </w:p>
        </w:tc>
      </w:tr>
      <w:tr w:rsidR="00125418" w:rsidRPr="00F21F40" w14:paraId="710C978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6B26E66" w14:textId="77777777" w:rsidR="00125418" w:rsidRPr="00F21F40" w:rsidRDefault="00125418" w:rsidP="00125418">
            <w:pPr>
              <w:pStyle w:val="NormalinTable"/>
            </w:pPr>
            <w:r w:rsidRPr="00F21F40">
              <w:t xml:space="preserve">2905 32 00 </w:t>
            </w:r>
          </w:p>
        </w:tc>
        <w:tc>
          <w:tcPr>
            <w:cnfStyle w:val="000010000000" w:firstRow="0" w:lastRow="0" w:firstColumn="0" w:lastColumn="0" w:oddVBand="1" w:evenVBand="0" w:oddHBand="0" w:evenHBand="0" w:firstRowFirstColumn="0" w:firstRowLastColumn="0" w:lastRowFirstColumn="0" w:lastRowLastColumn="0"/>
            <w:tcW w:w="7036" w:type="dxa"/>
          </w:tcPr>
          <w:p w14:paraId="46421AD7" w14:textId="77777777" w:rsidR="00125418" w:rsidRPr="00F21F40" w:rsidRDefault="00125418" w:rsidP="00125418">
            <w:pPr>
              <w:pStyle w:val="NormalinTable"/>
            </w:pPr>
            <w:r>
              <w:t>0%</w:t>
            </w:r>
          </w:p>
        </w:tc>
      </w:tr>
      <w:tr w:rsidR="00125418" w:rsidRPr="00F21F40" w14:paraId="47C7841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1CEAD6" w14:textId="77777777" w:rsidR="00125418" w:rsidRPr="00F21F40" w:rsidRDefault="00125418" w:rsidP="00125418">
            <w:pPr>
              <w:pStyle w:val="NormalinTable"/>
            </w:pPr>
            <w:r w:rsidRPr="00F21F40">
              <w:t xml:space="preserve">2905 39 00 </w:t>
            </w:r>
          </w:p>
        </w:tc>
        <w:tc>
          <w:tcPr>
            <w:cnfStyle w:val="000010000000" w:firstRow="0" w:lastRow="0" w:firstColumn="0" w:lastColumn="0" w:oddVBand="1" w:evenVBand="0" w:oddHBand="0" w:evenHBand="0" w:firstRowFirstColumn="0" w:firstRowLastColumn="0" w:lastRowFirstColumn="0" w:lastRowLastColumn="0"/>
            <w:tcW w:w="7036" w:type="dxa"/>
          </w:tcPr>
          <w:p w14:paraId="6F69C56B" w14:textId="77777777" w:rsidR="00125418" w:rsidRPr="00F21F40" w:rsidRDefault="00125418" w:rsidP="00125418">
            <w:pPr>
              <w:pStyle w:val="NormalinTable"/>
            </w:pPr>
            <w:r>
              <w:t>0%</w:t>
            </w:r>
          </w:p>
        </w:tc>
      </w:tr>
      <w:tr w:rsidR="00125418" w:rsidRPr="00F21F40" w14:paraId="25501E5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C24629E" w14:textId="77777777" w:rsidR="00125418" w:rsidRPr="00F21F40" w:rsidRDefault="00125418" w:rsidP="00125418">
            <w:pPr>
              <w:pStyle w:val="NormalinTable"/>
            </w:pPr>
            <w:r w:rsidRPr="00F21F40">
              <w:t xml:space="preserve">2905 41 00 </w:t>
            </w:r>
          </w:p>
        </w:tc>
        <w:tc>
          <w:tcPr>
            <w:cnfStyle w:val="000010000000" w:firstRow="0" w:lastRow="0" w:firstColumn="0" w:lastColumn="0" w:oddVBand="1" w:evenVBand="0" w:oddHBand="0" w:evenHBand="0" w:firstRowFirstColumn="0" w:firstRowLastColumn="0" w:lastRowFirstColumn="0" w:lastRowLastColumn="0"/>
            <w:tcW w:w="7036" w:type="dxa"/>
          </w:tcPr>
          <w:p w14:paraId="2AE81A92" w14:textId="77777777" w:rsidR="00125418" w:rsidRPr="00F21F40" w:rsidRDefault="00125418" w:rsidP="00125418">
            <w:pPr>
              <w:pStyle w:val="NormalinTable"/>
            </w:pPr>
            <w:r>
              <w:t>0%</w:t>
            </w:r>
          </w:p>
        </w:tc>
      </w:tr>
      <w:tr w:rsidR="00125418" w:rsidRPr="00F21F40" w14:paraId="3D6C1CA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A8DE81" w14:textId="77777777" w:rsidR="00125418" w:rsidRPr="00F21F40" w:rsidRDefault="00125418" w:rsidP="00125418">
            <w:pPr>
              <w:pStyle w:val="NormalinTable"/>
            </w:pPr>
            <w:r w:rsidRPr="00F21F40">
              <w:t xml:space="preserve">2905 42 00 </w:t>
            </w:r>
          </w:p>
        </w:tc>
        <w:tc>
          <w:tcPr>
            <w:cnfStyle w:val="000010000000" w:firstRow="0" w:lastRow="0" w:firstColumn="0" w:lastColumn="0" w:oddVBand="1" w:evenVBand="0" w:oddHBand="0" w:evenHBand="0" w:firstRowFirstColumn="0" w:firstRowLastColumn="0" w:lastRowFirstColumn="0" w:lastRowLastColumn="0"/>
            <w:tcW w:w="7036" w:type="dxa"/>
          </w:tcPr>
          <w:p w14:paraId="226CA7BF" w14:textId="77777777" w:rsidR="00125418" w:rsidRPr="00F21F40" w:rsidRDefault="00125418" w:rsidP="00125418">
            <w:pPr>
              <w:pStyle w:val="NormalinTable"/>
            </w:pPr>
            <w:r>
              <w:t>0%</w:t>
            </w:r>
          </w:p>
        </w:tc>
      </w:tr>
      <w:tr w:rsidR="00125418" w:rsidRPr="00F21F40" w14:paraId="4C499C4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79443CD" w14:textId="77777777" w:rsidR="00125418" w:rsidRPr="00F21F40" w:rsidRDefault="00125418" w:rsidP="00125418">
            <w:pPr>
              <w:pStyle w:val="NormalinTable"/>
            </w:pPr>
            <w:r w:rsidRPr="00F21F40">
              <w:t xml:space="preserve">2905 45 00 </w:t>
            </w:r>
          </w:p>
        </w:tc>
        <w:tc>
          <w:tcPr>
            <w:cnfStyle w:val="000010000000" w:firstRow="0" w:lastRow="0" w:firstColumn="0" w:lastColumn="0" w:oddVBand="1" w:evenVBand="0" w:oddHBand="0" w:evenHBand="0" w:firstRowFirstColumn="0" w:firstRowLastColumn="0" w:lastRowFirstColumn="0" w:lastRowLastColumn="0"/>
            <w:tcW w:w="7036" w:type="dxa"/>
          </w:tcPr>
          <w:p w14:paraId="0DFA0976" w14:textId="77777777" w:rsidR="00125418" w:rsidRPr="00F21F40" w:rsidRDefault="00125418" w:rsidP="00125418">
            <w:pPr>
              <w:pStyle w:val="NormalinTable"/>
            </w:pPr>
            <w:r>
              <w:t>0%</w:t>
            </w:r>
          </w:p>
        </w:tc>
      </w:tr>
      <w:tr w:rsidR="00125418" w:rsidRPr="00F21F40" w14:paraId="03C3E25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FC3FC8" w14:textId="77777777" w:rsidR="00125418" w:rsidRPr="00F21F40" w:rsidRDefault="00125418" w:rsidP="00125418">
            <w:pPr>
              <w:pStyle w:val="NormalinTable"/>
            </w:pPr>
            <w:r w:rsidRPr="00F21F40">
              <w:t xml:space="preserve">2905 49 00 </w:t>
            </w:r>
          </w:p>
        </w:tc>
        <w:tc>
          <w:tcPr>
            <w:cnfStyle w:val="000010000000" w:firstRow="0" w:lastRow="0" w:firstColumn="0" w:lastColumn="0" w:oddVBand="1" w:evenVBand="0" w:oddHBand="0" w:evenHBand="0" w:firstRowFirstColumn="0" w:firstRowLastColumn="0" w:lastRowFirstColumn="0" w:lastRowLastColumn="0"/>
            <w:tcW w:w="7036" w:type="dxa"/>
          </w:tcPr>
          <w:p w14:paraId="6E27B126" w14:textId="77777777" w:rsidR="00125418" w:rsidRPr="00F21F40" w:rsidRDefault="00125418" w:rsidP="00125418">
            <w:pPr>
              <w:pStyle w:val="NormalinTable"/>
            </w:pPr>
            <w:r>
              <w:t>0%</w:t>
            </w:r>
          </w:p>
        </w:tc>
      </w:tr>
      <w:tr w:rsidR="00125418" w:rsidRPr="00F21F40" w14:paraId="5FB4C8F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CCDD2EF" w14:textId="77777777" w:rsidR="00125418" w:rsidRPr="00F21F40" w:rsidRDefault="00125418" w:rsidP="00125418">
            <w:pPr>
              <w:pStyle w:val="NormalinTable"/>
            </w:pPr>
            <w:r w:rsidRPr="00F21F40">
              <w:t xml:space="preserve">2905 59 00 </w:t>
            </w:r>
          </w:p>
        </w:tc>
        <w:tc>
          <w:tcPr>
            <w:cnfStyle w:val="000010000000" w:firstRow="0" w:lastRow="0" w:firstColumn="0" w:lastColumn="0" w:oddVBand="1" w:evenVBand="0" w:oddHBand="0" w:evenHBand="0" w:firstRowFirstColumn="0" w:firstRowLastColumn="0" w:lastRowFirstColumn="0" w:lastRowLastColumn="0"/>
            <w:tcW w:w="7036" w:type="dxa"/>
          </w:tcPr>
          <w:p w14:paraId="4F21D352" w14:textId="77777777" w:rsidR="00125418" w:rsidRPr="00F21F40" w:rsidRDefault="00125418" w:rsidP="00125418">
            <w:pPr>
              <w:pStyle w:val="NormalinTable"/>
            </w:pPr>
            <w:r>
              <w:t>0%</w:t>
            </w:r>
          </w:p>
        </w:tc>
      </w:tr>
      <w:tr w:rsidR="00125418" w:rsidRPr="00F21F40" w14:paraId="3927144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8F1702" w14:textId="77777777" w:rsidR="00125418" w:rsidRPr="00F21F40" w:rsidRDefault="00125418" w:rsidP="00125418">
            <w:pPr>
              <w:pStyle w:val="NormalinTable"/>
            </w:pPr>
            <w:r w:rsidRPr="00F21F40">
              <w:t xml:space="preserve">2906 00 00 </w:t>
            </w:r>
          </w:p>
        </w:tc>
        <w:tc>
          <w:tcPr>
            <w:cnfStyle w:val="000010000000" w:firstRow="0" w:lastRow="0" w:firstColumn="0" w:lastColumn="0" w:oddVBand="1" w:evenVBand="0" w:oddHBand="0" w:evenHBand="0" w:firstRowFirstColumn="0" w:firstRowLastColumn="0" w:lastRowFirstColumn="0" w:lastRowLastColumn="0"/>
            <w:tcW w:w="7036" w:type="dxa"/>
          </w:tcPr>
          <w:p w14:paraId="4D7268B0" w14:textId="77777777" w:rsidR="00125418" w:rsidRPr="00F21F40" w:rsidRDefault="00125418" w:rsidP="00125418">
            <w:pPr>
              <w:pStyle w:val="NormalinTable"/>
            </w:pPr>
            <w:r>
              <w:t>0%</w:t>
            </w:r>
          </w:p>
        </w:tc>
      </w:tr>
      <w:tr w:rsidR="00125418" w:rsidRPr="00F21F40" w14:paraId="66FA1E9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B420106" w14:textId="77777777" w:rsidR="00125418" w:rsidRPr="00F21F40" w:rsidRDefault="00125418" w:rsidP="00125418">
            <w:pPr>
              <w:pStyle w:val="NormalinTable"/>
            </w:pPr>
            <w:r w:rsidRPr="00F21F40">
              <w:t xml:space="preserve">2907 00 00 </w:t>
            </w:r>
          </w:p>
        </w:tc>
        <w:tc>
          <w:tcPr>
            <w:cnfStyle w:val="000010000000" w:firstRow="0" w:lastRow="0" w:firstColumn="0" w:lastColumn="0" w:oddVBand="1" w:evenVBand="0" w:oddHBand="0" w:evenHBand="0" w:firstRowFirstColumn="0" w:firstRowLastColumn="0" w:lastRowFirstColumn="0" w:lastRowLastColumn="0"/>
            <w:tcW w:w="7036" w:type="dxa"/>
          </w:tcPr>
          <w:p w14:paraId="1E2E081E" w14:textId="77777777" w:rsidR="00125418" w:rsidRPr="00F21F40" w:rsidRDefault="00125418" w:rsidP="00125418">
            <w:pPr>
              <w:pStyle w:val="NormalinTable"/>
            </w:pPr>
            <w:r>
              <w:t>0%</w:t>
            </w:r>
          </w:p>
        </w:tc>
      </w:tr>
      <w:tr w:rsidR="00125418" w:rsidRPr="00F21F40" w14:paraId="337C4AD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739F4E" w14:textId="77777777" w:rsidR="00125418" w:rsidRPr="00F21F40" w:rsidRDefault="00125418" w:rsidP="00125418">
            <w:pPr>
              <w:pStyle w:val="NormalinTable"/>
            </w:pPr>
            <w:r w:rsidRPr="00F21F40">
              <w:t xml:space="preserve">2908 00 00 </w:t>
            </w:r>
          </w:p>
        </w:tc>
        <w:tc>
          <w:tcPr>
            <w:cnfStyle w:val="000010000000" w:firstRow="0" w:lastRow="0" w:firstColumn="0" w:lastColumn="0" w:oddVBand="1" w:evenVBand="0" w:oddHBand="0" w:evenHBand="0" w:firstRowFirstColumn="0" w:firstRowLastColumn="0" w:lastRowFirstColumn="0" w:lastRowLastColumn="0"/>
            <w:tcW w:w="7036" w:type="dxa"/>
          </w:tcPr>
          <w:p w14:paraId="02B34C21" w14:textId="77777777" w:rsidR="00125418" w:rsidRPr="00F21F40" w:rsidRDefault="00125418" w:rsidP="00125418">
            <w:pPr>
              <w:pStyle w:val="NormalinTable"/>
            </w:pPr>
            <w:r>
              <w:t>0%</w:t>
            </w:r>
          </w:p>
        </w:tc>
      </w:tr>
      <w:tr w:rsidR="00125418" w:rsidRPr="00F21F40" w14:paraId="138A1C9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24F93BD" w14:textId="77777777" w:rsidR="00125418" w:rsidRPr="00F21F40" w:rsidRDefault="00125418" w:rsidP="00125418">
            <w:pPr>
              <w:pStyle w:val="NormalinTable"/>
            </w:pPr>
            <w:r w:rsidRPr="00F21F40">
              <w:t xml:space="preserve">2909 00 00 </w:t>
            </w:r>
          </w:p>
        </w:tc>
        <w:tc>
          <w:tcPr>
            <w:cnfStyle w:val="000010000000" w:firstRow="0" w:lastRow="0" w:firstColumn="0" w:lastColumn="0" w:oddVBand="1" w:evenVBand="0" w:oddHBand="0" w:evenHBand="0" w:firstRowFirstColumn="0" w:firstRowLastColumn="0" w:lastRowFirstColumn="0" w:lastRowLastColumn="0"/>
            <w:tcW w:w="7036" w:type="dxa"/>
          </w:tcPr>
          <w:p w14:paraId="01E399A6" w14:textId="77777777" w:rsidR="00125418" w:rsidRPr="00F21F40" w:rsidRDefault="00125418" w:rsidP="00125418">
            <w:pPr>
              <w:pStyle w:val="NormalinTable"/>
            </w:pPr>
            <w:r>
              <w:t>0%</w:t>
            </w:r>
          </w:p>
        </w:tc>
      </w:tr>
      <w:tr w:rsidR="00125418" w:rsidRPr="00F21F40" w14:paraId="0E6FAEC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76C769" w14:textId="77777777" w:rsidR="00125418" w:rsidRPr="00F21F40" w:rsidRDefault="00125418" w:rsidP="00125418">
            <w:pPr>
              <w:pStyle w:val="NormalinTable"/>
            </w:pPr>
            <w:r w:rsidRPr="00F21F40">
              <w:t xml:space="preserve">2910 00 00 </w:t>
            </w:r>
          </w:p>
        </w:tc>
        <w:tc>
          <w:tcPr>
            <w:cnfStyle w:val="000010000000" w:firstRow="0" w:lastRow="0" w:firstColumn="0" w:lastColumn="0" w:oddVBand="1" w:evenVBand="0" w:oddHBand="0" w:evenHBand="0" w:firstRowFirstColumn="0" w:firstRowLastColumn="0" w:lastRowFirstColumn="0" w:lastRowLastColumn="0"/>
            <w:tcW w:w="7036" w:type="dxa"/>
          </w:tcPr>
          <w:p w14:paraId="4BCCE4BB" w14:textId="77777777" w:rsidR="00125418" w:rsidRPr="00F21F40" w:rsidRDefault="00125418" w:rsidP="00125418">
            <w:pPr>
              <w:pStyle w:val="NormalinTable"/>
            </w:pPr>
            <w:r>
              <w:t>0%</w:t>
            </w:r>
          </w:p>
        </w:tc>
      </w:tr>
      <w:tr w:rsidR="00125418" w:rsidRPr="00F21F40" w14:paraId="7A07710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D8FED44" w14:textId="77777777" w:rsidR="00125418" w:rsidRPr="00F21F40" w:rsidRDefault="00125418" w:rsidP="00125418">
            <w:pPr>
              <w:pStyle w:val="NormalinTable"/>
            </w:pPr>
            <w:r w:rsidRPr="00F21F40">
              <w:t xml:space="preserve">2911 00 00 </w:t>
            </w:r>
          </w:p>
        </w:tc>
        <w:tc>
          <w:tcPr>
            <w:cnfStyle w:val="000010000000" w:firstRow="0" w:lastRow="0" w:firstColumn="0" w:lastColumn="0" w:oddVBand="1" w:evenVBand="0" w:oddHBand="0" w:evenHBand="0" w:firstRowFirstColumn="0" w:firstRowLastColumn="0" w:lastRowFirstColumn="0" w:lastRowLastColumn="0"/>
            <w:tcW w:w="7036" w:type="dxa"/>
          </w:tcPr>
          <w:p w14:paraId="458E2AA9" w14:textId="77777777" w:rsidR="00125418" w:rsidRPr="00F21F40" w:rsidRDefault="00125418" w:rsidP="00125418">
            <w:pPr>
              <w:pStyle w:val="NormalinTable"/>
            </w:pPr>
            <w:r>
              <w:t>0%</w:t>
            </w:r>
          </w:p>
        </w:tc>
      </w:tr>
      <w:tr w:rsidR="00125418" w:rsidRPr="00F21F40" w14:paraId="54DA8C6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881F5E" w14:textId="77777777" w:rsidR="00125418" w:rsidRPr="00F21F40" w:rsidRDefault="00125418" w:rsidP="00125418">
            <w:pPr>
              <w:pStyle w:val="NormalinTable"/>
            </w:pPr>
            <w:r w:rsidRPr="00F21F40">
              <w:t xml:space="preserve">2912 00 00 </w:t>
            </w:r>
          </w:p>
        </w:tc>
        <w:tc>
          <w:tcPr>
            <w:cnfStyle w:val="000010000000" w:firstRow="0" w:lastRow="0" w:firstColumn="0" w:lastColumn="0" w:oddVBand="1" w:evenVBand="0" w:oddHBand="0" w:evenHBand="0" w:firstRowFirstColumn="0" w:firstRowLastColumn="0" w:lastRowFirstColumn="0" w:lastRowLastColumn="0"/>
            <w:tcW w:w="7036" w:type="dxa"/>
          </w:tcPr>
          <w:p w14:paraId="23281C83" w14:textId="77777777" w:rsidR="00125418" w:rsidRPr="00F21F40" w:rsidRDefault="00125418" w:rsidP="00125418">
            <w:pPr>
              <w:pStyle w:val="NormalinTable"/>
            </w:pPr>
            <w:r>
              <w:t>0%</w:t>
            </w:r>
          </w:p>
        </w:tc>
      </w:tr>
      <w:tr w:rsidR="00125418" w:rsidRPr="00F21F40" w14:paraId="524D578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F484751" w14:textId="77777777" w:rsidR="00125418" w:rsidRPr="00F21F40" w:rsidRDefault="00125418" w:rsidP="00125418">
            <w:pPr>
              <w:pStyle w:val="NormalinTable"/>
            </w:pPr>
            <w:r w:rsidRPr="00F21F40">
              <w:t xml:space="preserve">2913 00 00 </w:t>
            </w:r>
          </w:p>
        </w:tc>
        <w:tc>
          <w:tcPr>
            <w:cnfStyle w:val="000010000000" w:firstRow="0" w:lastRow="0" w:firstColumn="0" w:lastColumn="0" w:oddVBand="1" w:evenVBand="0" w:oddHBand="0" w:evenHBand="0" w:firstRowFirstColumn="0" w:firstRowLastColumn="0" w:lastRowFirstColumn="0" w:lastRowLastColumn="0"/>
            <w:tcW w:w="7036" w:type="dxa"/>
          </w:tcPr>
          <w:p w14:paraId="72E4E5B5" w14:textId="77777777" w:rsidR="00125418" w:rsidRPr="00F21F40" w:rsidRDefault="00125418" w:rsidP="00125418">
            <w:pPr>
              <w:pStyle w:val="NormalinTable"/>
            </w:pPr>
            <w:r>
              <w:t>0%</w:t>
            </w:r>
          </w:p>
        </w:tc>
      </w:tr>
      <w:tr w:rsidR="00125418" w:rsidRPr="00F21F40" w14:paraId="1F60344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248D5E" w14:textId="77777777" w:rsidR="00125418" w:rsidRPr="00F21F40" w:rsidRDefault="00125418" w:rsidP="00125418">
            <w:pPr>
              <w:pStyle w:val="NormalinTable"/>
            </w:pPr>
            <w:r w:rsidRPr="00F21F40">
              <w:t xml:space="preserve">2914 00 00 </w:t>
            </w:r>
          </w:p>
        </w:tc>
        <w:tc>
          <w:tcPr>
            <w:cnfStyle w:val="000010000000" w:firstRow="0" w:lastRow="0" w:firstColumn="0" w:lastColumn="0" w:oddVBand="1" w:evenVBand="0" w:oddHBand="0" w:evenHBand="0" w:firstRowFirstColumn="0" w:firstRowLastColumn="0" w:lastRowFirstColumn="0" w:lastRowLastColumn="0"/>
            <w:tcW w:w="7036" w:type="dxa"/>
          </w:tcPr>
          <w:p w14:paraId="2150447D" w14:textId="77777777" w:rsidR="00125418" w:rsidRPr="00F21F40" w:rsidRDefault="00125418" w:rsidP="00125418">
            <w:pPr>
              <w:pStyle w:val="NormalinTable"/>
            </w:pPr>
            <w:r>
              <w:t>0%</w:t>
            </w:r>
          </w:p>
        </w:tc>
      </w:tr>
      <w:tr w:rsidR="00125418" w:rsidRPr="00F21F40" w14:paraId="7090F11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8C21222" w14:textId="77777777" w:rsidR="00125418" w:rsidRPr="00F21F40" w:rsidRDefault="00125418" w:rsidP="00125418">
            <w:pPr>
              <w:pStyle w:val="NormalinTable"/>
            </w:pPr>
            <w:r w:rsidRPr="00F21F40">
              <w:t xml:space="preserve">2915 00 00 </w:t>
            </w:r>
          </w:p>
        </w:tc>
        <w:tc>
          <w:tcPr>
            <w:cnfStyle w:val="000010000000" w:firstRow="0" w:lastRow="0" w:firstColumn="0" w:lastColumn="0" w:oddVBand="1" w:evenVBand="0" w:oddHBand="0" w:evenHBand="0" w:firstRowFirstColumn="0" w:firstRowLastColumn="0" w:lastRowFirstColumn="0" w:lastRowLastColumn="0"/>
            <w:tcW w:w="7036" w:type="dxa"/>
          </w:tcPr>
          <w:p w14:paraId="583E7EBD" w14:textId="77777777" w:rsidR="00125418" w:rsidRPr="00F21F40" w:rsidRDefault="00125418" w:rsidP="00125418">
            <w:pPr>
              <w:pStyle w:val="NormalinTable"/>
            </w:pPr>
            <w:r>
              <w:t>0%</w:t>
            </w:r>
          </w:p>
        </w:tc>
      </w:tr>
      <w:tr w:rsidR="00125418" w:rsidRPr="00F21F40" w14:paraId="674EE41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7D4CA2" w14:textId="77777777" w:rsidR="00125418" w:rsidRPr="00F21F40" w:rsidRDefault="00125418" w:rsidP="00125418">
            <w:pPr>
              <w:pStyle w:val="NormalinTable"/>
            </w:pPr>
            <w:r w:rsidRPr="00F21F40">
              <w:t xml:space="preserve">2916 11 00 </w:t>
            </w:r>
          </w:p>
        </w:tc>
        <w:tc>
          <w:tcPr>
            <w:cnfStyle w:val="000010000000" w:firstRow="0" w:lastRow="0" w:firstColumn="0" w:lastColumn="0" w:oddVBand="1" w:evenVBand="0" w:oddHBand="0" w:evenHBand="0" w:firstRowFirstColumn="0" w:firstRowLastColumn="0" w:lastRowFirstColumn="0" w:lastRowLastColumn="0"/>
            <w:tcW w:w="7036" w:type="dxa"/>
          </w:tcPr>
          <w:p w14:paraId="78F19786" w14:textId="77777777" w:rsidR="00125418" w:rsidRPr="00F21F40" w:rsidRDefault="00125418" w:rsidP="00125418">
            <w:pPr>
              <w:pStyle w:val="NormalinTable"/>
            </w:pPr>
            <w:r>
              <w:t>0%</w:t>
            </w:r>
          </w:p>
        </w:tc>
      </w:tr>
      <w:tr w:rsidR="00125418" w:rsidRPr="00F21F40" w14:paraId="2C261EF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892373A" w14:textId="77777777" w:rsidR="00125418" w:rsidRPr="00F21F40" w:rsidRDefault="00125418" w:rsidP="00125418">
            <w:pPr>
              <w:pStyle w:val="NormalinTable"/>
            </w:pPr>
            <w:r w:rsidRPr="00F21F40">
              <w:lastRenderedPageBreak/>
              <w:t xml:space="preserve">2916 12 00 </w:t>
            </w:r>
          </w:p>
        </w:tc>
        <w:tc>
          <w:tcPr>
            <w:cnfStyle w:val="000010000000" w:firstRow="0" w:lastRow="0" w:firstColumn="0" w:lastColumn="0" w:oddVBand="1" w:evenVBand="0" w:oddHBand="0" w:evenHBand="0" w:firstRowFirstColumn="0" w:firstRowLastColumn="0" w:lastRowFirstColumn="0" w:lastRowLastColumn="0"/>
            <w:tcW w:w="7036" w:type="dxa"/>
          </w:tcPr>
          <w:p w14:paraId="7C5D8E39" w14:textId="77777777" w:rsidR="00125418" w:rsidRPr="00F21F40" w:rsidRDefault="00125418" w:rsidP="00125418">
            <w:pPr>
              <w:pStyle w:val="NormalinTable"/>
            </w:pPr>
            <w:r>
              <w:t>0%</w:t>
            </w:r>
          </w:p>
        </w:tc>
      </w:tr>
      <w:tr w:rsidR="00125418" w:rsidRPr="00F21F40" w14:paraId="21332CC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7E9FC1" w14:textId="77777777" w:rsidR="00125418" w:rsidRPr="00F21F40" w:rsidRDefault="00125418" w:rsidP="00125418">
            <w:pPr>
              <w:pStyle w:val="NormalinTable"/>
            </w:pPr>
            <w:r w:rsidRPr="00F21F40">
              <w:t xml:space="preserve">2916 13 00 </w:t>
            </w:r>
          </w:p>
        </w:tc>
        <w:tc>
          <w:tcPr>
            <w:cnfStyle w:val="000010000000" w:firstRow="0" w:lastRow="0" w:firstColumn="0" w:lastColumn="0" w:oddVBand="1" w:evenVBand="0" w:oddHBand="0" w:evenHBand="0" w:firstRowFirstColumn="0" w:firstRowLastColumn="0" w:lastRowFirstColumn="0" w:lastRowLastColumn="0"/>
            <w:tcW w:w="7036" w:type="dxa"/>
          </w:tcPr>
          <w:p w14:paraId="0DC38788" w14:textId="77777777" w:rsidR="00125418" w:rsidRPr="00F21F40" w:rsidRDefault="00125418" w:rsidP="00125418">
            <w:pPr>
              <w:pStyle w:val="NormalinTable"/>
            </w:pPr>
            <w:r>
              <w:t>0%</w:t>
            </w:r>
          </w:p>
        </w:tc>
      </w:tr>
      <w:tr w:rsidR="00125418" w:rsidRPr="00F21F40" w14:paraId="03A14DE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3495C88" w14:textId="77777777" w:rsidR="00125418" w:rsidRPr="00F21F40" w:rsidRDefault="00125418" w:rsidP="00125418">
            <w:pPr>
              <w:pStyle w:val="NormalinTable"/>
            </w:pPr>
            <w:r w:rsidRPr="00F21F40">
              <w:t xml:space="preserve">2916 14 00 </w:t>
            </w:r>
          </w:p>
        </w:tc>
        <w:tc>
          <w:tcPr>
            <w:cnfStyle w:val="000010000000" w:firstRow="0" w:lastRow="0" w:firstColumn="0" w:lastColumn="0" w:oddVBand="1" w:evenVBand="0" w:oddHBand="0" w:evenHBand="0" w:firstRowFirstColumn="0" w:firstRowLastColumn="0" w:lastRowFirstColumn="0" w:lastRowLastColumn="0"/>
            <w:tcW w:w="7036" w:type="dxa"/>
          </w:tcPr>
          <w:p w14:paraId="706F9483" w14:textId="77777777" w:rsidR="00125418" w:rsidRPr="00F21F40" w:rsidRDefault="00125418" w:rsidP="00125418">
            <w:pPr>
              <w:pStyle w:val="NormalinTable"/>
            </w:pPr>
            <w:r>
              <w:t>0%</w:t>
            </w:r>
          </w:p>
        </w:tc>
      </w:tr>
      <w:tr w:rsidR="00125418" w:rsidRPr="00F21F40" w14:paraId="4E13DFE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35F7AC" w14:textId="77777777" w:rsidR="00125418" w:rsidRPr="00F21F40" w:rsidRDefault="00125418" w:rsidP="00125418">
            <w:pPr>
              <w:pStyle w:val="NormalinTable"/>
            </w:pPr>
            <w:r w:rsidRPr="00F21F40">
              <w:t xml:space="preserve">2916 15 00 </w:t>
            </w:r>
          </w:p>
        </w:tc>
        <w:tc>
          <w:tcPr>
            <w:cnfStyle w:val="000010000000" w:firstRow="0" w:lastRow="0" w:firstColumn="0" w:lastColumn="0" w:oddVBand="1" w:evenVBand="0" w:oddHBand="0" w:evenHBand="0" w:firstRowFirstColumn="0" w:firstRowLastColumn="0" w:lastRowFirstColumn="0" w:lastRowLastColumn="0"/>
            <w:tcW w:w="7036" w:type="dxa"/>
          </w:tcPr>
          <w:p w14:paraId="576B6523" w14:textId="77777777" w:rsidR="00125418" w:rsidRPr="00F21F40" w:rsidRDefault="00125418" w:rsidP="00125418">
            <w:pPr>
              <w:pStyle w:val="NormalinTable"/>
            </w:pPr>
            <w:r>
              <w:t>0%</w:t>
            </w:r>
          </w:p>
        </w:tc>
      </w:tr>
      <w:tr w:rsidR="00125418" w:rsidRPr="00F21F40" w14:paraId="70E677D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B80B7B7" w14:textId="77777777" w:rsidR="00125418" w:rsidRPr="00F21F40" w:rsidRDefault="00125418" w:rsidP="00125418">
            <w:pPr>
              <w:pStyle w:val="NormalinTable"/>
            </w:pPr>
            <w:r w:rsidRPr="00F21F40">
              <w:t xml:space="preserve">2916 16 00 </w:t>
            </w:r>
          </w:p>
        </w:tc>
        <w:tc>
          <w:tcPr>
            <w:cnfStyle w:val="000010000000" w:firstRow="0" w:lastRow="0" w:firstColumn="0" w:lastColumn="0" w:oddVBand="1" w:evenVBand="0" w:oddHBand="0" w:evenHBand="0" w:firstRowFirstColumn="0" w:firstRowLastColumn="0" w:lastRowFirstColumn="0" w:lastRowLastColumn="0"/>
            <w:tcW w:w="7036" w:type="dxa"/>
          </w:tcPr>
          <w:p w14:paraId="4414E6C9" w14:textId="77777777" w:rsidR="00125418" w:rsidRPr="00F21F40" w:rsidRDefault="00125418" w:rsidP="00125418">
            <w:pPr>
              <w:pStyle w:val="NormalinTable"/>
            </w:pPr>
            <w:r>
              <w:t>0%</w:t>
            </w:r>
          </w:p>
        </w:tc>
      </w:tr>
      <w:tr w:rsidR="00125418" w:rsidRPr="00F21F40" w14:paraId="07C4D51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919175" w14:textId="77777777" w:rsidR="00125418" w:rsidRPr="00F21F40" w:rsidRDefault="00125418" w:rsidP="00125418">
            <w:pPr>
              <w:pStyle w:val="NormalinTable"/>
            </w:pPr>
            <w:r w:rsidRPr="00F21F40">
              <w:t xml:space="preserve">2916 19 10 </w:t>
            </w:r>
          </w:p>
        </w:tc>
        <w:tc>
          <w:tcPr>
            <w:cnfStyle w:val="000010000000" w:firstRow="0" w:lastRow="0" w:firstColumn="0" w:lastColumn="0" w:oddVBand="1" w:evenVBand="0" w:oddHBand="0" w:evenHBand="0" w:firstRowFirstColumn="0" w:firstRowLastColumn="0" w:lastRowFirstColumn="0" w:lastRowLastColumn="0"/>
            <w:tcW w:w="7036" w:type="dxa"/>
          </w:tcPr>
          <w:p w14:paraId="6F86219F" w14:textId="77777777" w:rsidR="00125418" w:rsidRPr="00F21F40" w:rsidRDefault="00125418" w:rsidP="00125418">
            <w:pPr>
              <w:pStyle w:val="NormalinTable"/>
            </w:pPr>
            <w:r>
              <w:t>0%</w:t>
            </w:r>
          </w:p>
        </w:tc>
      </w:tr>
      <w:tr w:rsidR="00125418" w:rsidRPr="00F21F40" w14:paraId="21CD575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2F7E71" w14:textId="77777777" w:rsidR="00125418" w:rsidRPr="00F21F40" w:rsidRDefault="00125418" w:rsidP="00125418">
            <w:pPr>
              <w:pStyle w:val="NormalinTable"/>
            </w:pPr>
            <w:r w:rsidRPr="00F21F40">
              <w:t xml:space="preserve">2916 19 40 </w:t>
            </w:r>
          </w:p>
        </w:tc>
        <w:tc>
          <w:tcPr>
            <w:cnfStyle w:val="000010000000" w:firstRow="0" w:lastRow="0" w:firstColumn="0" w:lastColumn="0" w:oddVBand="1" w:evenVBand="0" w:oddHBand="0" w:evenHBand="0" w:firstRowFirstColumn="0" w:firstRowLastColumn="0" w:lastRowFirstColumn="0" w:lastRowLastColumn="0"/>
            <w:tcW w:w="7036" w:type="dxa"/>
          </w:tcPr>
          <w:p w14:paraId="2A127989" w14:textId="77777777" w:rsidR="00125418" w:rsidRPr="00F21F40" w:rsidRDefault="00125418" w:rsidP="00125418">
            <w:pPr>
              <w:pStyle w:val="NormalinTable"/>
            </w:pPr>
            <w:r>
              <w:t>0%</w:t>
            </w:r>
          </w:p>
        </w:tc>
      </w:tr>
      <w:tr w:rsidR="00125418" w:rsidRPr="00F21F40" w14:paraId="3E68EEA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9D2F0D" w14:textId="77777777" w:rsidR="00125418" w:rsidRPr="00F21F40" w:rsidRDefault="00125418" w:rsidP="00125418">
            <w:pPr>
              <w:pStyle w:val="NormalinTable"/>
            </w:pPr>
            <w:r w:rsidRPr="00F21F40">
              <w:t xml:space="preserve">2916 19 95 </w:t>
            </w:r>
          </w:p>
        </w:tc>
        <w:tc>
          <w:tcPr>
            <w:cnfStyle w:val="000010000000" w:firstRow="0" w:lastRow="0" w:firstColumn="0" w:lastColumn="0" w:oddVBand="1" w:evenVBand="0" w:oddHBand="0" w:evenHBand="0" w:firstRowFirstColumn="0" w:firstRowLastColumn="0" w:lastRowFirstColumn="0" w:lastRowLastColumn="0"/>
            <w:tcW w:w="7036" w:type="dxa"/>
          </w:tcPr>
          <w:p w14:paraId="7222DC43" w14:textId="77777777" w:rsidR="00125418" w:rsidRPr="00F21F40" w:rsidRDefault="00125418" w:rsidP="00125418">
            <w:pPr>
              <w:pStyle w:val="NormalinTable"/>
            </w:pPr>
            <w:r>
              <w:t>0%</w:t>
            </w:r>
          </w:p>
        </w:tc>
      </w:tr>
      <w:tr w:rsidR="00125418" w:rsidRPr="00F21F40" w14:paraId="49A792C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A9931E5" w14:textId="77777777" w:rsidR="00125418" w:rsidRPr="00F21F40" w:rsidRDefault="00125418" w:rsidP="00125418">
            <w:pPr>
              <w:pStyle w:val="NormalinTable"/>
            </w:pPr>
            <w:r w:rsidRPr="00F21F40">
              <w:t xml:space="preserve">2916 20 00 </w:t>
            </w:r>
          </w:p>
        </w:tc>
        <w:tc>
          <w:tcPr>
            <w:cnfStyle w:val="000010000000" w:firstRow="0" w:lastRow="0" w:firstColumn="0" w:lastColumn="0" w:oddVBand="1" w:evenVBand="0" w:oddHBand="0" w:evenHBand="0" w:firstRowFirstColumn="0" w:firstRowLastColumn="0" w:lastRowFirstColumn="0" w:lastRowLastColumn="0"/>
            <w:tcW w:w="7036" w:type="dxa"/>
          </w:tcPr>
          <w:p w14:paraId="421C103C" w14:textId="77777777" w:rsidR="00125418" w:rsidRPr="00F21F40" w:rsidRDefault="00125418" w:rsidP="00125418">
            <w:pPr>
              <w:pStyle w:val="NormalinTable"/>
            </w:pPr>
            <w:r>
              <w:t>0%</w:t>
            </w:r>
          </w:p>
        </w:tc>
      </w:tr>
      <w:tr w:rsidR="00125418" w:rsidRPr="00F21F40" w14:paraId="7BE4C16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B7CDD7" w14:textId="77777777" w:rsidR="00125418" w:rsidRPr="00F21F40" w:rsidRDefault="00125418" w:rsidP="00125418">
            <w:pPr>
              <w:pStyle w:val="NormalinTable"/>
            </w:pPr>
            <w:r w:rsidRPr="00F21F40">
              <w:t xml:space="preserve">2916 31 00 </w:t>
            </w:r>
          </w:p>
        </w:tc>
        <w:tc>
          <w:tcPr>
            <w:cnfStyle w:val="000010000000" w:firstRow="0" w:lastRow="0" w:firstColumn="0" w:lastColumn="0" w:oddVBand="1" w:evenVBand="0" w:oddHBand="0" w:evenHBand="0" w:firstRowFirstColumn="0" w:firstRowLastColumn="0" w:lastRowFirstColumn="0" w:lastRowLastColumn="0"/>
            <w:tcW w:w="7036" w:type="dxa"/>
          </w:tcPr>
          <w:p w14:paraId="7260853F" w14:textId="77777777" w:rsidR="00125418" w:rsidRPr="00F21F40" w:rsidRDefault="00125418" w:rsidP="00125418">
            <w:pPr>
              <w:pStyle w:val="NormalinTable"/>
            </w:pPr>
            <w:r>
              <w:t>0%</w:t>
            </w:r>
          </w:p>
        </w:tc>
      </w:tr>
      <w:tr w:rsidR="00125418" w:rsidRPr="00F21F40" w14:paraId="451CDFE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1DCDF58" w14:textId="77777777" w:rsidR="00125418" w:rsidRPr="00F21F40" w:rsidRDefault="00125418" w:rsidP="00125418">
            <w:pPr>
              <w:pStyle w:val="NormalinTable"/>
            </w:pPr>
            <w:r w:rsidRPr="00F21F40">
              <w:t xml:space="preserve">2916 32 00 </w:t>
            </w:r>
          </w:p>
        </w:tc>
        <w:tc>
          <w:tcPr>
            <w:cnfStyle w:val="000010000000" w:firstRow="0" w:lastRow="0" w:firstColumn="0" w:lastColumn="0" w:oddVBand="1" w:evenVBand="0" w:oddHBand="0" w:evenHBand="0" w:firstRowFirstColumn="0" w:firstRowLastColumn="0" w:lastRowFirstColumn="0" w:lastRowLastColumn="0"/>
            <w:tcW w:w="7036" w:type="dxa"/>
          </w:tcPr>
          <w:p w14:paraId="6170F2BB" w14:textId="77777777" w:rsidR="00125418" w:rsidRPr="00F21F40" w:rsidRDefault="00125418" w:rsidP="00125418">
            <w:pPr>
              <w:pStyle w:val="NormalinTable"/>
            </w:pPr>
            <w:r>
              <w:t>0%</w:t>
            </w:r>
          </w:p>
        </w:tc>
      </w:tr>
      <w:tr w:rsidR="00125418" w:rsidRPr="00F21F40" w14:paraId="1082484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C57C72" w14:textId="77777777" w:rsidR="00125418" w:rsidRPr="00F21F40" w:rsidRDefault="00125418" w:rsidP="00125418">
            <w:pPr>
              <w:pStyle w:val="NormalinTable"/>
            </w:pPr>
            <w:r w:rsidRPr="00F21F40">
              <w:t xml:space="preserve">2916 39 00 </w:t>
            </w:r>
          </w:p>
        </w:tc>
        <w:tc>
          <w:tcPr>
            <w:cnfStyle w:val="000010000000" w:firstRow="0" w:lastRow="0" w:firstColumn="0" w:lastColumn="0" w:oddVBand="1" w:evenVBand="0" w:oddHBand="0" w:evenHBand="0" w:firstRowFirstColumn="0" w:firstRowLastColumn="0" w:lastRowFirstColumn="0" w:lastRowLastColumn="0"/>
            <w:tcW w:w="7036" w:type="dxa"/>
          </w:tcPr>
          <w:p w14:paraId="56442D14" w14:textId="77777777" w:rsidR="00125418" w:rsidRPr="00F21F40" w:rsidRDefault="00125418" w:rsidP="00125418">
            <w:pPr>
              <w:pStyle w:val="NormalinTable"/>
            </w:pPr>
            <w:r>
              <w:t>0%</w:t>
            </w:r>
          </w:p>
        </w:tc>
      </w:tr>
      <w:tr w:rsidR="00125418" w:rsidRPr="00F21F40" w14:paraId="405B0A3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11BE133" w14:textId="77777777" w:rsidR="00125418" w:rsidRPr="00F21F40" w:rsidRDefault="00125418" w:rsidP="00125418">
            <w:pPr>
              <w:pStyle w:val="NormalinTable"/>
            </w:pPr>
            <w:r w:rsidRPr="00F21F40">
              <w:t xml:space="preserve">2917 00 00 </w:t>
            </w:r>
          </w:p>
        </w:tc>
        <w:tc>
          <w:tcPr>
            <w:cnfStyle w:val="000010000000" w:firstRow="0" w:lastRow="0" w:firstColumn="0" w:lastColumn="0" w:oddVBand="1" w:evenVBand="0" w:oddHBand="0" w:evenHBand="0" w:firstRowFirstColumn="0" w:firstRowLastColumn="0" w:lastRowFirstColumn="0" w:lastRowLastColumn="0"/>
            <w:tcW w:w="7036" w:type="dxa"/>
          </w:tcPr>
          <w:p w14:paraId="559B42B5" w14:textId="77777777" w:rsidR="00125418" w:rsidRPr="00F21F40" w:rsidRDefault="00125418" w:rsidP="00125418">
            <w:pPr>
              <w:pStyle w:val="NormalinTable"/>
            </w:pPr>
            <w:r>
              <w:t>0%</w:t>
            </w:r>
          </w:p>
        </w:tc>
      </w:tr>
      <w:tr w:rsidR="00125418" w:rsidRPr="00F21F40" w14:paraId="70915AE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A3F8D5" w14:textId="77777777" w:rsidR="00125418" w:rsidRPr="00F21F40" w:rsidRDefault="00125418" w:rsidP="00125418">
            <w:pPr>
              <w:pStyle w:val="NormalinTable"/>
            </w:pPr>
            <w:r w:rsidRPr="00F21F40">
              <w:t xml:space="preserve">2918 00 00 </w:t>
            </w:r>
          </w:p>
        </w:tc>
        <w:tc>
          <w:tcPr>
            <w:cnfStyle w:val="000010000000" w:firstRow="0" w:lastRow="0" w:firstColumn="0" w:lastColumn="0" w:oddVBand="1" w:evenVBand="0" w:oddHBand="0" w:evenHBand="0" w:firstRowFirstColumn="0" w:firstRowLastColumn="0" w:lastRowFirstColumn="0" w:lastRowLastColumn="0"/>
            <w:tcW w:w="7036" w:type="dxa"/>
          </w:tcPr>
          <w:p w14:paraId="508DF232" w14:textId="77777777" w:rsidR="00125418" w:rsidRPr="00F21F40" w:rsidRDefault="00125418" w:rsidP="00125418">
            <w:pPr>
              <w:pStyle w:val="NormalinTable"/>
            </w:pPr>
            <w:r>
              <w:t>0%</w:t>
            </w:r>
          </w:p>
        </w:tc>
      </w:tr>
      <w:tr w:rsidR="00125418" w:rsidRPr="00F21F40" w14:paraId="3E6510A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358471A" w14:textId="77777777" w:rsidR="00125418" w:rsidRPr="00F21F40" w:rsidRDefault="00125418" w:rsidP="00125418">
            <w:pPr>
              <w:pStyle w:val="NormalinTable"/>
            </w:pPr>
            <w:r w:rsidRPr="00F21F40">
              <w:t xml:space="preserve">2919 00 00 </w:t>
            </w:r>
          </w:p>
        </w:tc>
        <w:tc>
          <w:tcPr>
            <w:cnfStyle w:val="000010000000" w:firstRow="0" w:lastRow="0" w:firstColumn="0" w:lastColumn="0" w:oddVBand="1" w:evenVBand="0" w:oddHBand="0" w:evenHBand="0" w:firstRowFirstColumn="0" w:firstRowLastColumn="0" w:lastRowFirstColumn="0" w:lastRowLastColumn="0"/>
            <w:tcW w:w="7036" w:type="dxa"/>
          </w:tcPr>
          <w:p w14:paraId="3CAC7082" w14:textId="77777777" w:rsidR="00125418" w:rsidRPr="00F21F40" w:rsidRDefault="00125418" w:rsidP="00125418">
            <w:pPr>
              <w:pStyle w:val="NormalinTable"/>
            </w:pPr>
            <w:r>
              <w:t>0%</w:t>
            </w:r>
          </w:p>
        </w:tc>
      </w:tr>
      <w:tr w:rsidR="00125418" w:rsidRPr="00F21F40" w14:paraId="72532C5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3DBACD" w14:textId="77777777" w:rsidR="00125418" w:rsidRPr="00F21F40" w:rsidRDefault="00125418" w:rsidP="00125418">
            <w:pPr>
              <w:pStyle w:val="NormalinTable"/>
            </w:pPr>
            <w:r w:rsidRPr="00F21F40">
              <w:t xml:space="preserve">2920 00 00 </w:t>
            </w:r>
          </w:p>
        </w:tc>
        <w:tc>
          <w:tcPr>
            <w:cnfStyle w:val="000010000000" w:firstRow="0" w:lastRow="0" w:firstColumn="0" w:lastColumn="0" w:oddVBand="1" w:evenVBand="0" w:oddHBand="0" w:evenHBand="0" w:firstRowFirstColumn="0" w:firstRowLastColumn="0" w:lastRowFirstColumn="0" w:lastRowLastColumn="0"/>
            <w:tcW w:w="7036" w:type="dxa"/>
          </w:tcPr>
          <w:p w14:paraId="49343146" w14:textId="77777777" w:rsidR="00125418" w:rsidRPr="00F21F40" w:rsidRDefault="00125418" w:rsidP="00125418">
            <w:pPr>
              <w:pStyle w:val="NormalinTable"/>
            </w:pPr>
            <w:r>
              <w:t>0%</w:t>
            </w:r>
          </w:p>
        </w:tc>
      </w:tr>
      <w:tr w:rsidR="00125418" w:rsidRPr="00F21F40" w14:paraId="0B396EA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BD9AEC5" w14:textId="77777777" w:rsidR="00125418" w:rsidRPr="00F21F40" w:rsidRDefault="00125418" w:rsidP="00125418">
            <w:pPr>
              <w:pStyle w:val="NormalinTable"/>
            </w:pPr>
            <w:r w:rsidRPr="00F21F40">
              <w:t xml:space="preserve">2921 00 00 </w:t>
            </w:r>
          </w:p>
        </w:tc>
        <w:tc>
          <w:tcPr>
            <w:cnfStyle w:val="000010000000" w:firstRow="0" w:lastRow="0" w:firstColumn="0" w:lastColumn="0" w:oddVBand="1" w:evenVBand="0" w:oddHBand="0" w:evenHBand="0" w:firstRowFirstColumn="0" w:firstRowLastColumn="0" w:lastRowFirstColumn="0" w:lastRowLastColumn="0"/>
            <w:tcW w:w="7036" w:type="dxa"/>
          </w:tcPr>
          <w:p w14:paraId="6912A464" w14:textId="77777777" w:rsidR="00125418" w:rsidRPr="00F21F40" w:rsidRDefault="00125418" w:rsidP="00125418">
            <w:pPr>
              <w:pStyle w:val="NormalinTable"/>
            </w:pPr>
            <w:r>
              <w:t>0%</w:t>
            </w:r>
          </w:p>
        </w:tc>
      </w:tr>
      <w:tr w:rsidR="00125418" w:rsidRPr="00F21F40" w14:paraId="3491B29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573D89" w14:textId="77777777" w:rsidR="00125418" w:rsidRPr="00F21F40" w:rsidRDefault="00125418" w:rsidP="00125418">
            <w:pPr>
              <w:pStyle w:val="NormalinTable"/>
            </w:pPr>
            <w:r w:rsidRPr="00F21F40">
              <w:t xml:space="preserve">2922 00 00 </w:t>
            </w:r>
          </w:p>
        </w:tc>
        <w:tc>
          <w:tcPr>
            <w:cnfStyle w:val="000010000000" w:firstRow="0" w:lastRow="0" w:firstColumn="0" w:lastColumn="0" w:oddVBand="1" w:evenVBand="0" w:oddHBand="0" w:evenHBand="0" w:firstRowFirstColumn="0" w:firstRowLastColumn="0" w:lastRowFirstColumn="0" w:lastRowLastColumn="0"/>
            <w:tcW w:w="7036" w:type="dxa"/>
          </w:tcPr>
          <w:p w14:paraId="6EE07913" w14:textId="77777777" w:rsidR="00125418" w:rsidRPr="00F21F40" w:rsidRDefault="00125418" w:rsidP="00125418">
            <w:pPr>
              <w:pStyle w:val="NormalinTable"/>
            </w:pPr>
            <w:r>
              <w:t>0%</w:t>
            </w:r>
          </w:p>
        </w:tc>
      </w:tr>
      <w:tr w:rsidR="00125418" w:rsidRPr="00F21F40" w14:paraId="2FE55FB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47DC2F1" w14:textId="77777777" w:rsidR="00125418" w:rsidRPr="00F21F40" w:rsidRDefault="00125418" w:rsidP="00125418">
            <w:pPr>
              <w:pStyle w:val="NormalinTable"/>
            </w:pPr>
            <w:r w:rsidRPr="00F21F40">
              <w:t xml:space="preserve">2923 00 00 </w:t>
            </w:r>
          </w:p>
        </w:tc>
        <w:tc>
          <w:tcPr>
            <w:cnfStyle w:val="000010000000" w:firstRow="0" w:lastRow="0" w:firstColumn="0" w:lastColumn="0" w:oddVBand="1" w:evenVBand="0" w:oddHBand="0" w:evenHBand="0" w:firstRowFirstColumn="0" w:firstRowLastColumn="0" w:lastRowFirstColumn="0" w:lastRowLastColumn="0"/>
            <w:tcW w:w="7036" w:type="dxa"/>
          </w:tcPr>
          <w:p w14:paraId="77AC8132" w14:textId="77777777" w:rsidR="00125418" w:rsidRPr="00F21F40" w:rsidRDefault="00125418" w:rsidP="00125418">
            <w:pPr>
              <w:pStyle w:val="NormalinTable"/>
            </w:pPr>
            <w:r>
              <w:t>0%</w:t>
            </w:r>
          </w:p>
        </w:tc>
      </w:tr>
      <w:tr w:rsidR="00125418" w:rsidRPr="00F21F40" w14:paraId="59140A1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95AF66" w14:textId="77777777" w:rsidR="00125418" w:rsidRPr="00F21F40" w:rsidRDefault="00125418" w:rsidP="00125418">
            <w:pPr>
              <w:pStyle w:val="NormalinTable"/>
            </w:pPr>
            <w:r w:rsidRPr="00F21F40">
              <w:t xml:space="preserve">2924 00 00 </w:t>
            </w:r>
          </w:p>
        </w:tc>
        <w:tc>
          <w:tcPr>
            <w:cnfStyle w:val="000010000000" w:firstRow="0" w:lastRow="0" w:firstColumn="0" w:lastColumn="0" w:oddVBand="1" w:evenVBand="0" w:oddHBand="0" w:evenHBand="0" w:firstRowFirstColumn="0" w:firstRowLastColumn="0" w:lastRowFirstColumn="0" w:lastRowLastColumn="0"/>
            <w:tcW w:w="7036" w:type="dxa"/>
          </w:tcPr>
          <w:p w14:paraId="42768D35" w14:textId="77777777" w:rsidR="00125418" w:rsidRPr="00F21F40" w:rsidRDefault="00125418" w:rsidP="00125418">
            <w:pPr>
              <w:pStyle w:val="NormalinTable"/>
            </w:pPr>
            <w:r>
              <w:t>0%</w:t>
            </w:r>
          </w:p>
        </w:tc>
      </w:tr>
      <w:tr w:rsidR="00125418" w:rsidRPr="00F21F40" w14:paraId="3E65205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0D3D40B" w14:textId="77777777" w:rsidR="00125418" w:rsidRPr="00F21F40" w:rsidRDefault="00125418" w:rsidP="00125418">
            <w:pPr>
              <w:pStyle w:val="NormalinTable"/>
            </w:pPr>
            <w:r w:rsidRPr="00F21F40">
              <w:t xml:space="preserve">2925 00 00 </w:t>
            </w:r>
          </w:p>
        </w:tc>
        <w:tc>
          <w:tcPr>
            <w:cnfStyle w:val="000010000000" w:firstRow="0" w:lastRow="0" w:firstColumn="0" w:lastColumn="0" w:oddVBand="1" w:evenVBand="0" w:oddHBand="0" w:evenHBand="0" w:firstRowFirstColumn="0" w:firstRowLastColumn="0" w:lastRowFirstColumn="0" w:lastRowLastColumn="0"/>
            <w:tcW w:w="7036" w:type="dxa"/>
          </w:tcPr>
          <w:p w14:paraId="097A92F9" w14:textId="77777777" w:rsidR="00125418" w:rsidRPr="00F21F40" w:rsidRDefault="00125418" w:rsidP="00125418">
            <w:pPr>
              <w:pStyle w:val="NormalinTable"/>
            </w:pPr>
            <w:r>
              <w:t>0%</w:t>
            </w:r>
          </w:p>
        </w:tc>
      </w:tr>
      <w:tr w:rsidR="00125418" w:rsidRPr="00F21F40" w14:paraId="5C5B4B2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977BAF" w14:textId="77777777" w:rsidR="00125418" w:rsidRPr="00F21F40" w:rsidRDefault="00125418" w:rsidP="00125418">
            <w:pPr>
              <w:pStyle w:val="NormalinTable"/>
            </w:pPr>
            <w:r w:rsidRPr="00F21F40">
              <w:t xml:space="preserve">2926 00 00 </w:t>
            </w:r>
          </w:p>
        </w:tc>
        <w:tc>
          <w:tcPr>
            <w:cnfStyle w:val="000010000000" w:firstRow="0" w:lastRow="0" w:firstColumn="0" w:lastColumn="0" w:oddVBand="1" w:evenVBand="0" w:oddHBand="0" w:evenHBand="0" w:firstRowFirstColumn="0" w:firstRowLastColumn="0" w:lastRowFirstColumn="0" w:lastRowLastColumn="0"/>
            <w:tcW w:w="7036" w:type="dxa"/>
          </w:tcPr>
          <w:p w14:paraId="7670B1A0" w14:textId="77777777" w:rsidR="00125418" w:rsidRPr="00F21F40" w:rsidRDefault="00125418" w:rsidP="00125418">
            <w:pPr>
              <w:pStyle w:val="NormalinTable"/>
            </w:pPr>
            <w:r>
              <w:t>0%</w:t>
            </w:r>
          </w:p>
        </w:tc>
      </w:tr>
      <w:tr w:rsidR="00125418" w:rsidRPr="00F21F40" w14:paraId="32AC0E5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55ECCBE" w14:textId="77777777" w:rsidR="00125418" w:rsidRPr="00F21F40" w:rsidRDefault="00125418" w:rsidP="00125418">
            <w:pPr>
              <w:pStyle w:val="NormalinTable"/>
            </w:pPr>
            <w:r w:rsidRPr="00F21F40">
              <w:t xml:space="preserve">2927 00 00 </w:t>
            </w:r>
          </w:p>
        </w:tc>
        <w:tc>
          <w:tcPr>
            <w:cnfStyle w:val="000010000000" w:firstRow="0" w:lastRow="0" w:firstColumn="0" w:lastColumn="0" w:oddVBand="1" w:evenVBand="0" w:oddHBand="0" w:evenHBand="0" w:firstRowFirstColumn="0" w:firstRowLastColumn="0" w:lastRowFirstColumn="0" w:lastRowLastColumn="0"/>
            <w:tcW w:w="7036" w:type="dxa"/>
          </w:tcPr>
          <w:p w14:paraId="10E169FF" w14:textId="77777777" w:rsidR="00125418" w:rsidRPr="00F21F40" w:rsidRDefault="00125418" w:rsidP="00125418">
            <w:pPr>
              <w:pStyle w:val="NormalinTable"/>
            </w:pPr>
            <w:r>
              <w:t>0%</w:t>
            </w:r>
          </w:p>
        </w:tc>
      </w:tr>
      <w:tr w:rsidR="00125418" w:rsidRPr="00F21F40" w14:paraId="6F440D2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AFDE81" w14:textId="77777777" w:rsidR="00125418" w:rsidRPr="00F21F40" w:rsidRDefault="00125418" w:rsidP="00125418">
            <w:pPr>
              <w:pStyle w:val="NormalinTable"/>
            </w:pPr>
            <w:r w:rsidRPr="00F21F40">
              <w:t xml:space="preserve">2928 00 00 </w:t>
            </w:r>
          </w:p>
        </w:tc>
        <w:tc>
          <w:tcPr>
            <w:cnfStyle w:val="000010000000" w:firstRow="0" w:lastRow="0" w:firstColumn="0" w:lastColumn="0" w:oddVBand="1" w:evenVBand="0" w:oddHBand="0" w:evenHBand="0" w:firstRowFirstColumn="0" w:firstRowLastColumn="0" w:lastRowFirstColumn="0" w:lastRowLastColumn="0"/>
            <w:tcW w:w="7036" w:type="dxa"/>
          </w:tcPr>
          <w:p w14:paraId="2EF7B0BD" w14:textId="77777777" w:rsidR="00125418" w:rsidRPr="00F21F40" w:rsidRDefault="00125418" w:rsidP="00125418">
            <w:pPr>
              <w:pStyle w:val="NormalinTable"/>
            </w:pPr>
            <w:r>
              <w:t>0%</w:t>
            </w:r>
          </w:p>
        </w:tc>
      </w:tr>
      <w:tr w:rsidR="00125418" w:rsidRPr="00F21F40" w14:paraId="122C706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0B8E6B0" w14:textId="77777777" w:rsidR="00125418" w:rsidRPr="00F21F40" w:rsidRDefault="00125418" w:rsidP="00125418">
            <w:pPr>
              <w:pStyle w:val="NormalinTable"/>
            </w:pPr>
            <w:r w:rsidRPr="00F21F40">
              <w:t xml:space="preserve">2929 00 00 </w:t>
            </w:r>
          </w:p>
        </w:tc>
        <w:tc>
          <w:tcPr>
            <w:cnfStyle w:val="000010000000" w:firstRow="0" w:lastRow="0" w:firstColumn="0" w:lastColumn="0" w:oddVBand="1" w:evenVBand="0" w:oddHBand="0" w:evenHBand="0" w:firstRowFirstColumn="0" w:firstRowLastColumn="0" w:lastRowFirstColumn="0" w:lastRowLastColumn="0"/>
            <w:tcW w:w="7036" w:type="dxa"/>
          </w:tcPr>
          <w:p w14:paraId="7076A1DC" w14:textId="77777777" w:rsidR="00125418" w:rsidRPr="00F21F40" w:rsidRDefault="00125418" w:rsidP="00125418">
            <w:pPr>
              <w:pStyle w:val="NormalinTable"/>
            </w:pPr>
            <w:r>
              <w:t>0%</w:t>
            </w:r>
          </w:p>
        </w:tc>
      </w:tr>
      <w:tr w:rsidR="00125418" w:rsidRPr="00F21F40" w14:paraId="2624C87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E10672" w14:textId="77777777" w:rsidR="00125418" w:rsidRPr="00F21F40" w:rsidRDefault="00125418" w:rsidP="00125418">
            <w:pPr>
              <w:pStyle w:val="NormalinTable"/>
            </w:pPr>
            <w:r w:rsidRPr="00F21F40">
              <w:t xml:space="preserve">2930 00 00 </w:t>
            </w:r>
          </w:p>
        </w:tc>
        <w:tc>
          <w:tcPr>
            <w:cnfStyle w:val="000010000000" w:firstRow="0" w:lastRow="0" w:firstColumn="0" w:lastColumn="0" w:oddVBand="1" w:evenVBand="0" w:oddHBand="0" w:evenHBand="0" w:firstRowFirstColumn="0" w:firstRowLastColumn="0" w:lastRowFirstColumn="0" w:lastRowLastColumn="0"/>
            <w:tcW w:w="7036" w:type="dxa"/>
          </w:tcPr>
          <w:p w14:paraId="4CC113E3" w14:textId="77777777" w:rsidR="00125418" w:rsidRPr="00F21F40" w:rsidRDefault="00125418" w:rsidP="00125418">
            <w:pPr>
              <w:pStyle w:val="NormalinTable"/>
            </w:pPr>
            <w:r>
              <w:t>0%</w:t>
            </w:r>
          </w:p>
        </w:tc>
      </w:tr>
      <w:tr w:rsidR="00125418" w:rsidRPr="00F21F40" w14:paraId="20D92EB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C2ACD93" w14:textId="77777777" w:rsidR="00125418" w:rsidRPr="00F21F40" w:rsidRDefault="00125418" w:rsidP="00125418">
            <w:pPr>
              <w:pStyle w:val="NormalinTable"/>
            </w:pPr>
            <w:r w:rsidRPr="00F21F40">
              <w:t xml:space="preserve">2931 00 00 </w:t>
            </w:r>
          </w:p>
        </w:tc>
        <w:tc>
          <w:tcPr>
            <w:cnfStyle w:val="000010000000" w:firstRow="0" w:lastRow="0" w:firstColumn="0" w:lastColumn="0" w:oddVBand="1" w:evenVBand="0" w:oddHBand="0" w:evenHBand="0" w:firstRowFirstColumn="0" w:firstRowLastColumn="0" w:lastRowFirstColumn="0" w:lastRowLastColumn="0"/>
            <w:tcW w:w="7036" w:type="dxa"/>
          </w:tcPr>
          <w:p w14:paraId="411D6C86" w14:textId="77777777" w:rsidR="00125418" w:rsidRPr="00F21F40" w:rsidRDefault="00125418" w:rsidP="00125418">
            <w:pPr>
              <w:pStyle w:val="NormalinTable"/>
            </w:pPr>
            <w:r>
              <w:t>0%</w:t>
            </w:r>
          </w:p>
        </w:tc>
      </w:tr>
      <w:tr w:rsidR="00125418" w:rsidRPr="00F21F40" w14:paraId="23F3838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E1FABF" w14:textId="77777777" w:rsidR="00125418" w:rsidRPr="00F21F40" w:rsidRDefault="00125418" w:rsidP="00125418">
            <w:pPr>
              <w:pStyle w:val="NormalinTable"/>
            </w:pPr>
            <w:r w:rsidRPr="00F21F40">
              <w:t xml:space="preserve">2932 11 00 </w:t>
            </w:r>
          </w:p>
        </w:tc>
        <w:tc>
          <w:tcPr>
            <w:cnfStyle w:val="000010000000" w:firstRow="0" w:lastRow="0" w:firstColumn="0" w:lastColumn="0" w:oddVBand="1" w:evenVBand="0" w:oddHBand="0" w:evenHBand="0" w:firstRowFirstColumn="0" w:firstRowLastColumn="0" w:lastRowFirstColumn="0" w:lastRowLastColumn="0"/>
            <w:tcW w:w="7036" w:type="dxa"/>
          </w:tcPr>
          <w:p w14:paraId="665D4A2D" w14:textId="77777777" w:rsidR="00125418" w:rsidRPr="00F21F40" w:rsidRDefault="00125418" w:rsidP="00125418">
            <w:pPr>
              <w:pStyle w:val="NormalinTable"/>
            </w:pPr>
            <w:r>
              <w:t>0%</w:t>
            </w:r>
          </w:p>
        </w:tc>
      </w:tr>
      <w:tr w:rsidR="00125418" w:rsidRPr="00F21F40" w14:paraId="533747E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0AA4F1" w14:textId="77777777" w:rsidR="00125418" w:rsidRPr="00F21F40" w:rsidRDefault="00125418" w:rsidP="00125418">
            <w:pPr>
              <w:pStyle w:val="NormalinTable"/>
            </w:pPr>
            <w:r w:rsidRPr="00F21F40">
              <w:t xml:space="preserve">2932 12 00 </w:t>
            </w:r>
          </w:p>
        </w:tc>
        <w:tc>
          <w:tcPr>
            <w:cnfStyle w:val="000010000000" w:firstRow="0" w:lastRow="0" w:firstColumn="0" w:lastColumn="0" w:oddVBand="1" w:evenVBand="0" w:oddHBand="0" w:evenHBand="0" w:firstRowFirstColumn="0" w:firstRowLastColumn="0" w:lastRowFirstColumn="0" w:lastRowLastColumn="0"/>
            <w:tcW w:w="7036" w:type="dxa"/>
          </w:tcPr>
          <w:p w14:paraId="4366A0E5" w14:textId="77777777" w:rsidR="00125418" w:rsidRPr="00F21F40" w:rsidRDefault="00125418" w:rsidP="00125418">
            <w:pPr>
              <w:pStyle w:val="NormalinTable"/>
            </w:pPr>
            <w:r>
              <w:t>0%</w:t>
            </w:r>
          </w:p>
        </w:tc>
      </w:tr>
      <w:tr w:rsidR="00125418" w:rsidRPr="00F21F40" w14:paraId="55F2CA3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CD8903" w14:textId="77777777" w:rsidR="00125418" w:rsidRPr="00F21F40" w:rsidRDefault="00125418" w:rsidP="00125418">
            <w:pPr>
              <w:pStyle w:val="NormalinTable"/>
            </w:pPr>
            <w:r w:rsidRPr="00F21F40">
              <w:t xml:space="preserve">2932 13 00 </w:t>
            </w:r>
          </w:p>
        </w:tc>
        <w:tc>
          <w:tcPr>
            <w:cnfStyle w:val="000010000000" w:firstRow="0" w:lastRow="0" w:firstColumn="0" w:lastColumn="0" w:oddVBand="1" w:evenVBand="0" w:oddHBand="0" w:evenHBand="0" w:firstRowFirstColumn="0" w:firstRowLastColumn="0" w:lastRowFirstColumn="0" w:lastRowLastColumn="0"/>
            <w:tcW w:w="7036" w:type="dxa"/>
          </w:tcPr>
          <w:p w14:paraId="0A0DFEC0" w14:textId="77777777" w:rsidR="00125418" w:rsidRPr="00F21F40" w:rsidRDefault="00125418" w:rsidP="00125418">
            <w:pPr>
              <w:pStyle w:val="NormalinTable"/>
            </w:pPr>
            <w:r>
              <w:t>0%</w:t>
            </w:r>
          </w:p>
        </w:tc>
      </w:tr>
      <w:tr w:rsidR="00125418" w:rsidRPr="00F21F40" w14:paraId="62F0558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E4572BB" w14:textId="77777777" w:rsidR="00125418" w:rsidRPr="00F21F40" w:rsidRDefault="00125418" w:rsidP="00125418">
            <w:pPr>
              <w:pStyle w:val="NormalinTable"/>
            </w:pPr>
            <w:r w:rsidRPr="00F21F40">
              <w:t>2932 19 00 20</w:t>
            </w:r>
          </w:p>
        </w:tc>
        <w:tc>
          <w:tcPr>
            <w:cnfStyle w:val="000010000000" w:firstRow="0" w:lastRow="0" w:firstColumn="0" w:lastColumn="0" w:oddVBand="1" w:evenVBand="0" w:oddHBand="0" w:evenHBand="0" w:firstRowFirstColumn="0" w:firstRowLastColumn="0" w:lastRowFirstColumn="0" w:lastRowLastColumn="0"/>
            <w:tcW w:w="7036" w:type="dxa"/>
          </w:tcPr>
          <w:p w14:paraId="294F5158" w14:textId="77777777" w:rsidR="00125418" w:rsidRPr="00F21F40" w:rsidRDefault="00125418" w:rsidP="00125418">
            <w:pPr>
              <w:pStyle w:val="NormalinTable"/>
            </w:pPr>
            <w:r>
              <w:t>0%</w:t>
            </w:r>
          </w:p>
        </w:tc>
      </w:tr>
      <w:tr w:rsidR="00125418" w:rsidRPr="00F21F40" w14:paraId="09F32B9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0E6E4B" w14:textId="77777777" w:rsidR="00125418" w:rsidRPr="00F21F40" w:rsidRDefault="00125418" w:rsidP="00125418">
            <w:pPr>
              <w:pStyle w:val="NormalinTable"/>
            </w:pPr>
            <w:r w:rsidRPr="00F21F40">
              <w:t>2932 19 00 30</w:t>
            </w:r>
          </w:p>
        </w:tc>
        <w:tc>
          <w:tcPr>
            <w:cnfStyle w:val="000010000000" w:firstRow="0" w:lastRow="0" w:firstColumn="0" w:lastColumn="0" w:oddVBand="1" w:evenVBand="0" w:oddHBand="0" w:evenHBand="0" w:firstRowFirstColumn="0" w:firstRowLastColumn="0" w:lastRowFirstColumn="0" w:lastRowLastColumn="0"/>
            <w:tcW w:w="7036" w:type="dxa"/>
          </w:tcPr>
          <w:p w14:paraId="79AA00F2" w14:textId="77777777" w:rsidR="00125418" w:rsidRPr="00F21F40" w:rsidRDefault="00125418" w:rsidP="00125418">
            <w:pPr>
              <w:pStyle w:val="NormalinTable"/>
            </w:pPr>
            <w:r>
              <w:t>0%</w:t>
            </w:r>
          </w:p>
        </w:tc>
      </w:tr>
      <w:tr w:rsidR="00125418" w:rsidRPr="00F21F40" w14:paraId="6B648DE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DD0EDC" w14:textId="77777777" w:rsidR="00125418" w:rsidRPr="00F21F40" w:rsidRDefault="00125418" w:rsidP="00125418">
            <w:pPr>
              <w:pStyle w:val="NormalinTable"/>
            </w:pPr>
            <w:r w:rsidRPr="00F21F40">
              <w:t>2932 19 00 40</w:t>
            </w:r>
          </w:p>
        </w:tc>
        <w:tc>
          <w:tcPr>
            <w:cnfStyle w:val="000010000000" w:firstRow="0" w:lastRow="0" w:firstColumn="0" w:lastColumn="0" w:oddVBand="1" w:evenVBand="0" w:oddHBand="0" w:evenHBand="0" w:firstRowFirstColumn="0" w:firstRowLastColumn="0" w:lastRowFirstColumn="0" w:lastRowLastColumn="0"/>
            <w:tcW w:w="7036" w:type="dxa"/>
          </w:tcPr>
          <w:p w14:paraId="4B8FEC2E" w14:textId="77777777" w:rsidR="00125418" w:rsidRPr="00F21F40" w:rsidRDefault="00125418" w:rsidP="00125418">
            <w:pPr>
              <w:pStyle w:val="NormalinTable"/>
            </w:pPr>
            <w:r>
              <w:t>0%</w:t>
            </w:r>
          </w:p>
        </w:tc>
      </w:tr>
      <w:tr w:rsidR="00125418" w:rsidRPr="00F21F40" w14:paraId="60019CA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A3E388" w14:textId="77777777" w:rsidR="00125418" w:rsidRPr="00F21F40" w:rsidRDefault="00125418" w:rsidP="00125418">
            <w:pPr>
              <w:pStyle w:val="NormalinTable"/>
            </w:pPr>
            <w:r w:rsidRPr="00F21F40">
              <w:t>2932 19 00 41</w:t>
            </w:r>
          </w:p>
        </w:tc>
        <w:tc>
          <w:tcPr>
            <w:cnfStyle w:val="000010000000" w:firstRow="0" w:lastRow="0" w:firstColumn="0" w:lastColumn="0" w:oddVBand="1" w:evenVBand="0" w:oddHBand="0" w:evenHBand="0" w:firstRowFirstColumn="0" w:firstRowLastColumn="0" w:lastRowFirstColumn="0" w:lastRowLastColumn="0"/>
            <w:tcW w:w="7036" w:type="dxa"/>
          </w:tcPr>
          <w:p w14:paraId="295C9660" w14:textId="77777777" w:rsidR="00125418" w:rsidRPr="00F21F40" w:rsidRDefault="00125418" w:rsidP="00125418">
            <w:pPr>
              <w:pStyle w:val="NormalinTable"/>
            </w:pPr>
            <w:r>
              <w:t>0%</w:t>
            </w:r>
          </w:p>
        </w:tc>
      </w:tr>
      <w:tr w:rsidR="00125418" w:rsidRPr="00F21F40" w14:paraId="5E6037D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8E42403" w14:textId="77777777" w:rsidR="00125418" w:rsidRPr="00F21F40" w:rsidRDefault="00125418" w:rsidP="00125418">
            <w:pPr>
              <w:pStyle w:val="NormalinTable"/>
            </w:pPr>
            <w:r w:rsidRPr="00F21F40">
              <w:t>2932 19 00 60</w:t>
            </w:r>
          </w:p>
        </w:tc>
        <w:tc>
          <w:tcPr>
            <w:cnfStyle w:val="000010000000" w:firstRow="0" w:lastRow="0" w:firstColumn="0" w:lastColumn="0" w:oddVBand="1" w:evenVBand="0" w:oddHBand="0" w:evenHBand="0" w:firstRowFirstColumn="0" w:firstRowLastColumn="0" w:lastRowFirstColumn="0" w:lastRowLastColumn="0"/>
            <w:tcW w:w="7036" w:type="dxa"/>
          </w:tcPr>
          <w:p w14:paraId="23466367" w14:textId="77777777" w:rsidR="00125418" w:rsidRPr="00F21F40" w:rsidRDefault="00125418" w:rsidP="00125418">
            <w:pPr>
              <w:pStyle w:val="NormalinTable"/>
            </w:pPr>
            <w:r>
              <w:t>0%</w:t>
            </w:r>
          </w:p>
        </w:tc>
      </w:tr>
      <w:tr w:rsidR="00125418" w:rsidRPr="00F21F40" w14:paraId="7D44F62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4C0422" w14:textId="77777777" w:rsidR="00125418" w:rsidRPr="00F21F40" w:rsidRDefault="00125418" w:rsidP="00125418">
            <w:pPr>
              <w:pStyle w:val="NormalinTable"/>
            </w:pPr>
            <w:r w:rsidRPr="00F21F40">
              <w:t>2932 19 00 70</w:t>
            </w:r>
          </w:p>
        </w:tc>
        <w:tc>
          <w:tcPr>
            <w:cnfStyle w:val="000010000000" w:firstRow="0" w:lastRow="0" w:firstColumn="0" w:lastColumn="0" w:oddVBand="1" w:evenVBand="0" w:oddHBand="0" w:evenHBand="0" w:firstRowFirstColumn="0" w:firstRowLastColumn="0" w:lastRowFirstColumn="0" w:lastRowLastColumn="0"/>
            <w:tcW w:w="7036" w:type="dxa"/>
          </w:tcPr>
          <w:p w14:paraId="7B4766F0" w14:textId="77777777" w:rsidR="00125418" w:rsidRPr="00F21F40" w:rsidRDefault="00125418" w:rsidP="00125418">
            <w:pPr>
              <w:pStyle w:val="NormalinTable"/>
            </w:pPr>
            <w:r>
              <w:t>0%</w:t>
            </w:r>
          </w:p>
        </w:tc>
      </w:tr>
      <w:tr w:rsidR="00125418" w:rsidRPr="00F21F40" w14:paraId="38A7BD4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9A51940" w14:textId="77777777" w:rsidR="00125418" w:rsidRPr="00F21F40" w:rsidRDefault="00125418" w:rsidP="00125418">
            <w:pPr>
              <w:pStyle w:val="NormalinTable"/>
            </w:pPr>
            <w:r w:rsidRPr="00F21F40">
              <w:t>2932 19 00 75</w:t>
            </w:r>
          </w:p>
        </w:tc>
        <w:tc>
          <w:tcPr>
            <w:cnfStyle w:val="000010000000" w:firstRow="0" w:lastRow="0" w:firstColumn="0" w:lastColumn="0" w:oddVBand="1" w:evenVBand="0" w:oddHBand="0" w:evenHBand="0" w:firstRowFirstColumn="0" w:firstRowLastColumn="0" w:lastRowFirstColumn="0" w:lastRowLastColumn="0"/>
            <w:tcW w:w="7036" w:type="dxa"/>
          </w:tcPr>
          <w:p w14:paraId="2DC6A4A9" w14:textId="77777777" w:rsidR="00125418" w:rsidRPr="00F21F40" w:rsidRDefault="00125418" w:rsidP="00125418">
            <w:pPr>
              <w:pStyle w:val="NormalinTable"/>
            </w:pPr>
            <w:r>
              <w:t>0%</w:t>
            </w:r>
          </w:p>
        </w:tc>
      </w:tr>
      <w:tr w:rsidR="00125418" w:rsidRPr="00F21F40" w14:paraId="6612470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149353" w14:textId="77777777" w:rsidR="00125418" w:rsidRPr="00F21F40" w:rsidRDefault="00125418" w:rsidP="00125418">
            <w:pPr>
              <w:pStyle w:val="NormalinTable"/>
            </w:pPr>
            <w:r w:rsidRPr="00F21F40">
              <w:t>2932 19 00 80</w:t>
            </w:r>
          </w:p>
        </w:tc>
        <w:tc>
          <w:tcPr>
            <w:cnfStyle w:val="000010000000" w:firstRow="0" w:lastRow="0" w:firstColumn="0" w:lastColumn="0" w:oddVBand="1" w:evenVBand="0" w:oddHBand="0" w:evenHBand="0" w:firstRowFirstColumn="0" w:firstRowLastColumn="0" w:lastRowFirstColumn="0" w:lastRowLastColumn="0"/>
            <w:tcW w:w="7036" w:type="dxa"/>
          </w:tcPr>
          <w:p w14:paraId="2E64A4C8" w14:textId="77777777" w:rsidR="00125418" w:rsidRPr="00F21F40" w:rsidRDefault="00125418" w:rsidP="00125418">
            <w:pPr>
              <w:pStyle w:val="NormalinTable"/>
            </w:pPr>
            <w:r>
              <w:t>0%</w:t>
            </w:r>
          </w:p>
        </w:tc>
      </w:tr>
      <w:tr w:rsidR="00125418" w:rsidRPr="00F21F40" w14:paraId="3A15DEE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63B9E20" w14:textId="77777777" w:rsidR="00125418" w:rsidRPr="00F21F40" w:rsidRDefault="00125418" w:rsidP="00125418">
            <w:pPr>
              <w:pStyle w:val="NormalinTable"/>
            </w:pPr>
            <w:r w:rsidRPr="00F21F40">
              <w:t>2932 19 00 90</w:t>
            </w:r>
          </w:p>
        </w:tc>
        <w:tc>
          <w:tcPr>
            <w:cnfStyle w:val="000010000000" w:firstRow="0" w:lastRow="0" w:firstColumn="0" w:lastColumn="0" w:oddVBand="1" w:evenVBand="0" w:oddHBand="0" w:evenHBand="0" w:firstRowFirstColumn="0" w:firstRowLastColumn="0" w:lastRowFirstColumn="0" w:lastRowLastColumn="0"/>
            <w:tcW w:w="7036" w:type="dxa"/>
          </w:tcPr>
          <w:p w14:paraId="182E0F83" w14:textId="77777777" w:rsidR="00125418" w:rsidRPr="00F21F40" w:rsidRDefault="00125418" w:rsidP="00125418">
            <w:pPr>
              <w:pStyle w:val="NormalinTable"/>
            </w:pPr>
            <w:r>
              <w:t>0%</w:t>
            </w:r>
          </w:p>
        </w:tc>
      </w:tr>
      <w:tr w:rsidR="00125418" w:rsidRPr="00F21F40" w14:paraId="1CD5F9E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15BE66" w14:textId="77777777" w:rsidR="00125418" w:rsidRPr="00F21F40" w:rsidRDefault="00125418" w:rsidP="00125418">
            <w:pPr>
              <w:pStyle w:val="NormalinTable"/>
            </w:pPr>
            <w:r w:rsidRPr="00F21F40">
              <w:t xml:space="preserve">2932 20 00 </w:t>
            </w:r>
          </w:p>
        </w:tc>
        <w:tc>
          <w:tcPr>
            <w:cnfStyle w:val="000010000000" w:firstRow="0" w:lastRow="0" w:firstColumn="0" w:lastColumn="0" w:oddVBand="1" w:evenVBand="0" w:oddHBand="0" w:evenHBand="0" w:firstRowFirstColumn="0" w:firstRowLastColumn="0" w:lastRowFirstColumn="0" w:lastRowLastColumn="0"/>
            <w:tcW w:w="7036" w:type="dxa"/>
          </w:tcPr>
          <w:p w14:paraId="013657E1" w14:textId="77777777" w:rsidR="00125418" w:rsidRPr="00F21F40" w:rsidRDefault="00125418" w:rsidP="00125418">
            <w:pPr>
              <w:pStyle w:val="NormalinTable"/>
            </w:pPr>
            <w:r>
              <w:t>0%</w:t>
            </w:r>
          </w:p>
        </w:tc>
      </w:tr>
      <w:tr w:rsidR="00125418" w:rsidRPr="00F21F40" w14:paraId="33612D9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7E1D2DD" w14:textId="77777777" w:rsidR="00125418" w:rsidRPr="00F21F40" w:rsidRDefault="00125418" w:rsidP="00125418">
            <w:pPr>
              <w:pStyle w:val="NormalinTable"/>
            </w:pPr>
            <w:r w:rsidRPr="00F21F40">
              <w:t xml:space="preserve">2932 91 00 </w:t>
            </w:r>
          </w:p>
        </w:tc>
        <w:tc>
          <w:tcPr>
            <w:cnfStyle w:val="000010000000" w:firstRow="0" w:lastRow="0" w:firstColumn="0" w:lastColumn="0" w:oddVBand="1" w:evenVBand="0" w:oddHBand="0" w:evenHBand="0" w:firstRowFirstColumn="0" w:firstRowLastColumn="0" w:lastRowFirstColumn="0" w:lastRowLastColumn="0"/>
            <w:tcW w:w="7036" w:type="dxa"/>
          </w:tcPr>
          <w:p w14:paraId="0D633E7E" w14:textId="77777777" w:rsidR="00125418" w:rsidRPr="00F21F40" w:rsidRDefault="00125418" w:rsidP="00125418">
            <w:pPr>
              <w:pStyle w:val="NormalinTable"/>
            </w:pPr>
            <w:r>
              <w:t>0%</w:t>
            </w:r>
          </w:p>
        </w:tc>
      </w:tr>
      <w:tr w:rsidR="00125418" w:rsidRPr="00F21F40" w14:paraId="5225858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1F783D" w14:textId="77777777" w:rsidR="00125418" w:rsidRPr="00F21F40" w:rsidRDefault="00125418" w:rsidP="00125418">
            <w:pPr>
              <w:pStyle w:val="NormalinTable"/>
            </w:pPr>
            <w:r w:rsidRPr="00F21F40">
              <w:t xml:space="preserve">2932 92 00 </w:t>
            </w:r>
          </w:p>
        </w:tc>
        <w:tc>
          <w:tcPr>
            <w:cnfStyle w:val="000010000000" w:firstRow="0" w:lastRow="0" w:firstColumn="0" w:lastColumn="0" w:oddVBand="1" w:evenVBand="0" w:oddHBand="0" w:evenHBand="0" w:firstRowFirstColumn="0" w:firstRowLastColumn="0" w:lastRowFirstColumn="0" w:lastRowLastColumn="0"/>
            <w:tcW w:w="7036" w:type="dxa"/>
          </w:tcPr>
          <w:p w14:paraId="7C548955" w14:textId="77777777" w:rsidR="00125418" w:rsidRPr="00F21F40" w:rsidRDefault="00125418" w:rsidP="00125418">
            <w:pPr>
              <w:pStyle w:val="NormalinTable"/>
            </w:pPr>
            <w:r>
              <w:t>0%</w:t>
            </w:r>
          </w:p>
        </w:tc>
      </w:tr>
      <w:tr w:rsidR="00125418" w:rsidRPr="00F21F40" w14:paraId="77D5013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4806B6E" w14:textId="77777777" w:rsidR="00125418" w:rsidRPr="00F21F40" w:rsidRDefault="00125418" w:rsidP="00125418">
            <w:pPr>
              <w:pStyle w:val="NormalinTable"/>
            </w:pPr>
            <w:r w:rsidRPr="00F21F40">
              <w:t xml:space="preserve">2932 93 00 </w:t>
            </w:r>
          </w:p>
        </w:tc>
        <w:tc>
          <w:tcPr>
            <w:cnfStyle w:val="000010000000" w:firstRow="0" w:lastRow="0" w:firstColumn="0" w:lastColumn="0" w:oddVBand="1" w:evenVBand="0" w:oddHBand="0" w:evenHBand="0" w:firstRowFirstColumn="0" w:firstRowLastColumn="0" w:lastRowFirstColumn="0" w:lastRowLastColumn="0"/>
            <w:tcW w:w="7036" w:type="dxa"/>
          </w:tcPr>
          <w:p w14:paraId="4DA61734" w14:textId="77777777" w:rsidR="00125418" w:rsidRPr="00F21F40" w:rsidRDefault="00125418" w:rsidP="00125418">
            <w:pPr>
              <w:pStyle w:val="NormalinTable"/>
            </w:pPr>
            <w:r>
              <w:t>0%</w:t>
            </w:r>
          </w:p>
        </w:tc>
      </w:tr>
      <w:tr w:rsidR="00125418" w:rsidRPr="00F21F40" w14:paraId="623D560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9CF805" w14:textId="77777777" w:rsidR="00125418" w:rsidRPr="00F21F40" w:rsidRDefault="00125418" w:rsidP="00125418">
            <w:pPr>
              <w:pStyle w:val="NormalinTable"/>
            </w:pPr>
            <w:r w:rsidRPr="00F21F40">
              <w:t xml:space="preserve">2932 94 00 </w:t>
            </w:r>
          </w:p>
        </w:tc>
        <w:tc>
          <w:tcPr>
            <w:cnfStyle w:val="000010000000" w:firstRow="0" w:lastRow="0" w:firstColumn="0" w:lastColumn="0" w:oddVBand="1" w:evenVBand="0" w:oddHBand="0" w:evenHBand="0" w:firstRowFirstColumn="0" w:firstRowLastColumn="0" w:lastRowFirstColumn="0" w:lastRowLastColumn="0"/>
            <w:tcW w:w="7036" w:type="dxa"/>
          </w:tcPr>
          <w:p w14:paraId="3DE3ABA9" w14:textId="77777777" w:rsidR="00125418" w:rsidRPr="00F21F40" w:rsidRDefault="00125418" w:rsidP="00125418">
            <w:pPr>
              <w:pStyle w:val="NormalinTable"/>
            </w:pPr>
            <w:r>
              <w:t>0%</w:t>
            </w:r>
          </w:p>
        </w:tc>
      </w:tr>
      <w:tr w:rsidR="00125418" w:rsidRPr="00F21F40" w14:paraId="7A6FA35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61AFA86" w14:textId="77777777" w:rsidR="00125418" w:rsidRPr="00F21F40" w:rsidRDefault="00125418" w:rsidP="00125418">
            <w:pPr>
              <w:pStyle w:val="NormalinTable"/>
            </w:pPr>
            <w:r w:rsidRPr="00F21F40">
              <w:t xml:space="preserve">2932 95 00 </w:t>
            </w:r>
          </w:p>
        </w:tc>
        <w:tc>
          <w:tcPr>
            <w:cnfStyle w:val="000010000000" w:firstRow="0" w:lastRow="0" w:firstColumn="0" w:lastColumn="0" w:oddVBand="1" w:evenVBand="0" w:oddHBand="0" w:evenHBand="0" w:firstRowFirstColumn="0" w:firstRowLastColumn="0" w:lastRowFirstColumn="0" w:lastRowLastColumn="0"/>
            <w:tcW w:w="7036" w:type="dxa"/>
          </w:tcPr>
          <w:p w14:paraId="3409E3A9" w14:textId="77777777" w:rsidR="00125418" w:rsidRPr="00F21F40" w:rsidRDefault="00125418" w:rsidP="00125418">
            <w:pPr>
              <w:pStyle w:val="NormalinTable"/>
            </w:pPr>
            <w:r>
              <w:t>0%</w:t>
            </w:r>
          </w:p>
        </w:tc>
      </w:tr>
      <w:tr w:rsidR="00125418" w:rsidRPr="00F21F40" w14:paraId="78904E1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D9E506" w14:textId="77777777" w:rsidR="00125418" w:rsidRPr="00F21F40" w:rsidRDefault="00125418" w:rsidP="00125418">
            <w:pPr>
              <w:pStyle w:val="NormalinTable"/>
            </w:pPr>
            <w:r w:rsidRPr="00F21F40">
              <w:t xml:space="preserve">2932 99 00 </w:t>
            </w:r>
          </w:p>
        </w:tc>
        <w:tc>
          <w:tcPr>
            <w:cnfStyle w:val="000010000000" w:firstRow="0" w:lastRow="0" w:firstColumn="0" w:lastColumn="0" w:oddVBand="1" w:evenVBand="0" w:oddHBand="0" w:evenHBand="0" w:firstRowFirstColumn="0" w:firstRowLastColumn="0" w:lastRowFirstColumn="0" w:lastRowLastColumn="0"/>
            <w:tcW w:w="7036" w:type="dxa"/>
          </w:tcPr>
          <w:p w14:paraId="6D33D571" w14:textId="77777777" w:rsidR="00125418" w:rsidRPr="00F21F40" w:rsidRDefault="00125418" w:rsidP="00125418">
            <w:pPr>
              <w:pStyle w:val="NormalinTable"/>
            </w:pPr>
            <w:r>
              <w:t>0%</w:t>
            </w:r>
          </w:p>
        </w:tc>
      </w:tr>
      <w:tr w:rsidR="00125418" w:rsidRPr="00F21F40" w14:paraId="1E2F32A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310432F" w14:textId="77777777" w:rsidR="00125418" w:rsidRPr="00F21F40" w:rsidRDefault="00125418" w:rsidP="00125418">
            <w:pPr>
              <w:pStyle w:val="NormalinTable"/>
            </w:pPr>
            <w:r w:rsidRPr="00F21F40">
              <w:t xml:space="preserve">2933 00 00 </w:t>
            </w:r>
          </w:p>
        </w:tc>
        <w:tc>
          <w:tcPr>
            <w:cnfStyle w:val="000010000000" w:firstRow="0" w:lastRow="0" w:firstColumn="0" w:lastColumn="0" w:oddVBand="1" w:evenVBand="0" w:oddHBand="0" w:evenHBand="0" w:firstRowFirstColumn="0" w:firstRowLastColumn="0" w:lastRowFirstColumn="0" w:lastRowLastColumn="0"/>
            <w:tcW w:w="7036" w:type="dxa"/>
          </w:tcPr>
          <w:p w14:paraId="31EE4DE6" w14:textId="77777777" w:rsidR="00125418" w:rsidRPr="00F21F40" w:rsidRDefault="00125418" w:rsidP="00125418">
            <w:pPr>
              <w:pStyle w:val="NormalinTable"/>
            </w:pPr>
            <w:r>
              <w:t>0%</w:t>
            </w:r>
          </w:p>
        </w:tc>
      </w:tr>
      <w:tr w:rsidR="00125418" w:rsidRPr="00F21F40" w14:paraId="56F8474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B69F5D" w14:textId="77777777" w:rsidR="00125418" w:rsidRPr="00F21F40" w:rsidRDefault="00125418" w:rsidP="00125418">
            <w:pPr>
              <w:pStyle w:val="NormalinTable"/>
            </w:pPr>
            <w:r w:rsidRPr="00F21F40">
              <w:t xml:space="preserve">2934 00 00 </w:t>
            </w:r>
          </w:p>
        </w:tc>
        <w:tc>
          <w:tcPr>
            <w:cnfStyle w:val="000010000000" w:firstRow="0" w:lastRow="0" w:firstColumn="0" w:lastColumn="0" w:oddVBand="1" w:evenVBand="0" w:oddHBand="0" w:evenHBand="0" w:firstRowFirstColumn="0" w:firstRowLastColumn="0" w:lastRowFirstColumn="0" w:lastRowLastColumn="0"/>
            <w:tcW w:w="7036" w:type="dxa"/>
          </w:tcPr>
          <w:p w14:paraId="600C67D5" w14:textId="77777777" w:rsidR="00125418" w:rsidRPr="00F21F40" w:rsidRDefault="00125418" w:rsidP="00125418">
            <w:pPr>
              <w:pStyle w:val="NormalinTable"/>
            </w:pPr>
            <w:r>
              <w:t>0%</w:t>
            </w:r>
          </w:p>
        </w:tc>
      </w:tr>
      <w:tr w:rsidR="00125418" w:rsidRPr="00F21F40" w14:paraId="44AA6B2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DD3FE30" w14:textId="77777777" w:rsidR="00125418" w:rsidRPr="00F21F40" w:rsidRDefault="00125418" w:rsidP="00125418">
            <w:pPr>
              <w:pStyle w:val="NormalinTable"/>
            </w:pPr>
            <w:r w:rsidRPr="00F21F40">
              <w:t xml:space="preserve">2935 00 00 </w:t>
            </w:r>
          </w:p>
        </w:tc>
        <w:tc>
          <w:tcPr>
            <w:cnfStyle w:val="000010000000" w:firstRow="0" w:lastRow="0" w:firstColumn="0" w:lastColumn="0" w:oddVBand="1" w:evenVBand="0" w:oddHBand="0" w:evenHBand="0" w:firstRowFirstColumn="0" w:firstRowLastColumn="0" w:lastRowFirstColumn="0" w:lastRowLastColumn="0"/>
            <w:tcW w:w="7036" w:type="dxa"/>
          </w:tcPr>
          <w:p w14:paraId="18CB272B" w14:textId="77777777" w:rsidR="00125418" w:rsidRPr="00F21F40" w:rsidRDefault="00125418" w:rsidP="00125418">
            <w:pPr>
              <w:pStyle w:val="NormalinTable"/>
            </w:pPr>
            <w:r>
              <w:t>0%</w:t>
            </w:r>
          </w:p>
        </w:tc>
      </w:tr>
      <w:tr w:rsidR="00125418" w:rsidRPr="00F21F40" w14:paraId="134C6D4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DD5211" w14:textId="77777777" w:rsidR="00125418" w:rsidRPr="00F21F40" w:rsidRDefault="00125418" w:rsidP="00125418">
            <w:pPr>
              <w:pStyle w:val="NormalinTable"/>
            </w:pPr>
            <w:r w:rsidRPr="00F21F40">
              <w:t xml:space="preserve">2938 00 00 </w:t>
            </w:r>
          </w:p>
        </w:tc>
        <w:tc>
          <w:tcPr>
            <w:cnfStyle w:val="000010000000" w:firstRow="0" w:lastRow="0" w:firstColumn="0" w:lastColumn="0" w:oddVBand="1" w:evenVBand="0" w:oddHBand="0" w:evenHBand="0" w:firstRowFirstColumn="0" w:firstRowLastColumn="0" w:lastRowFirstColumn="0" w:lastRowLastColumn="0"/>
            <w:tcW w:w="7036" w:type="dxa"/>
          </w:tcPr>
          <w:p w14:paraId="3DA23808" w14:textId="77777777" w:rsidR="00125418" w:rsidRPr="00F21F40" w:rsidRDefault="00125418" w:rsidP="00125418">
            <w:pPr>
              <w:pStyle w:val="NormalinTable"/>
            </w:pPr>
            <w:r>
              <w:t>0%</w:t>
            </w:r>
          </w:p>
        </w:tc>
      </w:tr>
      <w:tr w:rsidR="00125418" w:rsidRPr="00F21F40" w14:paraId="5AC9228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6097650" w14:textId="77777777" w:rsidR="00125418" w:rsidRPr="00F21F40" w:rsidRDefault="00125418" w:rsidP="00125418">
            <w:pPr>
              <w:pStyle w:val="NormalinTable"/>
            </w:pPr>
            <w:r w:rsidRPr="00F21F40">
              <w:t xml:space="preserve">2940 00 00 </w:t>
            </w:r>
          </w:p>
        </w:tc>
        <w:tc>
          <w:tcPr>
            <w:cnfStyle w:val="000010000000" w:firstRow="0" w:lastRow="0" w:firstColumn="0" w:lastColumn="0" w:oddVBand="1" w:evenVBand="0" w:oddHBand="0" w:evenHBand="0" w:firstRowFirstColumn="0" w:firstRowLastColumn="0" w:lastRowFirstColumn="0" w:lastRowLastColumn="0"/>
            <w:tcW w:w="7036" w:type="dxa"/>
          </w:tcPr>
          <w:p w14:paraId="640CD15F" w14:textId="77777777" w:rsidR="00125418" w:rsidRPr="00F21F40" w:rsidRDefault="00125418" w:rsidP="00125418">
            <w:pPr>
              <w:pStyle w:val="NormalinTable"/>
            </w:pPr>
            <w:r>
              <w:t>0%</w:t>
            </w:r>
          </w:p>
        </w:tc>
      </w:tr>
      <w:tr w:rsidR="00125418" w:rsidRPr="00F21F40" w14:paraId="7DE8F0C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3E2F91" w14:textId="77777777" w:rsidR="00125418" w:rsidRPr="00F21F40" w:rsidRDefault="00125418" w:rsidP="00125418">
            <w:pPr>
              <w:pStyle w:val="NormalinTable"/>
            </w:pPr>
            <w:r w:rsidRPr="00F21F40">
              <w:t xml:space="preserve">2941 00 00 </w:t>
            </w:r>
          </w:p>
        </w:tc>
        <w:tc>
          <w:tcPr>
            <w:cnfStyle w:val="000010000000" w:firstRow="0" w:lastRow="0" w:firstColumn="0" w:lastColumn="0" w:oddVBand="1" w:evenVBand="0" w:oddHBand="0" w:evenHBand="0" w:firstRowFirstColumn="0" w:firstRowLastColumn="0" w:lastRowFirstColumn="0" w:lastRowLastColumn="0"/>
            <w:tcW w:w="7036" w:type="dxa"/>
          </w:tcPr>
          <w:p w14:paraId="79B3B30D" w14:textId="77777777" w:rsidR="00125418" w:rsidRPr="00F21F40" w:rsidRDefault="00125418" w:rsidP="00125418">
            <w:pPr>
              <w:pStyle w:val="NormalinTable"/>
            </w:pPr>
            <w:r>
              <w:t>0%</w:t>
            </w:r>
          </w:p>
        </w:tc>
      </w:tr>
      <w:tr w:rsidR="00125418" w:rsidRPr="00F21F40" w14:paraId="453D565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C6A1A9F" w14:textId="77777777" w:rsidR="00125418" w:rsidRPr="00F21F40" w:rsidRDefault="00125418" w:rsidP="00125418">
            <w:pPr>
              <w:pStyle w:val="NormalinTable"/>
            </w:pPr>
            <w:r w:rsidRPr="00F21F40">
              <w:t xml:space="preserve">2942 00 00 </w:t>
            </w:r>
          </w:p>
        </w:tc>
        <w:tc>
          <w:tcPr>
            <w:cnfStyle w:val="000010000000" w:firstRow="0" w:lastRow="0" w:firstColumn="0" w:lastColumn="0" w:oddVBand="1" w:evenVBand="0" w:oddHBand="0" w:evenHBand="0" w:firstRowFirstColumn="0" w:firstRowLastColumn="0" w:lastRowFirstColumn="0" w:lastRowLastColumn="0"/>
            <w:tcW w:w="7036" w:type="dxa"/>
          </w:tcPr>
          <w:p w14:paraId="3D8C2A3E" w14:textId="77777777" w:rsidR="00125418" w:rsidRPr="00F21F40" w:rsidRDefault="00125418" w:rsidP="00125418">
            <w:pPr>
              <w:pStyle w:val="NormalinTable"/>
            </w:pPr>
            <w:r>
              <w:t>0%</w:t>
            </w:r>
          </w:p>
        </w:tc>
      </w:tr>
      <w:tr w:rsidR="00125418" w:rsidRPr="00F21F40" w14:paraId="2134D80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25AB22" w14:textId="77777777" w:rsidR="00125418" w:rsidRPr="00F21F40" w:rsidRDefault="00125418" w:rsidP="00125418">
            <w:pPr>
              <w:pStyle w:val="NormalinTable"/>
            </w:pPr>
            <w:r w:rsidRPr="00F21F40">
              <w:t xml:space="preserve">3000 00 00 </w:t>
            </w:r>
          </w:p>
        </w:tc>
        <w:tc>
          <w:tcPr>
            <w:cnfStyle w:val="000010000000" w:firstRow="0" w:lastRow="0" w:firstColumn="0" w:lastColumn="0" w:oddVBand="1" w:evenVBand="0" w:oddHBand="0" w:evenHBand="0" w:firstRowFirstColumn="0" w:firstRowLastColumn="0" w:lastRowFirstColumn="0" w:lastRowLastColumn="0"/>
            <w:tcW w:w="7036" w:type="dxa"/>
          </w:tcPr>
          <w:p w14:paraId="0923104C" w14:textId="77777777" w:rsidR="00125418" w:rsidRPr="00F21F40" w:rsidRDefault="00125418" w:rsidP="00125418">
            <w:pPr>
              <w:pStyle w:val="NormalinTable"/>
            </w:pPr>
            <w:r>
              <w:t>0%</w:t>
            </w:r>
          </w:p>
        </w:tc>
      </w:tr>
      <w:tr w:rsidR="00125418" w:rsidRPr="00F21F40" w14:paraId="38F5F64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35042AA" w14:textId="77777777" w:rsidR="00125418" w:rsidRPr="00F21F40" w:rsidRDefault="00125418" w:rsidP="00125418">
            <w:pPr>
              <w:pStyle w:val="NormalinTable"/>
            </w:pPr>
            <w:r w:rsidRPr="00F21F40">
              <w:t xml:space="preserve">3100 00 00 </w:t>
            </w:r>
          </w:p>
        </w:tc>
        <w:tc>
          <w:tcPr>
            <w:cnfStyle w:val="000010000000" w:firstRow="0" w:lastRow="0" w:firstColumn="0" w:lastColumn="0" w:oddVBand="1" w:evenVBand="0" w:oddHBand="0" w:evenHBand="0" w:firstRowFirstColumn="0" w:firstRowLastColumn="0" w:lastRowFirstColumn="0" w:lastRowLastColumn="0"/>
            <w:tcW w:w="7036" w:type="dxa"/>
          </w:tcPr>
          <w:p w14:paraId="391A1720" w14:textId="77777777" w:rsidR="00125418" w:rsidRPr="00F21F40" w:rsidRDefault="00125418" w:rsidP="00125418">
            <w:pPr>
              <w:pStyle w:val="NormalinTable"/>
            </w:pPr>
            <w:r>
              <w:t>0%</w:t>
            </w:r>
          </w:p>
        </w:tc>
      </w:tr>
      <w:tr w:rsidR="00125418" w:rsidRPr="00F21F40" w14:paraId="175396C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F5CF7E" w14:textId="77777777" w:rsidR="00125418" w:rsidRPr="00F21F40" w:rsidRDefault="00125418" w:rsidP="00125418">
            <w:pPr>
              <w:pStyle w:val="NormalinTable"/>
            </w:pPr>
            <w:r w:rsidRPr="00F21F40">
              <w:t xml:space="preserve">3200 00 00 </w:t>
            </w:r>
          </w:p>
        </w:tc>
        <w:tc>
          <w:tcPr>
            <w:cnfStyle w:val="000010000000" w:firstRow="0" w:lastRow="0" w:firstColumn="0" w:lastColumn="0" w:oddVBand="1" w:evenVBand="0" w:oddHBand="0" w:evenHBand="0" w:firstRowFirstColumn="0" w:firstRowLastColumn="0" w:lastRowFirstColumn="0" w:lastRowLastColumn="0"/>
            <w:tcW w:w="7036" w:type="dxa"/>
          </w:tcPr>
          <w:p w14:paraId="4725FC79" w14:textId="77777777" w:rsidR="00125418" w:rsidRPr="00F21F40" w:rsidRDefault="00125418" w:rsidP="00125418">
            <w:pPr>
              <w:pStyle w:val="NormalinTable"/>
            </w:pPr>
            <w:r>
              <w:t>0%</w:t>
            </w:r>
          </w:p>
        </w:tc>
      </w:tr>
      <w:tr w:rsidR="00125418" w:rsidRPr="00F21F40" w14:paraId="1DA8EB3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CCC54EA" w14:textId="77777777" w:rsidR="00125418" w:rsidRPr="00F21F40" w:rsidRDefault="00125418" w:rsidP="00125418">
            <w:pPr>
              <w:pStyle w:val="NormalinTable"/>
            </w:pPr>
            <w:r w:rsidRPr="00F21F40">
              <w:t xml:space="preserve">3301 12 00 </w:t>
            </w:r>
          </w:p>
        </w:tc>
        <w:tc>
          <w:tcPr>
            <w:cnfStyle w:val="000010000000" w:firstRow="0" w:lastRow="0" w:firstColumn="0" w:lastColumn="0" w:oddVBand="1" w:evenVBand="0" w:oddHBand="0" w:evenHBand="0" w:firstRowFirstColumn="0" w:firstRowLastColumn="0" w:lastRowFirstColumn="0" w:lastRowLastColumn="0"/>
            <w:tcW w:w="7036" w:type="dxa"/>
          </w:tcPr>
          <w:p w14:paraId="45E2822E" w14:textId="77777777" w:rsidR="00125418" w:rsidRPr="00F21F40" w:rsidRDefault="00125418" w:rsidP="00125418">
            <w:pPr>
              <w:pStyle w:val="NormalinTable"/>
            </w:pPr>
            <w:r>
              <w:t>0%</w:t>
            </w:r>
          </w:p>
        </w:tc>
      </w:tr>
      <w:tr w:rsidR="00125418" w:rsidRPr="00F21F40" w14:paraId="19CF7A5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5461E9" w14:textId="77777777" w:rsidR="00125418" w:rsidRPr="00F21F40" w:rsidRDefault="00125418" w:rsidP="00125418">
            <w:pPr>
              <w:pStyle w:val="NormalinTable"/>
            </w:pPr>
            <w:r w:rsidRPr="00F21F40">
              <w:lastRenderedPageBreak/>
              <w:t xml:space="preserve">3301 13 00 </w:t>
            </w:r>
          </w:p>
        </w:tc>
        <w:tc>
          <w:tcPr>
            <w:cnfStyle w:val="000010000000" w:firstRow="0" w:lastRow="0" w:firstColumn="0" w:lastColumn="0" w:oddVBand="1" w:evenVBand="0" w:oddHBand="0" w:evenHBand="0" w:firstRowFirstColumn="0" w:firstRowLastColumn="0" w:lastRowFirstColumn="0" w:lastRowLastColumn="0"/>
            <w:tcW w:w="7036" w:type="dxa"/>
          </w:tcPr>
          <w:p w14:paraId="643D2C0A" w14:textId="77777777" w:rsidR="00125418" w:rsidRPr="00F21F40" w:rsidRDefault="00125418" w:rsidP="00125418">
            <w:pPr>
              <w:pStyle w:val="NormalinTable"/>
            </w:pPr>
            <w:r>
              <w:t>0%</w:t>
            </w:r>
          </w:p>
        </w:tc>
      </w:tr>
      <w:tr w:rsidR="00125418" w:rsidRPr="00F21F40" w14:paraId="476592B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7951500" w14:textId="77777777" w:rsidR="00125418" w:rsidRPr="00F21F40" w:rsidRDefault="00125418" w:rsidP="00125418">
            <w:pPr>
              <w:pStyle w:val="NormalinTable"/>
            </w:pPr>
            <w:r w:rsidRPr="00F21F40">
              <w:t xml:space="preserve">3301 19 00 </w:t>
            </w:r>
          </w:p>
        </w:tc>
        <w:tc>
          <w:tcPr>
            <w:cnfStyle w:val="000010000000" w:firstRow="0" w:lastRow="0" w:firstColumn="0" w:lastColumn="0" w:oddVBand="1" w:evenVBand="0" w:oddHBand="0" w:evenHBand="0" w:firstRowFirstColumn="0" w:firstRowLastColumn="0" w:lastRowFirstColumn="0" w:lastRowLastColumn="0"/>
            <w:tcW w:w="7036" w:type="dxa"/>
          </w:tcPr>
          <w:p w14:paraId="3D538016" w14:textId="77777777" w:rsidR="00125418" w:rsidRPr="00F21F40" w:rsidRDefault="00125418" w:rsidP="00125418">
            <w:pPr>
              <w:pStyle w:val="NormalinTable"/>
            </w:pPr>
            <w:r>
              <w:t>0%</w:t>
            </w:r>
          </w:p>
        </w:tc>
      </w:tr>
      <w:tr w:rsidR="00125418" w:rsidRPr="00F21F40" w14:paraId="0642FD0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BAAF08" w14:textId="77777777" w:rsidR="00125418" w:rsidRPr="00F21F40" w:rsidRDefault="00125418" w:rsidP="00125418">
            <w:pPr>
              <w:pStyle w:val="NormalinTable"/>
            </w:pPr>
            <w:r w:rsidRPr="00F21F40">
              <w:t xml:space="preserve">3301 24 00 </w:t>
            </w:r>
          </w:p>
        </w:tc>
        <w:tc>
          <w:tcPr>
            <w:cnfStyle w:val="000010000000" w:firstRow="0" w:lastRow="0" w:firstColumn="0" w:lastColumn="0" w:oddVBand="1" w:evenVBand="0" w:oddHBand="0" w:evenHBand="0" w:firstRowFirstColumn="0" w:firstRowLastColumn="0" w:lastRowFirstColumn="0" w:lastRowLastColumn="0"/>
            <w:tcW w:w="7036" w:type="dxa"/>
          </w:tcPr>
          <w:p w14:paraId="7AD987FD" w14:textId="77777777" w:rsidR="00125418" w:rsidRPr="00F21F40" w:rsidRDefault="00125418" w:rsidP="00125418">
            <w:pPr>
              <w:pStyle w:val="NormalinTable"/>
            </w:pPr>
            <w:r>
              <w:t>0%</w:t>
            </w:r>
          </w:p>
        </w:tc>
      </w:tr>
      <w:tr w:rsidR="00125418" w:rsidRPr="00F21F40" w14:paraId="73C14C8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2F2DD93" w14:textId="77777777" w:rsidR="00125418" w:rsidRPr="00F21F40" w:rsidRDefault="00125418" w:rsidP="00125418">
            <w:pPr>
              <w:pStyle w:val="NormalinTable"/>
            </w:pPr>
            <w:r w:rsidRPr="00F21F40">
              <w:t xml:space="preserve">3301 25 00 </w:t>
            </w:r>
          </w:p>
        </w:tc>
        <w:tc>
          <w:tcPr>
            <w:cnfStyle w:val="000010000000" w:firstRow="0" w:lastRow="0" w:firstColumn="0" w:lastColumn="0" w:oddVBand="1" w:evenVBand="0" w:oddHBand="0" w:evenHBand="0" w:firstRowFirstColumn="0" w:firstRowLastColumn="0" w:lastRowFirstColumn="0" w:lastRowLastColumn="0"/>
            <w:tcW w:w="7036" w:type="dxa"/>
          </w:tcPr>
          <w:p w14:paraId="4A2B21ED" w14:textId="77777777" w:rsidR="00125418" w:rsidRPr="00F21F40" w:rsidRDefault="00125418" w:rsidP="00125418">
            <w:pPr>
              <w:pStyle w:val="NormalinTable"/>
            </w:pPr>
            <w:r>
              <w:t>0%</w:t>
            </w:r>
          </w:p>
        </w:tc>
      </w:tr>
      <w:tr w:rsidR="00125418" w:rsidRPr="00F21F40" w14:paraId="62991B1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293B0" w14:textId="77777777" w:rsidR="00125418" w:rsidRPr="00F21F40" w:rsidRDefault="00125418" w:rsidP="00125418">
            <w:pPr>
              <w:pStyle w:val="NormalinTable"/>
            </w:pPr>
            <w:r w:rsidRPr="00F21F40">
              <w:t xml:space="preserve">3301 29 00 </w:t>
            </w:r>
          </w:p>
        </w:tc>
        <w:tc>
          <w:tcPr>
            <w:cnfStyle w:val="000010000000" w:firstRow="0" w:lastRow="0" w:firstColumn="0" w:lastColumn="0" w:oddVBand="1" w:evenVBand="0" w:oddHBand="0" w:evenHBand="0" w:firstRowFirstColumn="0" w:firstRowLastColumn="0" w:lastRowFirstColumn="0" w:lastRowLastColumn="0"/>
            <w:tcW w:w="7036" w:type="dxa"/>
          </w:tcPr>
          <w:p w14:paraId="4D08B874" w14:textId="77777777" w:rsidR="00125418" w:rsidRPr="00F21F40" w:rsidRDefault="00125418" w:rsidP="00125418">
            <w:pPr>
              <w:pStyle w:val="NormalinTable"/>
            </w:pPr>
            <w:r>
              <w:t>0%</w:t>
            </w:r>
          </w:p>
        </w:tc>
      </w:tr>
      <w:tr w:rsidR="00125418" w:rsidRPr="00F21F40" w14:paraId="4FF97AC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6B16992" w14:textId="77777777" w:rsidR="00125418" w:rsidRPr="00F21F40" w:rsidRDefault="00125418" w:rsidP="00125418">
            <w:pPr>
              <w:pStyle w:val="NormalinTable"/>
            </w:pPr>
            <w:r w:rsidRPr="00F21F40">
              <w:t xml:space="preserve">3301 30 00 </w:t>
            </w:r>
          </w:p>
        </w:tc>
        <w:tc>
          <w:tcPr>
            <w:cnfStyle w:val="000010000000" w:firstRow="0" w:lastRow="0" w:firstColumn="0" w:lastColumn="0" w:oddVBand="1" w:evenVBand="0" w:oddHBand="0" w:evenHBand="0" w:firstRowFirstColumn="0" w:firstRowLastColumn="0" w:lastRowFirstColumn="0" w:lastRowLastColumn="0"/>
            <w:tcW w:w="7036" w:type="dxa"/>
          </w:tcPr>
          <w:p w14:paraId="7F2BD78F" w14:textId="77777777" w:rsidR="00125418" w:rsidRPr="00F21F40" w:rsidRDefault="00125418" w:rsidP="00125418">
            <w:pPr>
              <w:pStyle w:val="NormalinTable"/>
            </w:pPr>
            <w:r>
              <w:t>0%</w:t>
            </w:r>
          </w:p>
        </w:tc>
      </w:tr>
      <w:tr w:rsidR="00125418" w:rsidRPr="00F21F40" w14:paraId="2D62A45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E787BF" w14:textId="77777777" w:rsidR="00125418" w:rsidRPr="00F21F40" w:rsidRDefault="00125418" w:rsidP="00125418">
            <w:pPr>
              <w:pStyle w:val="NormalinTable"/>
            </w:pPr>
            <w:r w:rsidRPr="00F21F40">
              <w:t xml:space="preserve">3301 90 10 </w:t>
            </w:r>
          </w:p>
        </w:tc>
        <w:tc>
          <w:tcPr>
            <w:cnfStyle w:val="000010000000" w:firstRow="0" w:lastRow="0" w:firstColumn="0" w:lastColumn="0" w:oddVBand="1" w:evenVBand="0" w:oddHBand="0" w:evenHBand="0" w:firstRowFirstColumn="0" w:firstRowLastColumn="0" w:lastRowFirstColumn="0" w:lastRowLastColumn="0"/>
            <w:tcW w:w="7036" w:type="dxa"/>
          </w:tcPr>
          <w:p w14:paraId="3D4F7C5C" w14:textId="77777777" w:rsidR="00125418" w:rsidRPr="00F21F40" w:rsidRDefault="00125418" w:rsidP="00125418">
            <w:pPr>
              <w:pStyle w:val="NormalinTable"/>
            </w:pPr>
            <w:r>
              <w:t>0%</w:t>
            </w:r>
          </w:p>
        </w:tc>
      </w:tr>
      <w:tr w:rsidR="00125418" w:rsidRPr="00F21F40" w14:paraId="08BA424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46C1E5" w14:textId="77777777" w:rsidR="00125418" w:rsidRPr="00F21F40" w:rsidRDefault="00125418" w:rsidP="00125418">
            <w:pPr>
              <w:pStyle w:val="NormalinTable"/>
            </w:pPr>
            <w:r w:rsidRPr="00F21F40">
              <w:t xml:space="preserve">3301 90 21 </w:t>
            </w:r>
          </w:p>
        </w:tc>
        <w:tc>
          <w:tcPr>
            <w:cnfStyle w:val="000010000000" w:firstRow="0" w:lastRow="0" w:firstColumn="0" w:lastColumn="0" w:oddVBand="1" w:evenVBand="0" w:oddHBand="0" w:evenHBand="0" w:firstRowFirstColumn="0" w:firstRowLastColumn="0" w:lastRowFirstColumn="0" w:lastRowLastColumn="0"/>
            <w:tcW w:w="7036" w:type="dxa"/>
          </w:tcPr>
          <w:p w14:paraId="01893B72" w14:textId="77777777" w:rsidR="00125418" w:rsidRPr="00F21F40" w:rsidRDefault="00125418" w:rsidP="00125418">
            <w:pPr>
              <w:pStyle w:val="NormalinTable"/>
            </w:pPr>
            <w:r>
              <w:t>0%</w:t>
            </w:r>
          </w:p>
        </w:tc>
      </w:tr>
      <w:tr w:rsidR="00125418" w:rsidRPr="00F21F40" w14:paraId="0A8F3B6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8E8586" w14:textId="77777777" w:rsidR="00125418" w:rsidRPr="00F21F40" w:rsidRDefault="00125418" w:rsidP="00125418">
            <w:pPr>
              <w:pStyle w:val="NormalinTable"/>
            </w:pPr>
            <w:r w:rsidRPr="00F21F40">
              <w:t xml:space="preserve">3301 90 90 </w:t>
            </w:r>
          </w:p>
        </w:tc>
        <w:tc>
          <w:tcPr>
            <w:cnfStyle w:val="000010000000" w:firstRow="0" w:lastRow="0" w:firstColumn="0" w:lastColumn="0" w:oddVBand="1" w:evenVBand="0" w:oddHBand="0" w:evenHBand="0" w:firstRowFirstColumn="0" w:firstRowLastColumn="0" w:lastRowFirstColumn="0" w:lastRowLastColumn="0"/>
            <w:tcW w:w="7036" w:type="dxa"/>
          </w:tcPr>
          <w:p w14:paraId="32A54D32" w14:textId="77777777" w:rsidR="00125418" w:rsidRPr="00F21F40" w:rsidRDefault="00125418" w:rsidP="00125418">
            <w:pPr>
              <w:pStyle w:val="NormalinTable"/>
            </w:pPr>
            <w:r>
              <w:t>0%</w:t>
            </w:r>
          </w:p>
        </w:tc>
      </w:tr>
      <w:tr w:rsidR="00125418" w:rsidRPr="00F21F40" w14:paraId="1C3B5E3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3E78A48" w14:textId="77777777" w:rsidR="00125418" w:rsidRPr="00F21F40" w:rsidRDefault="00125418" w:rsidP="00125418">
            <w:pPr>
              <w:pStyle w:val="NormalinTable"/>
            </w:pPr>
            <w:r w:rsidRPr="00F21F40">
              <w:t xml:space="preserve">3302 10 00 </w:t>
            </w:r>
          </w:p>
        </w:tc>
        <w:tc>
          <w:tcPr>
            <w:cnfStyle w:val="000010000000" w:firstRow="0" w:lastRow="0" w:firstColumn="0" w:lastColumn="0" w:oddVBand="1" w:evenVBand="0" w:oddHBand="0" w:evenHBand="0" w:firstRowFirstColumn="0" w:firstRowLastColumn="0" w:lastRowFirstColumn="0" w:lastRowLastColumn="0"/>
            <w:tcW w:w="7036" w:type="dxa"/>
          </w:tcPr>
          <w:p w14:paraId="54B0C326" w14:textId="77777777" w:rsidR="00125418" w:rsidRPr="00F21F40" w:rsidRDefault="00125418" w:rsidP="00125418">
            <w:pPr>
              <w:pStyle w:val="NormalinTable"/>
            </w:pPr>
            <w:r>
              <w:t>0%</w:t>
            </w:r>
          </w:p>
        </w:tc>
      </w:tr>
      <w:tr w:rsidR="00125418" w:rsidRPr="00F21F40" w14:paraId="0FCF94D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9A8D3F" w14:textId="77777777" w:rsidR="00125418" w:rsidRPr="00F21F40" w:rsidRDefault="00125418" w:rsidP="00125418">
            <w:pPr>
              <w:pStyle w:val="NormalinTable"/>
            </w:pPr>
            <w:r w:rsidRPr="00F21F40">
              <w:t xml:space="preserve">3306 00 00 </w:t>
            </w:r>
          </w:p>
        </w:tc>
        <w:tc>
          <w:tcPr>
            <w:cnfStyle w:val="000010000000" w:firstRow="0" w:lastRow="0" w:firstColumn="0" w:lastColumn="0" w:oddVBand="1" w:evenVBand="0" w:oddHBand="0" w:evenHBand="0" w:firstRowFirstColumn="0" w:firstRowLastColumn="0" w:lastRowFirstColumn="0" w:lastRowLastColumn="0"/>
            <w:tcW w:w="7036" w:type="dxa"/>
          </w:tcPr>
          <w:p w14:paraId="402969E0" w14:textId="77777777" w:rsidR="00125418" w:rsidRPr="00F21F40" w:rsidRDefault="00125418" w:rsidP="00125418">
            <w:pPr>
              <w:pStyle w:val="NormalinTable"/>
            </w:pPr>
            <w:r>
              <w:t>0%</w:t>
            </w:r>
          </w:p>
        </w:tc>
      </w:tr>
      <w:tr w:rsidR="00125418" w:rsidRPr="00F21F40" w14:paraId="0BB6714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98E97A3" w14:textId="77777777" w:rsidR="00125418" w:rsidRPr="00F21F40" w:rsidRDefault="00125418" w:rsidP="00125418">
            <w:pPr>
              <w:pStyle w:val="NormalinTable"/>
            </w:pPr>
            <w:r w:rsidRPr="00F21F40">
              <w:t xml:space="preserve">3307 00 00 </w:t>
            </w:r>
          </w:p>
        </w:tc>
        <w:tc>
          <w:tcPr>
            <w:cnfStyle w:val="000010000000" w:firstRow="0" w:lastRow="0" w:firstColumn="0" w:lastColumn="0" w:oddVBand="1" w:evenVBand="0" w:oddHBand="0" w:evenHBand="0" w:firstRowFirstColumn="0" w:firstRowLastColumn="0" w:lastRowFirstColumn="0" w:lastRowLastColumn="0"/>
            <w:tcW w:w="7036" w:type="dxa"/>
          </w:tcPr>
          <w:p w14:paraId="5E5C0847" w14:textId="77777777" w:rsidR="00125418" w:rsidRPr="00F21F40" w:rsidRDefault="00125418" w:rsidP="00125418">
            <w:pPr>
              <w:pStyle w:val="NormalinTable"/>
            </w:pPr>
            <w:r>
              <w:t>0%</w:t>
            </w:r>
          </w:p>
        </w:tc>
      </w:tr>
      <w:tr w:rsidR="00125418" w:rsidRPr="00F21F40" w14:paraId="6BDE573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23557A" w14:textId="77777777" w:rsidR="00125418" w:rsidRPr="00F21F40" w:rsidRDefault="00125418" w:rsidP="00125418">
            <w:pPr>
              <w:pStyle w:val="NormalinTable"/>
            </w:pPr>
            <w:r w:rsidRPr="00F21F40">
              <w:t xml:space="preserve">3400 00 00 </w:t>
            </w:r>
          </w:p>
        </w:tc>
        <w:tc>
          <w:tcPr>
            <w:cnfStyle w:val="000010000000" w:firstRow="0" w:lastRow="0" w:firstColumn="0" w:lastColumn="0" w:oddVBand="1" w:evenVBand="0" w:oddHBand="0" w:evenHBand="0" w:firstRowFirstColumn="0" w:firstRowLastColumn="0" w:lastRowFirstColumn="0" w:lastRowLastColumn="0"/>
            <w:tcW w:w="7036" w:type="dxa"/>
          </w:tcPr>
          <w:p w14:paraId="7393101E" w14:textId="77777777" w:rsidR="00125418" w:rsidRPr="00F21F40" w:rsidRDefault="00125418" w:rsidP="00125418">
            <w:pPr>
              <w:pStyle w:val="NormalinTable"/>
            </w:pPr>
            <w:r>
              <w:t>0%</w:t>
            </w:r>
          </w:p>
        </w:tc>
      </w:tr>
      <w:tr w:rsidR="00125418" w:rsidRPr="00F21F40" w14:paraId="5C3A36C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BC3DC39" w14:textId="77777777" w:rsidR="00125418" w:rsidRPr="00F21F40" w:rsidRDefault="00125418" w:rsidP="00125418">
            <w:pPr>
              <w:pStyle w:val="NormalinTable"/>
            </w:pPr>
            <w:r w:rsidRPr="00F21F40">
              <w:t xml:space="preserve">3501 10 50 </w:t>
            </w:r>
          </w:p>
        </w:tc>
        <w:tc>
          <w:tcPr>
            <w:cnfStyle w:val="000010000000" w:firstRow="0" w:lastRow="0" w:firstColumn="0" w:lastColumn="0" w:oddVBand="1" w:evenVBand="0" w:oddHBand="0" w:evenHBand="0" w:firstRowFirstColumn="0" w:firstRowLastColumn="0" w:lastRowFirstColumn="0" w:lastRowLastColumn="0"/>
            <w:tcW w:w="7036" w:type="dxa"/>
          </w:tcPr>
          <w:p w14:paraId="33E4666D" w14:textId="77777777" w:rsidR="00125418" w:rsidRPr="00F21F40" w:rsidRDefault="00125418" w:rsidP="00125418">
            <w:pPr>
              <w:pStyle w:val="NormalinTable"/>
            </w:pPr>
            <w:r>
              <w:t>0%</w:t>
            </w:r>
          </w:p>
        </w:tc>
      </w:tr>
      <w:tr w:rsidR="00125418" w:rsidRPr="00F21F40" w14:paraId="61180CB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53EEDF" w14:textId="77777777" w:rsidR="00125418" w:rsidRPr="00F21F40" w:rsidRDefault="00125418" w:rsidP="00125418">
            <w:pPr>
              <w:pStyle w:val="NormalinTable"/>
            </w:pPr>
            <w:r w:rsidRPr="00F21F40">
              <w:t xml:space="preserve">3501 10 90 </w:t>
            </w:r>
          </w:p>
        </w:tc>
        <w:tc>
          <w:tcPr>
            <w:cnfStyle w:val="000010000000" w:firstRow="0" w:lastRow="0" w:firstColumn="0" w:lastColumn="0" w:oddVBand="1" w:evenVBand="0" w:oddHBand="0" w:evenHBand="0" w:firstRowFirstColumn="0" w:firstRowLastColumn="0" w:lastRowFirstColumn="0" w:lastRowLastColumn="0"/>
            <w:tcW w:w="7036" w:type="dxa"/>
          </w:tcPr>
          <w:p w14:paraId="6EFFA98A" w14:textId="77777777" w:rsidR="00125418" w:rsidRPr="00F21F40" w:rsidRDefault="00125418" w:rsidP="00125418">
            <w:pPr>
              <w:pStyle w:val="NormalinTable"/>
            </w:pPr>
            <w:r>
              <w:t>0%</w:t>
            </w:r>
          </w:p>
        </w:tc>
      </w:tr>
      <w:tr w:rsidR="00125418" w:rsidRPr="00F21F40" w14:paraId="4EADA47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2ADA75E" w14:textId="77777777" w:rsidR="00125418" w:rsidRPr="00F21F40" w:rsidRDefault="00125418" w:rsidP="00125418">
            <w:pPr>
              <w:pStyle w:val="NormalinTable"/>
            </w:pPr>
            <w:r w:rsidRPr="00F21F40">
              <w:t xml:space="preserve">3501 90 00 </w:t>
            </w:r>
          </w:p>
        </w:tc>
        <w:tc>
          <w:tcPr>
            <w:cnfStyle w:val="000010000000" w:firstRow="0" w:lastRow="0" w:firstColumn="0" w:lastColumn="0" w:oddVBand="1" w:evenVBand="0" w:oddHBand="0" w:evenHBand="0" w:firstRowFirstColumn="0" w:firstRowLastColumn="0" w:lastRowFirstColumn="0" w:lastRowLastColumn="0"/>
            <w:tcW w:w="7036" w:type="dxa"/>
          </w:tcPr>
          <w:p w14:paraId="0AFAB2E5" w14:textId="77777777" w:rsidR="00125418" w:rsidRPr="00F21F40" w:rsidRDefault="00125418" w:rsidP="00125418">
            <w:pPr>
              <w:pStyle w:val="NormalinTable"/>
            </w:pPr>
            <w:r>
              <w:t>0%</w:t>
            </w:r>
          </w:p>
        </w:tc>
      </w:tr>
      <w:tr w:rsidR="00125418" w:rsidRPr="00F21F40" w14:paraId="4A6DA17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8BB961" w14:textId="77777777" w:rsidR="00125418" w:rsidRPr="00F21F40" w:rsidRDefault="00125418" w:rsidP="00125418">
            <w:pPr>
              <w:pStyle w:val="NormalinTable"/>
            </w:pPr>
            <w:r w:rsidRPr="00F21F40">
              <w:t xml:space="preserve">3502 90 70 </w:t>
            </w:r>
          </w:p>
        </w:tc>
        <w:tc>
          <w:tcPr>
            <w:cnfStyle w:val="000010000000" w:firstRow="0" w:lastRow="0" w:firstColumn="0" w:lastColumn="0" w:oddVBand="1" w:evenVBand="0" w:oddHBand="0" w:evenHBand="0" w:firstRowFirstColumn="0" w:firstRowLastColumn="0" w:lastRowFirstColumn="0" w:lastRowLastColumn="0"/>
            <w:tcW w:w="7036" w:type="dxa"/>
          </w:tcPr>
          <w:p w14:paraId="6953AF01" w14:textId="77777777" w:rsidR="00125418" w:rsidRPr="00F21F40" w:rsidRDefault="00125418" w:rsidP="00125418">
            <w:pPr>
              <w:pStyle w:val="NormalinTable"/>
            </w:pPr>
            <w:r>
              <w:t>0%</w:t>
            </w:r>
          </w:p>
        </w:tc>
      </w:tr>
      <w:tr w:rsidR="00125418" w:rsidRPr="00F21F40" w14:paraId="1BD1423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AD72AFD" w14:textId="77777777" w:rsidR="00125418" w:rsidRPr="00F21F40" w:rsidRDefault="00125418" w:rsidP="00125418">
            <w:pPr>
              <w:pStyle w:val="NormalinTable"/>
            </w:pPr>
            <w:r w:rsidRPr="00F21F40">
              <w:t xml:space="preserve">3502 90 90 </w:t>
            </w:r>
          </w:p>
        </w:tc>
        <w:tc>
          <w:tcPr>
            <w:cnfStyle w:val="000010000000" w:firstRow="0" w:lastRow="0" w:firstColumn="0" w:lastColumn="0" w:oddVBand="1" w:evenVBand="0" w:oddHBand="0" w:evenHBand="0" w:firstRowFirstColumn="0" w:firstRowLastColumn="0" w:lastRowFirstColumn="0" w:lastRowLastColumn="0"/>
            <w:tcW w:w="7036" w:type="dxa"/>
          </w:tcPr>
          <w:p w14:paraId="5B991BED" w14:textId="77777777" w:rsidR="00125418" w:rsidRPr="00F21F40" w:rsidRDefault="00125418" w:rsidP="00125418">
            <w:pPr>
              <w:pStyle w:val="NormalinTable"/>
            </w:pPr>
            <w:r>
              <w:t>0%</w:t>
            </w:r>
          </w:p>
        </w:tc>
      </w:tr>
      <w:tr w:rsidR="00125418" w:rsidRPr="00F21F40" w14:paraId="3ED795E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E62021" w14:textId="77777777" w:rsidR="00125418" w:rsidRPr="00F21F40" w:rsidRDefault="00125418" w:rsidP="00125418">
            <w:pPr>
              <w:pStyle w:val="NormalinTable"/>
            </w:pPr>
            <w:r w:rsidRPr="00F21F40">
              <w:t xml:space="preserve">3503 00 00 </w:t>
            </w:r>
          </w:p>
        </w:tc>
        <w:tc>
          <w:tcPr>
            <w:cnfStyle w:val="000010000000" w:firstRow="0" w:lastRow="0" w:firstColumn="0" w:lastColumn="0" w:oddVBand="1" w:evenVBand="0" w:oddHBand="0" w:evenHBand="0" w:firstRowFirstColumn="0" w:firstRowLastColumn="0" w:lastRowFirstColumn="0" w:lastRowLastColumn="0"/>
            <w:tcW w:w="7036" w:type="dxa"/>
          </w:tcPr>
          <w:p w14:paraId="286B7E43" w14:textId="77777777" w:rsidR="00125418" w:rsidRPr="00F21F40" w:rsidRDefault="00125418" w:rsidP="00125418">
            <w:pPr>
              <w:pStyle w:val="NormalinTable"/>
            </w:pPr>
            <w:r>
              <w:t>0%</w:t>
            </w:r>
          </w:p>
        </w:tc>
      </w:tr>
      <w:tr w:rsidR="00125418" w:rsidRPr="00F21F40" w14:paraId="7B7897B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F9D7B6D" w14:textId="77777777" w:rsidR="00125418" w:rsidRPr="00F21F40" w:rsidRDefault="00125418" w:rsidP="00125418">
            <w:pPr>
              <w:pStyle w:val="NormalinTable"/>
            </w:pPr>
            <w:r w:rsidRPr="00F21F40">
              <w:t xml:space="preserve">3504 00 00 </w:t>
            </w:r>
          </w:p>
        </w:tc>
        <w:tc>
          <w:tcPr>
            <w:cnfStyle w:val="000010000000" w:firstRow="0" w:lastRow="0" w:firstColumn="0" w:lastColumn="0" w:oddVBand="1" w:evenVBand="0" w:oddHBand="0" w:evenHBand="0" w:firstRowFirstColumn="0" w:firstRowLastColumn="0" w:lastRowFirstColumn="0" w:lastRowLastColumn="0"/>
            <w:tcW w:w="7036" w:type="dxa"/>
          </w:tcPr>
          <w:p w14:paraId="079508A0" w14:textId="77777777" w:rsidR="00125418" w:rsidRPr="00F21F40" w:rsidRDefault="00125418" w:rsidP="00125418">
            <w:pPr>
              <w:pStyle w:val="NormalinTable"/>
            </w:pPr>
            <w:r>
              <w:t>0%</w:t>
            </w:r>
          </w:p>
        </w:tc>
      </w:tr>
      <w:tr w:rsidR="00125418" w:rsidRPr="00F21F40" w14:paraId="56B4FD0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6082FF" w14:textId="77777777" w:rsidR="00125418" w:rsidRPr="00F21F40" w:rsidRDefault="00125418" w:rsidP="00125418">
            <w:pPr>
              <w:pStyle w:val="NormalinTable"/>
            </w:pPr>
            <w:r w:rsidRPr="00F21F40">
              <w:t xml:space="preserve">3506 00 00 </w:t>
            </w:r>
          </w:p>
        </w:tc>
        <w:tc>
          <w:tcPr>
            <w:cnfStyle w:val="000010000000" w:firstRow="0" w:lastRow="0" w:firstColumn="0" w:lastColumn="0" w:oddVBand="1" w:evenVBand="0" w:oddHBand="0" w:evenHBand="0" w:firstRowFirstColumn="0" w:firstRowLastColumn="0" w:lastRowFirstColumn="0" w:lastRowLastColumn="0"/>
            <w:tcW w:w="7036" w:type="dxa"/>
          </w:tcPr>
          <w:p w14:paraId="7D8E49DF" w14:textId="77777777" w:rsidR="00125418" w:rsidRPr="00F21F40" w:rsidRDefault="00125418" w:rsidP="00125418">
            <w:pPr>
              <w:pStyle w:val="NormalinTable"/>
            </w:pPr>
            <w:r>
              <w:t>0%</w:t>
            </w:r>
          </w:p>
        </w:tc>
      </w:tr>
      <w:tr w:rsidR="00125418" w:rsidRPr="00F21F40" w14:paraId="053C4B4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85BC9AF" w14:textId="77777777" w:rsidR="00125418" w:rsidRPr="00F21F40" w:rsidRDefault="00125418" w:rsidP="00125418">
            <w:pPr>
              <w:pStyle w:val="NormalinTable"/>
            </w:pPr>
            <w:r w:rsidRPr="00F21F40">
              <w:t xml:space="preserve">3507 00 00 </w:t>
            </w:r>
          </w:p>
        </w:tc>
        <w:tc>
          <w:tcPr>
            <w:cnfStyle w:val="000010000000" w:firstRow="0" w:lastRow="0" w:firstColumn="0" w:lastColumn="0" w:oddVBand="1" w:evenVBand="0" w:oddHBand="0" w:evenHBand="0" w:firstRowFirstColumn="0" w:firstRowLastColumn="0" w:lastRowFirstColumn="0" w:lastRowLastColumn="0"/>
            <w:tcW w:w="7036" w:type="dxa"/>
          </w:tcPr>
          <w:p w14:paraId="74553E19" w14:textId="77777777" w:rsidR="00125418" w:rsidRPr="00F21F40" w:rsidRDefault="00125418" w:rsidP="00125418">
            <w:pPr>
              <w:pStyle w:val="NormalinTable"/>
            </w:pPr>
            <w:r>
              <w:t>0%</w:t>
            </w:r>
          </w:p>
        </w:tc>
      </w:tr>
      <w:tr w:rsidR="00125418" w:rsidRPr="00F21F40" w14:paraId="03C6184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20C8EB" w14:textId="77777777" w:rsidR="00125418" w:rsidRPr="00F21F40" w:rsidRDefault="00125418" w:rsidP="00125418">
            <w:pPr>
              <w:pStyle w:val="NormalinTable"/>
            </w:pPr>
            <w:r w:rsidRPr="00F21F40">
              <w:t xml:space="preserve">3600 00 00 </w:t>
            </w:r>
          </w:p>
        </w:tc>
        <w:tc>
          <w:tcPr>
            <w:cnfStyle w:val="000010000000" w:firstRow="0" w:lastRow="0" w:firstColumn="0" w:lastColumn="0" w:oddVBand="1" w:evenVBand="0" w:oddHBand="0" w:evenHBand="0" w:firstRowFirstColumn="0" w:firstRowLastColumn="0" w:lastRowFirstColumn="0" w:lastRowLastColumn="0"/>
            <w:tcW w:w="7036" w:type="dxa"/>
          </w:tcPr>
          <w:p w14:paraId="05C8CF51" w14:textId="77777777" w:rsidR="00125418" w:rsidRPr="00F21F40" w:rsidRDefault="00125418" w:rsidP="00125418">
            <w:pPr>
              <w:pStyle w:val="NormalinTable"/>
            </w:pPr>
            <w:r>
              <w:t>0%</w:t>
            </w:r>
          </w:p>
        </w:tc>
      </w:tr>
      <w:tr w:rsidR="00125418" w:rsidRPr="00F21F40" w14:paraId="17690C0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19E9BC2" w14:textId="77777777" w:rsidR="00125418" w:rsidRPr="00F21F40" w:rsidRDefault="00125418" w:rsidP="00125418">
            <w:pPr>
              <w:pStyle w:val="NormalinTable"/>
            </w:pPr>
            <w:r w:rsidRPr="00F21F40">
              <w:t xml:space="preserve">3700 00 00 </w:t>
            </w:r>
          </w:p>
        </w:tc>
        <w:tc>
          <w:tcPr>
            <w:cnfStyle w:val="000010000000" w:firstRow="0" w:lastRow="0" w:firstColumn="0" w:lastColumn="0" w:oddVBand="1" w:evenVBand="0" w:oddHBand="0" w:evenHBand="0" w:firstRowFirstColumn="0" w:firstRowLastColumn="0" w:lastRowFirstColumn="0" w:lastRowLastColumn="0"/>
            <w:tcW w:w="7036" w:type="dxa"/>
          </w:tcPr>
          <w:p w14:paraId="1CCA4941" w14:textId="77777777" w:rsidR="00125418" w:rsidRPr="00F21F40" w:rsidRDefault="00125418" w:rsidP="00125418">
            <w:pPr>
              <w:pStyle w:val="NormalinTable"/>
            </w:pPr>
            <w:r>
              <w:t>0%</w:t>
            </w:r>
          </w:p>
        </w:tc>
      </w:tr>
      <w:tr w:rsidR="00125418" w:rsidRPr="00F21F40" w14:paraId="7AC8CD7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FFDC23" w14:textId="77777777" w:rsidR="00125418" w:rsidRPr="00F21F40" w:rsidRDefault="00125418" w:rsidP="00125418">
            <w:pPr>
              <w:pStyle w:val="NormalinTable"/>
            </w:pPr>
            <w:r w:rsidRPr="00F21F40">
              <w:t xml:space="preserve">3801 00 00 </w:t>
            </w:r>
          </w:p>
        </w:tc>
        <w:tc>
          <w:tcPr>
            <w:cnfStyle w:val="000010000000" w:firstRow="0" w:lastRow="0" w:firstColumn="0" w:lastColumn="0" w:oddVBand="1" w:evenVBand="0" w:oddHBand="0" w:evenHBand="0" w:firstRowFirstColumn="0" w:firstRowLastColumn="0" w:lastRowFirstColumn="0" w:lastRowLastColumn="0"/>
            <w:tcW w:w="7036" w:type="dxa"/>
          </w:tcPr>
          <w:p w14:paraId="79ACF1E5" w14:textId="77777777" w:rsidR="00125418" w:rsidRPr="00F21F40" w:rsidRDefault="00125418" w:rsidP="00125418">
            <w:pPr>
              <w:pStyle w:val="NormalinTable"/>
            </w:pPr>
            <w:r>
              <w:t>0%</w:t>
            </w:r>
          </w:p>
        </w:tc>
      </w:tr>
      <w:tr w:rsidR="00125418" w:rsidRPr="00F21F40" w14:paraId="3801F78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47EF7AB" w14:textId="77777777" w:rsidR="00125418" w:rsidRPr="00F21F40" w:rsidRDefault="00125418" w:rsidP="00125418">
            <w:pPr>
              <w:pStyle w:val="NormalinTable"/>
            </w:pPr>
            <w:r w:rsidRPr="00F21F40">
              <w:t xml:space="preserve">3802 00 00 </w:t>
            </w:r>
          </w:p>
        </w:tc>
        <w:tc>
          <w:tcPr>
            <w:cnfStyle w:val="000010000000" w:firstRow="0" w:lastRow="0" w:firstColumn="0" w:lastColumn="0" w:oddVBand="1" w:evenVBand="0" w:oddHBand="0" w:evenHBand="0" w:firstRowFirstColumn="0" w:firstRowLastColumn="0" w:lastRowFirstColumn="0" w:lastRowLastColumn="0"/>
            <w:tcW w:w="7036" w:type="dxa"/>
          </w:tcPr>
          <w:p w14:paraId="15F01FD5" w14:textId="77777777" w:rsidR="00125418" w:rsidRPr="00F21F40" w:rsidRDefault="00125418" w:rsidP="00125418">
            <w:pPr>
              <w:pStyle w:val="NormalinTable"/>
            </w:pPr>
            <w:r>
              <w:t>0%</w:t>
            </w:r>
          </w:p>
        </w:tc>
      </w:tr>
      <w:tr w:rsidR="00125418" w:rsidRPr="00F21F40" w14:paraId="0B51477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811ADB" w14:textId="77777777" w:rsidR="00125418" w:rsidRPr="00F21F40" w:rsidRDefault="00125418" w:rsidP="00125418">
            <w:pPr>
              <w:pStyle w:val="NormalinTable"/>
            </w:pPr>
            <w:r w:rsidRPr="00F21F40">
              <w:t xml:space="preserve">3803 00 90 </w:t>
            </w:r>
          </w:p>
        </w:tc>
        <w:tc>
          <w:tcPr>
            <w:cnfStyle w:val="000010000000" w:firstRow="0" w:lastRow="0" w:firstColumn="0" w:lastColumn="0" w:oddVBand="1" w:evenVBand="0" w:oddHBand="0" w:evenHBand="0" w:firstRowFirstColumn="0" w:firstRowLastColumn="0" w:lastRowFirstColumn="0" w:lastRowLastColumn="0"/>
            <w:tcW w:w="7036" w:type="dxa"/>
          </w:tcPr>
          <w:p w14:paraId="79F01B39" w14:textId="77777777" w:rsidR="00125418" w:rsidRPr="00F21F40" w:rsidRDefault="00125418" w:rsidP="00125418">
            <w:pPr>
              <w:pStyle w:val="NormalinTable"/>
            </w:pPr>
            <w:r>
              <w:t>0%</w:t>
            </w:r>
          </w:p>
        </w:tc>
      </w:tr>
      <w:tr w:rsidR="00125418" w:rsidRPr="00F21F40" w14:paraId="66FE5D2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82FF135" w14:textId="77777777" w:rsidR="00125418" w:rsidRPr="00F21F40" w:rsidRDefault="00125418" w:rsidP="00125418">
            <w:pPr>
              <w:pStyle w:val="NormalinTable"/>
            </w:pPr>
            <w:r w:rsidRPr="00F21F40">
              <w:t xml:space="preserve">3804 00 00 </w:t>
            </w:r>
          </w:p>
        </w:tc>
        <w:tc>
          <w:tcPr>
            <w:cnfStyle w:val="000010000000" w:firstRow="0" w:lastRow="0" w:firstColumn="0" w:lastColumn="0" w:oddVBand="1" w:evenVBand="0" w:oddHBand="0" w:evenHBand="0" w:firstRowFirstColumn="0" w:firstRowLastColumn="0" w:lastRowFirstColumn="0" w:lastRowLastColumn="0"/>
            <w:tcW w:w="7036" w:type="dxa"/>
          </w:tcPr>
          <w:p w14:paraId="72454894" w14:textId="77777777" w:rsidR="00125418" w:rsidRPr="00F21F40" w:rsidRDefault="00125418" w:rsidP="00125418">
            <w:pPr>
              <w:pStyle w:val="NormalinTable"/>
            </w:pPr>
            <w:r>
              <w:t>0%</w:t>
            </w:r>
          </w:p>
        </w:tc>
      </w:tr>
      <w:tr w:rsidR="00125418" w:rsidRPr="00F21F40" w14:paraId="329B26C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48D06D" w14:textId="77777777" w:rsidR="00125418" w:rsidRPr="00F21F40" w:rsidRDefault="00125418" w:rsidP="00125418">
            <w:pPr>
              <w:pStyle w:val="NormalinTable"/>
            </w:pPr>
            <w:r w:rsidRPr="00F21F40">
              <w:t xml:space="preserve">3805 00 00 </w:t>
            </w:r>
          </w:p>
        </w:tc>
        <w:tc>
          <w:tcPr>
            <w:cnfStyle w:val="000010000000" w:firstRow="0" w:lastRow="0" w:firstColumn="0" w:lastColumn="0" w:oddVBand="1" w:evenVBand="0" w:oddHBand="0" w:evenHBand="0" w:firstRowFirstColumn="0" w:firstRowLastColumn="0" w:lastRowFirstColumn="0" w:lastRowLastColumn="0"/>
            <w:tcW w:w="7036" w:type="dxa"/>
          </w:tcPr>
          <w:p w14:paraId="4F70B9F7" w14:textId="77777777" w:rsidR="00125418" w:rsidRPr="00F21F40" w:rsidRDefault="00125418" w:rsidP="00125418">
            <w:pPr>
              <w:pStyle w:val="NormalinTable"/>
            </w:pPr>
            <w:r>
              <w:t>0%</w:t>
            </w:r>
          </w:p>
        </w:tc>
      </w:tr>
      <w:tr w:rsidR="00125418" w:rsidRPr="00F21F40" w14:paraId="1A893F3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52C59CC" w14:textId="77777777" w:rsidR="00125418" w:rsidRPr="00F21F40" w:rsidRDefault="00125418" w:rsidP="00125418">
            <w:pPr>
              <w:pStyle w:val="NormalinTable"/>
            </w:pPr>
            <w:r w:rsidRPr="00F21F40">
              <w:t xml:space="preserve">3806 00 00 </w:t>
            </w:r>
          </w:p>
        </w:tc>
        <w:tc>
          <w:tcPr>
            <w:cnfStyle w:val="000010000000" w:firstRow="0" w:lastRow="0" w:firstColumn="0" w:lastColumn="0" w:oddVBand="1" w:evenVBand="0" w:oddHBand="0" w:evenHBand="0" w:firstRowFirstColumn="0" w:firstRowLastColumn="0" w:lastRowFirstColumn="0" w:lastRowLastColumn="0"/>
            <w:tcW w:w="7036" w:type="dxa"/>
          </w:tcPr>
          <w:p w14:paraId="117D99FD" w14:textId="77777777" w:rsidR="00125418" w:rsidRPr="00F21F40" w:rsidRDefault="00125418" w:rsidP="00125418">
            <w:pPr>
              <w:pStyle w:val="NormalinTable"/>
            </w:pPr>
            <w:r>
              <w:t>0%</w:t>
            </w:r>
          </w:p>
        </w:tc>
      </w:tr>
      <w:tr w:rsidR="00125418" w:rsidRPr="00F21F40" w14:paraId="69CB223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4A5B86" w14:textId="77777777" w:rsidR="00125418" w:rsidRPr="00F21F40" w:rsidRDefault="00125418" w:rsidP="00125418">
            <w:pPr>
              <w:pStyle w:val="NormalinTable"/>
            </w:pPr>
            <w:r w:rsidRPr="00F21F40">
              <w:t xml:space="preserve">3807 00 00 </w:t>
            </w:r>
          </w:p>
        </w:tc>
        <w:tc>
          <w:tcPr>
            <w:cnfStyle w:val="000010000000" w:firstRow="0" w:lastRow="0" w:firstColumn="0" w:lastColumn="0" w:oddVBand="1" w:evenVBand="0" w:oddHBand="0" w:evenHBand="0" w:firstRowFirstColumn="0" w:firstRowLastColumn="0" w:lastRowFirstColumn="0" w:lastRowLastColumn="0"/>
            <w:tcW w:w="7036" w:type="dxa"/>
          </w:tcPr>
          <w:p w14:paraId="25A5EEE9" w14:textId="77777777" w:rsidR="00125418" w:rsidRPr="00F21F40" w:rsidRDefault="00125418" w:rsidP="00125418">
            <w:pPr>
              <w:pStyle w:val="NormalinTable"/>
            </w:pPr>
            <w:r>
              <w:t>0%</w:t>
            </w:r>
          </w:p>
        </w:tc>
      </w:tr>
      <w:tr w:rsidR="00125418" w:rsidRPr="00F21F40" w14:paraId="0474BE5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0EC229F" w14:textId="77777777" w:rsidR="00125418" w:rsidRPr="00F21F40" w:rsidRDefault="00125418" w:rsidP="00125418">
            <w:pPr>
              <w:pStyle w:val="NormalinTable"/>
            </w:pPr>
            <w:r w:rsidRPr="00F21F40">
              <w:t xml:space="preserve">3808 00 00 </w:t>
            </w:r>
          </w:p>
        </w:tc>
        <w:tc>
          <w:tcPr>
            <w:cnfStyle w:val="000010000000" w:firstRow="0" w:lastRow="0" w:firstColumn="0" w:lastColumn="0" w:oddVBand="1" w:evenVBand="0" w:oddHBand="0" w:evenHBand="0" w:firstRowFirstColumn="0" w:firstRowLastColumn="0" w:lastRowFirstColumn="0" w:lastRowLastColumn="0"/>
            <w:tcW w:w="7036" w:type="dxa"/>
          </w:tcPr>
          <w:p w14:paraId="6DF8FFA8" w14:textId="77777777" w:rsidR="00125418" w:rsidRPr="00F21F40" w:rsidRDefault="00125418" w:rsidP="00125418">
            <w:pPr>
              <w:pStyle w:val="NormalinTable"/>
            </w:pPr>
            <w:r>
              <w:t>0%</w:t>
            </w:r>
          </w:p>
        </w:tc>
      </w:tr>
      <w:tr w:rsidR="00125418" w:rsidRPr="00F21F40" w14:paraId="0C594C5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B65E62" w14:textId="77777777" w:rsidR="00125418" w:rsidRPr="00F21F40" w:rsidRDefault="00125418" w:rsidP="00125418">
            <w:pPr>
              <w:pStyle w:val="NormalinTable"/>
            </w:pPr>
            <w:r w:rsidRPr="00F21F40">
              <w:t xml:space="preserve">3809 91 00 </w:t>
            </w:r>
          </w:p>
        </w:tc>
        <w:tc>
          <w:tcPr>
            <w:cnfStyle w:val="000010000000" w:firstRow="0" w:lastRow="0" w:firstColumn="0" w:lastColumn="0" w:oddVBand="1" w:evenVBand="0" w:oddHBand="0" w:evenHBand="0" w:firstRowFirstColumn="0" w:firstRowLastColumn="0" w:lastRowFirstColumn="0" w:lastRowLastColumn="0"/>
            <w:tcW w:w="7036" w:type="dxa"/>
          </w:tcPr>
          <w:p w14:paraId="284F7C1E" w14:textId="77777777" w:rsidR="00125418" w:rsidRPr="00F21F40" w:rsidRDefault="00125418" w:rsidP="00125418">
            <w:pPr>
              <w:pStyle w:val="NormalinTable"/>
            </w:pPr>
            <w:r>
              <w:t>0%</w:t>
            </w:r>
          </w:p>
        </w:tc>
      </w:tr>
      <w:tr w:rsidR="00125418" w:rsidRPr="00F21F40" w14:paraId="1B38B93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8D1627E" w14:textId="77777777" w:rsidR="00125418" w:rsidRPr="00F21F40" w:rsidRDefault="00125418" w:rsidP="00125418">
            <w:pPr>
              <w:pStyle w:val="NormalinTable"/>
            </w:pPr>
            <w:r w:rsidRPr="00F21F40">
              <w:t xml:space="preserve">3809 92 00 </w:t>
            </w:r>
          </w:p>
        </w:tc>
        <w:tc>
          <w:tcPr>
            <w:cnfStyle w:val="000010000000" w:firstRow="0" w:lastRow="0" w:firstColumn="0" w:lastColumn="0" w:oddVBand="1" w:evenVBand="0" w:oddHBand="0" w:evenHBand="0" w:firstRowFirstColumn="0" w:firstRowLastColumn="0" w:lastRowFirstColumn="0" w:lastRowLastColumn="0"/>
            <w:tcW w:w="7036" w:type="dxa"/>
          </w:tcPr>
          <w:p w14:paraId="73BC55E9" w14:textId="77777777" w:rsidR="00125418" w:rsidRPr="00F21F40" w:rsidRDefault="00125418" w:rsidP="00125418">
            <w:pPr>
              <w:pStyle w:val="NormalinTable"/>
            </w:pPr>
            <w:r>
              <w:t>0%</w:t>
            </w:r>
          </w:p>
        </w:tc>
      </w:tr>
      <w:tr w:rsidR="00125418" w:rsidRPr="00F21F40" w14:paraId="14B8902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2555DB" w14:textId="77777777" w:rsidR="00125418" w:rsidRPr="00F21F40" w:rsidRDefault="00125418" w:rsidP="00125418">
            <w:pPr>
              <w:pStyle w:val="NormalinTable"/>
            </w:pPr>
            <w:r w:rsidRPr="00F21F40">
              <w:t xml:space="preserve">3809 93 00 </w:t>
            </w:r>
          </w:p>
        </w:tc>
        <w:tc>
          <w:tcPr>
            <w:cnfStyle w:val="000010000000" w:firstRow="0" w:lastRow="0" w:firstColumn="0" w:lastColumn="0" w:oddVBand="1" w:evenVBand="0" w:oddHBand="0" w:evenHBand="0" w:firstRowFirstColumn="0" w:firstRowLastColumn="0" w:lastRowFirstColumn="0" w:lastRowLastColumn="0"/>
            <w:tcW w:w="7036" w:type="dxa"/>
          </w:tcPr>
          <w:p w14:paraId="355B9038" w14:textId="77777777" w:rsidR="00125418" w:rsidRPr="00F21F40" w:rsidRDefault="00125418" w:rsidP="00125418">
            <w:pPr>
              <w:pStyle w:val="NormalinTable"/>
            </w:pPr>
            <w:r>
              <w:t>0%</w:t>
            </w:r>
          </w:p>
        </w:tc>
      </w:tr>
      <w:tr w:rsidR="00125418" w:rsidRPr="00F21F40" w14:paraId="2759DFC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77E2F63" w14:textId="77777777" w:rsidR="00125418" w:rsidRPr="00F21F40" w:rsidRDefault="00125418" w:rsidP="00125418">
            <w:pPr>
              <w:pStyle w:val="NormalinTable"/>
            </w:pPr>
            <w:r w:rsidRPr="00F21F40">
              <w:t xml:space="preserve">3810 00 00 </w:t>
            </w:r>
          </w:p>
        </w:tc>
        <w:tc>
          <w:tcPr>
            <w:cnfStyle w:val="000010000000" w:firstRow="0" w:lastRow="0" w:firstColumn="0" w:lastColumn="0" w:oddVBand="1" w:evenVBand="0" w:oddHBand="0" w:evenHBand="0" w:firstRowFirstColumn="0" w:firstRowLastColumn="0" w:lastRowFirstColumn="0" w:lastRowLastColumn="0"/>
            <w:tcW w:w="7036" w:type="dxa"/>
          </w:tcPr>
          <w:p w14:paraId="0EECA3F0" w14:textId="77777777" w:rsidR="00125418" w:rsidRPr="00F21F40" w:rsidRDefault="00125418" w:rsidP="00125418">
            <w:pPr>
              <w:pStyle w:val="NormalinTable"/>
            </w:pPr>
            <w:r>
              <w:t>0%</w:t>
            </w:r>
          </w:p>
        </w:tc>
      </w:tr>
      <w:tr w:rsidR="00125418" w:rsidRPr="00F21F40" w14:paraId="77E59ED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EB2BAA" w14:textId="77777777" w:rsidR="00125418" w:rsidRPr="00F21F40" w:rsidRDefault="00125418" w:rsidP="00125418">
            <w:pPr>
              <w:pStyle w:val="NormalinTable"/>
            </w:pPr>
            <w:r w:rsidRPr="00F21F40">
              <w:t xml:space="preserve">3811 00 00 </w:t>
            </w:r>
          </w:p>
        </w:tc>
        <w:tc>
          <w:tcPr>
            <w:cnfStyle w:val="000010000000" w:firstRow="0" w:lastRow="0" w:firstColumn="0" w:lastColumn="0" w:oddVBand="1" w:evenVBand="0" w:oddHBand="0" w:evenHBand="0" w:firstRowFirstColumn="0" w:firstRowLastColumn="0" w:lastRowFirstColumn="0" w:lastRowLastColumn="0"/>
            <w:tcW w:w="7036" w:type="dxa"/>
          </w:tcPr>
          <w:p w14:paraId="01F6E617" w14:textId="77777777" w:rsidR="00125418" w:rsidRPr="00F21F40" w:rsidRDefault="00125418" w:rsidP="00125418">
            <w:pPr>
              <w:pStyle w:val="NormalinTable"/>
            </w:pPr>
            <w:r>
              <w:t>0%</w:t>
            </w:r>
          </w:p>
        </w:tc>
      </w:tr>
      <w:tr w:rsidR="00125418" w:rsidRPr="00F21F40" w14:paraId="3EB4C62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F0BE844" w14:textId="77777777" w:rsidR="00125418" w:rsidRPr="00F21F40" w:rsidRDefault="00125418" w:rsidP="00125418">
            <w:pPr>
              <w:pStyle w:val="NormalinTable"/>
            </w:pPr>
            <w:r w:rsidRPr="00F21F40">
              <w:t xml:space="preserve">3812 00 00 </w:t>
            </w:r>
          </w:p>
        </w:tc>
        <w:tc>
          <w:tcPr>
            <w:cnfStyle w:val="000010000000" w:firstRow="0" w:lastRow="0" w:firstColumn="0" w:lastColumn="0" w:oddVBand="1" w:evenVBand="0" w:oddHBand="0" w:evenHBand="0" w:firstRowFirstColumn="0" w:firstRowLastColumn="0" w:lastRowFirstColumn="0" w:lastRowLastColumn="0"/>
            <w:tcW w:w="7036" w:type="dxa"/>
          </w:tcPr>
          <w:p w14:paraId="46DA45CE" w14:textId="77777777" w:rsidR="00125418" w:rsidRPr="00F21F40" w:rsidRDefault="00125418" w:rsidP="00125418">
            <w:pPr>
              <w:pStyle w:val="NormalinTable"/>
            </w:pPr>
            <w:r>
              <w:t>0%</w:t>
            </w:r>
          </w:p>
        </w:tc>
      </w:tr>
      <w:tr w:rsidR="00125418" w:rsidRPr="00F21F40" w14:paraId="07D89A7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22A999" w14:textId="77777777" w:rsidR="00125418" w:rsidRPr="00F21F40" w:rsidRDefault="00125418" w:rsidP="00125418">
            <w:pPr>
              <w:pStyle w:val="NormalinTable"/>
            </w:pPr>
            <w:r w:rsidRPr="00F21F40">
              <w:t xml:space="preserve">3813 00 00 </w:t>
            </w:r>
          </w:p>
        </w:tc>
        <w:tc>
          <w:tcPr>
            <w:cnfStyle w:val="000010000000" w:firstRow="0" w:lastRow="0" w:firstColumn="0" w:lastColumn="0" w:oddVBand="1" w:evenVBand="0" w:oddHBand="0" w:evenHBand="0" w:firstRowFirstColumn="0" w:firstRowLastColumn="0" w:lastRowFirstColumn="0" w:lastRowLastColumn="0"/>
            <w:tcW w:w="7036" w:type="dxa"/>
          </w:tcPr>
          <w:p w14:paraId="24D12DD9" w14:textId="77777777" w:rsidR="00125418" w:rsidRPr="00F21F40" w:rsidRDefault="00125418" w:rsidP="00125418">
            <w:pPr>
              <w:pStyle w:val="NormalinTable"/>
            </w:pPr>
            <w:r>
              <w:t>0%</w:t>
            </w:r>
          </w:p>
        </w:tc>
      </w:tr>
      <w:tr w:rsidR="00125418" w:rsidRPr="00F21F40" w14:paraId="396902E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BAA0599" w14:textId="77777777" w:rsidR="00125418" w:rsidRPr="00F21F40" w:rsidRDefault="00125418" w:rsidP="00125418">
            <w:pPr>
              <w:pStyle w:val="NormalinTable"/>
            </w:pPr>
            <w:r w:rsidRPr="00F21F40">
              <w:t xml:space="preserve">3814 00 00 </w:t>
            </w:r>
          </w:p>
        </w:tc>
        <w:tc>
          <w:tcPr>
            <w:cnfStyle w:val="000010000000" w:firstRow="0" w:lastRow="0" w:firstColumn="0" w:lastColumn="0" w:oddVBand="1" w:evenVBand="0" w:oddHBand="0" w:evenHBand="0" w:firstRowFirstColumn="0" w:firstRowLastColumn="0" w:lastRowFirstColumn="0" w:lastRowLastColumn="0"/>
            <w:tcW w:w="7036" w:type="dxa"/>
          </w:tcPr>
          <w:p w14:paraId="64A56D8F" w14:textId="77777777" w:rsidR="00125418" w:rsidRPr="00F21F40" w:rsidRDefault="00125418" w:rsidP="00125418">
            <w:pPr>
              <w:pStyle w:val="NormalinTable"/>
            </w:pPr>
            <w:r>
              <w:t>0%</w:t>
            </w:r>
          </w:p>
        </w:tc>
      </w:tr>
      <w:tr w:rsidR="00125418" w:rsidRPr="00F21F40" w14:paraId="7FF7FBC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A05C37" w14:textId="77777777" w:rsidR="00125418" w:rsidRPr="00F21F40" w:rsidRDefault="00125418" w:rsidP="00125418">
            <w:pPr>
              <w:pStyle w:val="NormalinTable"/>
            </w:pPr>
            <w:r w:rsidRPr="00F21F40">
              <w:t xml:space="preserve">3815 00 00 </w:t>
            </w:r>
          </w:p>
        </w:tc>
        <w:tc>
          <w:tcPr>
            <w:cnfStyle w:val="000010000000" w:firstRow="0" w:lastRow="0" w:firstColumn="0" w:lastColumn="0" w:oddVBand="1" w:evenVBand="0" w:oddHBand="0" w:evenHBand="0" w:firstRowFirstColumn="0" w:firstRowLastColumn="0" w:lastRowFirstColumn="0" w:lastRowLastColumn="0"/>
            <w:tcW w:w="7036" w:type="dxa"/>
          </w:tcPr>
          <w:p w14:paraId="7EFE61B9" w14:textId="77777777" w:rsidR="00125418" w:rsidRPr="00F21F40" w:rsidRDefault="00125418" w:rsidP="00125418">
            <w:pPr>
              <w:pStyle w:val="NormalinTable"/>
            </w:pPr>
            <w:r>
              <w:t>0%</w:t>
            </w:r>
          </w:p>
        </w:tc>
      </w:tr>
      <w:tr w:rsidR="00125418" w:rsidRPr="00F21F40" w14:paraId="6ED1EC0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783E294" w14:textId="77777777" w:rsidR="00125418" w:rsidRPr="00F21F40" w:rsidRDefault="00125418" w:rsidP="00125418">
            <w:pPr>
              <w:pStyle w:val="NormalinTable"/>
            </w:pPr>
            <w:r w:rsidRPr="00F21F40">
              <w:t xml:space="preserve">3816 00 00 </w:t>
            </w:r>
          </w:p>
        </w:tc>
        <w:tc>
          <w:tcPr>
            <w:cnfStyle w:val="000010000000" w:firstRow="0" w:lastRow="0" w:firstColumn="0" w:lastColumn="0" w:oddVBand="1" w:evenVBand="0" w:oddHBand="0" w:evenHBand="0" w:firstRowFirstColumn="0" w:firstRowLastColumn="0" w:lastRowFirstColumn="0" w:lastRowLastColumn="0"/>
            <w:tcW w:w="7036" w:type="dxa"/>
          </w:tcPr>
          <w:p w14:paraId="49983263" w14:textId="77777777" w:rsidR="00125418" w:rsidRPr="00F21F40" w:rsidRDefault="00125418" w:rsidP="00125418">
            <w:pPr>
              <w:pStyle w:val="NormalinTable"/>
            </w:pPr>
            <w:r>
              <w:t>0%</w:t>
            </w:r>
          </w:p>
        </w:tc>
      </w:tr>
      <w:tr w:rsidR="00125418" w:rsidRPr="00F21F40" w14:paraId="40AC6DC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580616" w14:textId="77777777" w:rsidR="00125418" w:rsidRPr="00F21F40" w:rsidRDefault="00125418" w:rsidP="00125418">
            <w:pPr>
              <w:pStyle w:val="NormalinTable"/>
            </w:pPr>
            <w:r w:rsidRPr="00F21F40">
              <w:t xml:space="preserve">3817 00 00 </w:t>
            </w:r>
          </w:p>
        </w:tc>
        <w:tc>
          <w:tcPr>
            <w:cnfStyle w:val="000010000000" w:firstRow="0" w:lastRow="0" w:firstColumn="0" w:lastColumn="0" w:oddVBand="1" w:evenVBand="0" w:oddHBand="0" w:evenHBand="0" w:firstRowFirstColumn="0" w:firstRowLastColumn="0" w:lastRowFirstColumn="0" w:lastRowLastColumn="0"/>
            <w:tcW w:w="7036" w:type="dxa"/>
          </w:tcPr>
          <w:p w14:paraId="79EE291E" w14:textId="77777777" w:rsidR="00125418" w:rsidRPr="00F21F40" w:rsidRDefault="00125418" w:rsidP="00125418">
            <w:pPr>
              <w:pStyle w:val="NormalinTable"/>
            </w:pPr>
            <w:r>
              <w:t>0%</w:t>
            </w:r>
          </w:p>
        </w:tc>
      </w:tr>
      <w:tr w:rsidR="00125418" w:rsidRPr="00F21F40" w14:paraId="2AA1EA4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1FBDA6F" w14:textId="77777777" w:rsidR="00125418" w:rsidRPr="00F21F40" w:rsidRDefault="00125418" w:rsidP="00125418">
            <w:pPr>
              <w:pStyle w:val="NormalinTable"/>
            </w:pPr>
            <w:r w:rsidRPr="00F21F40">
              <w:t xml:space="preserve">3819 00 00 </w:t>
            </w:r>
          </w:p>
        </w:tc>
        <w:tc>
          <w:tcPr>
            <w:cnfStyle w:val="000010000000" w:firstRow="0" w:lastRow="0" w:firstColumn="0" w:lastColumn="0" w:oddVBand="1" w:evenVBand="0" w:oddHBand="0" w:evenHBand="0" w:firstRowFirstColumn="0" w:firstRowLastColumn="0" w:lastRowFirstColumn="0" w:lastRowLastColumn="0"/>
            <w:tcW w:w="7036" w:type="dxa"/>
          </w:tcPr>
          <w:p w14:paraId="25F7B32F" w14:textId="77777777" w:rsidR="00125418" w:rsidRPr="00F21F40" w:rsidRDefault="00125418" w:rsidP="00125418">
            <w:pPr>
              <w:pStyle w:val="NormalinTable"/>
            </w:pPr>
            <w:r>
              <w:t>0%</w:t>
            </w:r>
          </w:p>
        </w:tc>
      </w:tr>
      <w:tr w:rsidR="00125418" w:rsidRPr="00F21F40" w14:paraId="4CF4C2B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A50487" w14:textId="77777777" w:rsidR="00125418" w:rsidRPr="00F21F40" w:rsidRDefault="00125418" w:rsidP="00125418">
            <w:pPr>
              <w:pStyle w:val="NormalinTable"/>
            </w:pPr>
            <w:r w:rsidRPr="00F21F40">
              <w:t xml:space="preserve">3820 00 00 </w:t>
            </w:r>
          </w:p>
        </w:tc>
        <w:tc>
          <w:tcPr>
            <w:cnfStyle w:val="000010000000" w:firstRow="0" w:lastRow="0" w:firstColumn="0" w:lastColumn="0" w:oddVBand="1" w:evenVBand="0" w:oddHBand="0" w:evenHBand="0" w:firstRowFirstColumn="0" w:firstRowLastColumn="0" w:lastRowFirstColumn="0" w:lastRowLastColumn="0"/>
            <w:tcW w:w="7036" w:type="dxa"/>
          </w:tcPr>
          <w:p w14:paraId="75AB7001" w14:textId="77777777" w:rsidR="00125418" w:rsidRPr="00F21F40" w:rsidRDefault="00125418" w:rsidP="00125418">
            <w:pPr>
              <w:pStyle w:val="NormalinTable"/>
            </w:pPr>
            <w:r>
              <w:t>0%</w:t>
            </w:r>
          </w:p>
        </w:tc>
      </w:tr>
      <w:tr w:rsidR="00125418" w:rsidRPr="00F21F40" w14:paraId="36A7827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4DE8CC4" w14:textId="77777777" w:rsidR="00125418" w:rsidRPr="00F21F40" w:rsidRDefault="00125418" w:rsidP="00125418">
            <w:pPr>
              <w:pStyle w:val="NormalinTable"/>
            </w:pPr>
            <w:r w:rsidRPr="00F21F40">
              <w:t xml:space="preserve">3821 00 00 </w:t>
            </w:r>
          </w:p>
        </w:tc>
        <w:tc>
          <w:tcPr>
            <w:cnfStyle w:val="000010000000" w:firstRow="0" w:lastRow="0" w:firstColumn="0" w:lastColumn="0" w:oddVBand="1" w:evenVBand="0" w:oddHBand="0" w:evenHBand="0" w:firstRowFirstColumn="0" w:firstRowLastColumn="0" w:lastRowFirstColumn="0" w:lastRowLastColumn="0"/>
            <w:tcW w:w="7036" w:type="dxa"/>
          </w:tcPr>
          <w:p w14:paraId="48CB3470" w14:textId="77777777" w:rsidR="00125418" w:rsidRPr="00F21F40" w:rsidRDefault="00125418" w:rsidP="00125418">
            <w:pPr>
              <w:pStyle w:val="NormalinTable"/>
            </w:pPr>
            <w:r>
              <w:t>0%</w:t>
            </w:r>
          </w:p>
        </w:tc>
      </w:tr>
      <w:tr w:rsidR="00125418" w:rsidRPr="00F21F40" w14:paraId="4BB8694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4581B3" w14:textId="77777777" w:rsidR="00125418" w:rsidRPr="00F21F40" w:rsidRDefault="00125418" w:rsidP="00125418">
            <w:pPr>
              <w:pStyle w:val="NormalinTable"/>
            </w:pPr>
            <w:r w:rsidRPr="00F21F40">
              <w:t xml:space="preserve">3823 13 00 </w:t>
            </w:r>
          </w:p>
        </w:tc>
        <w:tc>
          <w:tcPr>
            <w:cnfStyle w:val="000010000000" w:firstRow="0" w:lastRow="0" w:firstColumn="0" w:lastColumn="0" w:oddVBand="1" w:evenVBand="0" w:oddHBand="0" w:evenHBand="0" w:firstRowFirstColumn="0" w:firstRowLastColumn="0" w:lastRowFirstColumn="0" w:lastRowLastColumn="0"/>
            <w:tcW w:w="7036" w:type="dxa"/>
          </w:tcPr>
          <w:p w14:paraId="2C8D81C7" w14:textId="77777777" w:rsidR="00125418" w:rsidRPr="00F21F40" w:rsidRDefault="00125418" w:rsidP="00125418">
            <w:pPr>
              <w:pStyle w:val="NormalinTable"/>
            </w:pPr>
            <w:r>
              <w:t>0%</w:t>
            </w:r>
          </w:p>
        </w:tc>
      </w:tr>
      <w:tr w:rsidR="00125418" w:rsidRPr="00F21F40" w14:paraId="213F531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CAC05FC" w14:textId="77777777" w:rsidR="00125418" w:rsidRPr="00F21F40" w:rsidRDefault="00125418" w:rsidP="00125418">
            <w:pPr>
              <w:pStyle w:val="NormalinTable"/>
            </w:pPr>
            <w:r w:rsidRPr="00F21F40">
              <w:t xml:space="preserve">3824 10 00 </w:t>
            </w:r>
          </w:p>
        </w:tc>
        <w:tc>
          <w:tcPr>
            <w:cnfStyle w:val="000010000000" w:firstRow="0" w:lastRow="0" w:firstColumn="0" w:lastColumn="0" w:oddVBand="1" w:evenVBand="0" w:oddHBand="0" w:evenHBand="0" w:firstRowFirstColumn="0" w:firstRowLastColumn="0" w:lastRowFirstColumn="0" w:lastRowLastColumn="0"/>
            <w:tcW w:w="7036" w:type="dxa"/>
          </w:tcPr>
          <w:p w14:paraId="6E6E8709" w14:textId="77777777" w:rsidR="00125418" w:rsidRPr="00F21F40" w:rsidRDefault="00125418" w:rsidP="00125418">
            <w:pPr>
              <w:pStyle w:val="NormalinTable"/>
            </w:pPr>
            <w:r>
              <w:t>0%</w:t>
            </w:r>
          </w:p>
        </w:tc>
      </w:tr>
      <w:tr w:rsidR="00125418" w:rsidRPr="00F21F40" w14:paraId="6FC174C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6365B6" w14:textId="77777777" w:rsidR="00125418" w:rsidRPr="00F21F40" w:rsidRDefault="00125418" w:rsidP="00125418">
            <w:pPr>
              <w:pStyle w:val="NormalinTable"/>
            </w:pPr>
            <w:r w:rsidRPr="00F21F40">
              <w:t xml:space="preserve">3824 30 00 </w:t>
            </w:r>
          </w:p>
        </w:tc>
        <w:tc>
          <w:tcPr>
            <w:cnfStyle w:val="000010000000" w:firstRow="0" w:lastRow="0" w:firstColumn="0" w:lastColumn="0" w:oddVBand="1" w:evenVBand="0" w:oddHBand="0" w:evenHBand="0" w:firstRowFirstColumn="0" w:firstRowLastColumn="0" w:lastRowFirstColumn="0" w:lastRowLastColumn="0"/>
            <w:tcW w:w="7036" w:type="dxa"/>
          </w:tcPr>
          <w:p w14:paraId="2141AE1E" w14:textId="77777777" w:rsidR="00125418" w:rsidRPr="00F21F40" w:rsidRDefault="00125418" w:rsidP="00125418">
            <w:pPr>
              <w:pStyle w:val="NormalinTable"/>
            </w:pPr>
            <w:r>
              <w:t>0%</w:t>
            </w:r>
          </w:p>
        </w:tc>
      </w:tr>
      <w:tr w:rsidR="00125418" w:rsidRPr="00F21F40" w14:paraId="491B473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BAB2714" w14:textId="77777777" w:rsidR="00125418" w:rsidRPr="00F21F40" w:rsidRDefault="00125418" w:rsidP="00125418">
            <w:pPr>
              <w:pStyle w:val="NormalinTable"/>
            </w:pPr>
            <w:r w:rsidRPr="00F21F40">
              <w:t xml:space="preserve">3824 40 00 </w:t>
            </w:r>
          </w:p>
        </w:tc>
        <w:tc>
          <w:tcPr>
            <w:cnfStyle w:val="000010000000" w:firstRow="0" w:lastRow="0" w:firstColumn="0" w:lastColumn="0" w:oddVBand="1" w:evenVBand="0" w:oddHBand="0" w:evenHBand="0" w:firstRowFirstColumn="0" w:firstRowLastColumn="0" w:lastRowFirstColumn="0" w:lastRowLastColumn="0"/>
            <w:tcW w:w="7036" w:type="dxa"/>
          </w:tcPr>
          <w:p w14:paraId="20070A1A" w14:textId="77777777" w:rsidR="00125418" w:rsidRPr="00F21F40" w:rsidRDefault="00125418" w:rsidP="00125418">
            <w:pPr>
              <w:pStyle w:val="NormalinTable"/>
            </w:pPr>
            <w:r>
              <w:t>0%</w:t>
            </w:r>
          </w:p>
        </w:tc>
      </w:tr>
      <w:tr w:rsidR="00125418" w:rsidRPr="00F21F40" w14:paraId="4725237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87AC33" w14:textId="77777777" w:rsidR="00125418" w:rsidRPr="00F21F40" w:rsidRDefault="00125418" w:rsidP="00125418">
            <w:pPr>
              <w:pStyle w:val="NormalinTable"/>
            </w:pPr>
            <w:r w:rsidRPr="00F21F40">
              <w:t xml:space="preserve">3824 50 00 </w:t>
            </w:r>
          </w:p>
        </w:tc>
        <w:tc>
          <w:tcPr>
            <w:cnfStyle w:val="000010000000" w:firstRow="0" w:lastRow="0" w:firstColumn="0" w:lastColumn="0" w:oddVBand="1" w:evenVBand="0" w:oddHBand="0" w:evenHBand="0" w:firstRowFirstColumn="0" w:firstRowLastColumn="0" w:lastRowFirstColumn="0" w:lastRowLastColumn="0"/>
            <w:tcW w:w="7036" w:type="dxa"/>
          </w:tcPr>
          <w:p w14:paraId="0DE5E23E" w14:textId="77777777" w:rsidR="00125418" w:rsidRPr="00F21F40" w:rsidRDefault="00125418" w:rsidP="00125418">
            <w:pPr>
              <w:pStyle w:val="NormalinTable"/>
            </w:pPr>
            <w:r>
              <w:t>0%</w:t>
            </w:r>
          </w:p>
        </w:tc>
      </w:tr>
      <w:tr w:rsidR="00125418" w:rsidRPr="00F21F40" w14:paraId="7542A2C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6CE55E2" w14:textId="77777777" w:rsidR="00125418" w:rsidRPr="00F21F40" w:rsidRDefault="00125418" w:rsidP="00125418">
            <w:pPr>
              <w:pStyle w:val="NormalinTable"/>
            </w:pPr>
            <w:r w:rsidRPr="00F21F40">
              <w:t xml:space="preserve">3824 71 00 </w:t>
            </w:r>
          </w:p>
        </w:tc>
        <w:tc>
          <w:tcPr>
            <w:cnfStyle w:val="000010000000" w:firstRow="0" w:lastRow="0" w:firstColumn="0" w:lastColumn="0" w:oddVBand="1" w:evenVBand="0" w:oddHBand="0" w:evenHBand="0" w:firstRowFirstColumn="0" w:firstRowLastColumn="0" w:lastRowFirstColumn="0" w:lastRowLastColumn="0"/>
            <w:tcW w:w="7036" w:type="dxa"/>
          </w:tcPr>
          <w:p w14:paraId="64C1AE25" w14:textId="77777777" w:rsidR="00125418" w:rsidRPr="00F21F40" w:rsidRDefault="00125418" w:rsidP="00125418">
            <w:pPr>
              <w:pStyle w:val="NormalinTable"/>
            </w:pPr>
            <w:r>
              <w:t>0%</w:t>
            </w:r>
          </w:p>
        </w:tc>
      </w:tr>
      <w:tr w:rsidR="00125418" w:rsidRPr="00F21F40" w14:paraId="4FF7980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B5DE6" w14:textId="77777777" w:rsidR="00125418" w:rsidRPr="00F21F40" w:rsidRDefault="00125418" w:rsidP="00125418">
            <w:pPr>
              <w:pStyle w:val="NormalinTable"/>
            </w:pPr>
            <w:r w:rsidRPr="00F21F40">
              <w:t xml:space="preserve">3824 72 00 </w:t>
            </w:r>
          </w:p>
        </w:tc>
        <w:tc>
          <w:tcPr>
            <w:cnfStyle w:val="000010000000" w:firstRow="0" w:lastRow="0" w:firstColumn="0" w:lastColumn="0" w:oddVBand="1" w:evenVBand="0" w:oddHBand="0" w:evenHBand="0" w:firstRowFirstColumn="0" w:firstRowLastColumn="0" w:lastRowFirstColumn="0" w:lastRowLastColumn="0"/>
            <w:tcW w:w="7036" w:type="dxa"/>
          </w:tcPr>
          <w:p w14:paraId="69FDFD9E" w14:textId="77777777" w:rsidR="00125418" w:rsidRPr="00F21F40" w:rsidRDefault="00125418" w:rsidP="00125418">
            <w:pPr>
              <w:pStyle w:val="NormalinTable"/>
            </w:pPr>
            <w:r>
              <w:t>0%</w:t>
            </w:r>
          </w:p>
        </w:tc>
      </w:tr>
      <w:tr w:rsidR="00125418" w:rsidRPr="00F21F40" w14:paraId="6B43707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8900128" w14:textId="77777777" w:rsidR="00125418" w:rsidRPr="00F21F40" w:rsidRDefault="00125418" w:rsidP="00125418">
            <w:pPr>
              <w:pStyle w:val="NormalinTable"/>
            </w:pPr>
            <w:r w:rsidRPr="00F21F40">
              <w:t xml:space="preserve">3824 73 00 </w:t>
            </w:r>
          </w:p>
        </w:tc>
        <w:tc>
          <w:tcPr>
            <w:cnfStyle w:val="000010000000" w:firstRow="0" w:lastRow="0" w:firstColumn="0" w:lastColumn="0" w:oddVBand="1" w:evenVBand="0" w:oddHBand="0" w:evenHBand="0" w:firstRowFirstColumn="0" w:firstRowLastColumn="0" w:lastRowFirstColumn="0" w:lastRowLastColumn="0"/>
            <w:tcW w:w="7036" w:type="dxa"/>
          </w:tcPr>
          <w:p w14:paraId="778959B5" w14:textId="77777777" w:rsidR="00125418" w:rsidRPr="00F21F40" w:rsidRDefault="00125418" w:rsidP="00125418">
            <w:pPr>
              <w:pStyle w:val="NormalinTable"/>
            </w:pPr>
            <w:r>
              <w:t>0%</w:t>
            </w:r>
          </w:p>
        </w:tc>
      </w:tr>
      <w:tr w:rsidR="00125418" w:rsidRPr="00F21F40" w14:paraId="2C3369F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3E3483" w14:textId="77777777" w:rsidR="00125418" w:rsidRPr="00F21F40" w:rsidRDefault="00125418" w:rsidP="00125418">
            <w:pPr>
              <w:pStyle w:val="NormalinTable"/>
            </w:pPr>
            <w:r w:rsidRPr="00F21F40">
              <w:t xml:space="preserve">3824 74 00 </w:t>
            </w:r>
          </w:p>
        </w:tc>
        <w:tc>
          <w:tcPr>
            <w:cnfStyle w:val="000010000000" w:firstRow="0" w:lastRow="0" w:firstColumn="0" w:lastColumn="0" w:oddVBand="1" w:evenVBand="0" w:oddHBand="0" w:evenHBand="0" w:firstRowFirstColumn="0" w:firstRowLastColumn="0" w:lastRowFirstColumn="0" w:lastRowLastColumn="0"/>
            <w:tcW w:w="7036" w:type="dxa"/>
          </w:tcPr>
          <w:p w14:paraId="0E7150BF" w14:textId="77777777" w:rsidR="00125418" w:rsidRPr="00F21F40" w:rsidRDefault="00125418" w:rsidP="00125418">
            <w:pPr>
              <w:pStyle w:val="NormalinTable"/>
            </w:pPr>
            <w:r>
              <w:t>0%</w:t>
            </w:r>
          </w:p>
        </w:tc>
      </w:tr>
      <w:tr w:rsidR="00125418" w:rsidRPr="00F21F40" w14:paraId="69E3952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B759DAC" w14:textId="77777777" w:rsidR="00125418" w:rsidRPr="00F21F40" w:rsidRDefault="00125418" w:rsidP="00125418">
            <w:pPr>
              <w:pStyle w:val="NormalinTable"/>
            </w:pPr>
            <w:r w:rsidRPr="00F21F40">
              <w:t xml:space="preserve">3824 75 00 </w:t>
            </w:r>
          </w:p>
        </w:tc>
        <w:tc>
          <w:tcPr>
            <w:cnfStyle w:val="000010000000" w:firstRow="0" w:lastRow="0" w:firstColumn="0" w:lastColumn="0" w:oddVBand="1" w:evenVBand="0" w:oddHBand="0" w:evenHBand="0" w:firstRowFirstColumn="0" w:firstRowLastColumn="0" w:lastRowFirstColumn="0" w:lastRowLastColumn="0"/>
            <w:tcW w:w="7036" w:type="dxa"/>
          </w:tcPr>
          <w:p w14:paraId="7A2EA101" w14:textId="77777777" w:rsidR="00125418" w:rsidRPr="00F21F40" w:rsidRDefault="00125418" w:rsidP="00125418">
            <w:pPr>
              <w:pStyle w:val="NormalinTable"/>
            </w:pPr>
            <w:r>
              <w:t>0%</w:t>
            </w:r>
          </w:p>
        </w:tc>
      </w:tr>
      <w:tr w:rsidR="00125418" w:rsidRPr="00F21F40" w14:paraId="50F5F86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DEDC40" w14:textId="77777777" w:rsidR="00125418" w:rsidRPr="00F21F40" w:rsidRDefault="00125418" w:rsidP="00125418">
            <w:pPr>
              <w:pStyle w:val="NormalinTable"/>
            </w:pPr>
            <w:r w:rsidRPr="00F21F40">
              <w:t xml:space="preserve">3824 76 00 </w:t>
            </w:r>
          </w:p>
        </w:tc>
        <w:tc>
          <w:tcPr>
            <w:cnfStyle w:val="000010000000" w:firstRow="0" w:lastRow="0" w:firstColumn="0" w:lastColumn="0" w:oddVBand="1" w:evenVBand="0" w:oddHBand="0" w:evenHBand="0" w:firstRowFirstColumn="0" w:firstRowLastColumn="0" w:lastRowFirstColumn="0" w:lastRowLastColumn="0"/>
            <w:tcW w:w="7036" w:type="dxa"/>
          </w:tcPr>
          <w:p w14:paraId="32B47B96" w14:textId="77777777" w:rsidR="00125418" w:rsidRPr="00F21F40" w:rsidRDefault="00125418" w:rsidP="00125418">
            <w:pPr>
              <w:pStyle w:val="NormalinTable"/>
            </w:pPr>
            <w:r>
              <w:t>0%</w:t>
            </w:r>
          </w:p>
        </w:tc>
      </w:tr>
      <w:tr w:rsidR="00125418" w:rsidRPr="00F21F40" w14:paraId="771EF6A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746F870" w14:textId="77777777" w:rsidR="00125418" w:rsidRPr="00F21F40" w:rsidRDefault="00125418" w:rsidP="00125418">
            <w:pPr>
              <w:pStyle w:val="NormalinTable"/>
            </w:pPr>
            <w:r w:rsidRPr="00F21F40">
              <w:lastRenderedPageBreak/>
              <w:t xml:space="preserve">3824 77 00 </w:t>
            </w:r>
          </w:p>
        </w:tc>
        <w:tc>
          <w:tcPr>
            <w:cnfStyle w:val="000010000000" w:firstRow="0" w:lastRow="0" w:firstColumn="0" w:lastColumn="0" w:oddVBand="1" w:evenVBand="0" w:oddHBand="0" w:evenHBand="0" w:firstRowFirstColumn="0" w:firstRowLastColumn="0" w:lastRowFirstColumn="0" w:lastRowLastColumn="0"/>
            <w:tcW w:w="7036" w:type="dxa"/>
          </w:tcPr>
          <w:p w14:paraId="48B58793" w14:textId="77777777" w:rsidR="00125418" w:rsidRPr="00F21F40" w:rsidRDefault="00125418" w:rsidP="00125418">
            <w:pPr>
              <w:pStyle w:val="NormalinTable"/>
            </w:pPr>
            <w:r>
              <w:t>0%</w:t>
            </w:r>
          </w:p>
        </w:tc>
      </w:tr>
      <w:tr w:rsidR="00125418" w:rsidRPr="00F21F40" w14:paraId="3BE4B4F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E96637" w14:textId="77777777" w:rsidR="00125418" w:rsidRPr="00F21F40" w:rsidRDefault="00125418" w:rsidP="00125418">
            <w:pPr>
              <w:pStyle w:val="NormalinTable"/>
            </w:pPr>
            <w:r w:rsidRPr="00F21F40">
              <w:t xml:space="preserve">3824 78 00 </w:t>
            </w:r>
          </w:p>
        </w:tc>
        <w:tc>
          <w:tcPr>
            <w:cnfStyle w:val="000010000000" w:firstRow="0" w:lastRow="0" w:firstColumn="0" w:lastColumn="0" w:oddVBand="1" w:evenVBand="0" w:oddHBand="0" w:evenHBand="0" w:firstRowFirstColumn="0" w:firstRowLastColumn="0" w:lastRowFirstColumn="0" w:lastRowLastColumn="0"/>
            <w:tcW w:w="7036" w:type="dxa"/>
          </w:tcPr>
          <w:p w14:paraId="0A034E6F" w14:textId="77777777" w:rsidR="00125418" w:rsidRPr="00F21F40" w:rsidRDefault="00125418" w:rsidP="00125418">
            <w:pPr>
              <w:pStyle w:val="NormalinTable"/>
            </w:pPr>
            <w:r>
              <w:t>0%</w:t>
            </w:r>
          </w:p>
        </w:tc>
      </w:tr>
      <w:tr w:rsidR="00125418" w:rsidRPr="00F21F40" w14:paraId="7031F75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FFE595E" w14:textId="77777777" w:rsidR="00125418" w:rsidRPr="00F21F40" w:rsidRDefault="00125418" w:rsidP="00125418">
            <w:pPr>
              <w:pStyle w:val="NormalinTable"/>
            </w:pPr>
            <w:r w:rsidRPr="00F21F40">
              <w:t xml:space="preserve">3824 79 00 </w:t>
            </w:r>
          </w:p>
        </w:tc>
        <w:tc>
          <w:tcPr>
            <w:cnfStyle w:val="000010000000" w:firstRow="0" w:lastRow="0" w:firstColumn="0" w:lastColumn="0" w:oddVBand="1" w:evenVBand="0" w:oddHBand="0" w:evenHBand="0" w:firstRowFirstColumn="0" w:firstRowLastColumn="0" w:lastRowFirstColumn="0" w:lastRowLastColumn="0"/>
            <w:tcW w:w="7036" w:type="dxa"/>
          </w:tcPr>
          <w:p w14:paraId="6BB7407D" w14:textId="77777777" w:rsidR="00125418" w:rsidRPr="00F21F40" w:rsidRDefault="00125418" w:rsidP="00125418">
            <w:pPr>
              <w:pStyle w:val="NormalinTable"/>
            </w:pPr>
            <w:r>
              <w:t>0%</w:t>
            </w:r>
          </w:p>
        </w:tc>
      </w:tr>
      <w:tr w:rsidR="00125418" w:rsidRPr="00F21F40" w14:paraId="72B2A5C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EAAF3A" w14:textId="77777777" w:rsidR="00125418" w:rsidRPr="00F21F40" w:rsidRDefault="00125418" w:rsidP="00125418">
            <w:pPr>
              <w:pStyle w:val="NormalinTable"/>
            </w:pPr>
            <w:r w:rsidRPr="00F21F40">
              <w:t xml:space="preserve">3824 81 00 </w:t>
            </w:r>
          </w:p>
        </w:tc>
        <w:tc>
          <w:tcPr>
            <w:cnfStyle w:val="000010000000" w:firstRow="0" w:lastRow="0" w:firstColumn="0" w:lastColumn="0" w:oddVBand="1" w:evenVBand="0" w:oddHBand="0" w:evenHBand="0" w:firstRowFirstColumn="0" w:firstRowLastColumn="0" w:lastRowFirstColumn="0" w:lastRowLastColumn="0"/>
            <w:tcW w:w="7036" w:type="dxa"/>
          </w:tcPr>
          <w:p w14:paraId="11513032" w14:textId="77777777" w:rsidR="00125418" w:rsidRPr="00F21F40" w:rsidRDefault="00125418" w:rsidP="00125418">
            <w:pPr>
              <w:pStyle w:val="NormalinTable"/>
            </w:pPr>
            <w:r>
              <w:t>0%</w:t>
            </w:r>
          </w:p>
        </w:tc>
      </w:tr>
      <w:tr w:rsidR="00125418" w:rsidRPr="00F21F40" w14:paraId="41869ED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A8DFB23" w14:textId="77777777" w:rsidR="00125418" w:rsidRPr="00F21F40" w:rsidRDefault="00125418" w:rsidP="00125418">
            <w:pPr>
              <w:pStyle w:val="NormalinTable"/>
            </w:pPr>
            <w:r w:rsidRPr="00F21F40">
              <w:t xml:space="preserve">3824 82 00 </w:t>
            </w:r>
          </w:p>
        </w:tc>
        <w:tc>
          <w:tcPr>
            <w:cnfStyle w:val="000010000000" w:firstRow="0" w:lastRow="0" w:firstColumn="0" w:lastColumn="0" w:oddVBand="1" w:evenVBand="0" w:oddHBand="0" w:evenHBand="0" w:firstRowFirstColumn="0" w:firstRowLastColumn="0" w:lastRowFirstColumn="0" w:lastRowLastColumn="0"/>
            <w:tcW w:w="7036" w:type="dxa"/>
          </w:tcPr>
          <w:p w14:paraId="43E84AB3" w14:textId="77777777" w:rsidR="00125418" w:rsidRPr="00F21F40" w:rsidRDefault="00125418" w:rsidP="00125418">
            <w:pPr>
              <w:pStyle w:val="NormalinTable"/>
            </w:pPr>
            <w:r>
              <w:t>0%</w:t>
            </w:r>
          </w:p>
        </w:tc>
      </w:tr>
      <w:tr w:rsidR="00125418" w:rsidRPr="00F21F40" w14:paraId="24E4312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87F0C6" w14:textId="77777777" w:rsidR="00125418" w:rsidRPr="00F21F40" w:rsidRDefault="00125418" w:rsidP="00125418">
            <w:pPr>
              <w:pStyle w:val="NormalinTable"/>
            </w:pPr>
            <w:r w:rsidRPr="00F21F40">
              <w:t xml:space="preserve">3824 83 00 </w:t>
            </w:r>
          </w:p>
        </w:tc>
        <w:tc>
          <w:tcPr>
            <w:cnfStyle w:val="000010000000" w:firstRow="0" w:lastRow="0" w:firstColumn="0" w:lastColumn="0" w:oddVBand="1" w:evenVBand="0" w:oddHBand="0" w:evenHBand="0" w:firstRowFirstColumn="0" w:firstRowLastColumn="0" w:lastRowFirstColumn="0" w:lastRowLastColumn="0"/>
            <w:tcW w:w="7036" w:type="dxa"/>
          </w:tcPr>
          <w:p w14:paraId="4E2CB9E4" w14:textId="77777777" w:rsidR="00125418" w:rsidRPr="00F21F40" w:rsidRDefault="00125418" w:rsidP="00125418">
            <w:pPr>
              <w:pStyle w:val="NormalinTable"/>
            </w:pPr>
            <w:r>
              <w:t>0%</w:t>
            </w:r>
          </w:p>
        </w:tc>
      </w:tr>
      <w:tr w:rsidR="00125418" w:rsidRPr="00F21F40" w14:paraId="6FA53CD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13D7589" w14:textId="77777777" w:rsidR="00125418" w:rsidRPr="00F21F40" w:rsidRDefault="00125418" w:rsidP="00125418">
            <w:pPr>
              <w:pStyle w:val="NormalinTable"/>
            </w:pPr>
            <w:r w:rsidRPr="00F21F40">
              <w:t xml:space="preserve">3824 84 00 </w:t>
            </w:r>
          </w:p>
        </w:tc>
        <w:tc>
          <w:tcPr>
            <w:cnfStyle w:val="000010000000" w:firstRow="0" w:lastRow="0" w:firstColumn="0" w:lastColumn="0" w:oddVBand="1" w:evenVBand="0" w:oddHBand="0" w:evenHBand="0" w:firstRowFirstColumn="0" w:firstRowLastColumn="0" w:lastRowFirstColumn="0" w:lastRowLastColumn="0"/>
            <w:tcW w:w="7036" w:type="dxa"/>
          </w:tcPr>
          <w:p w14:paraId="0DD2EB9A" w14:textId="77777777" w:rsidR="00125418" w:rsidRPr="00F21F40" w:rsidRDefault="00125418" w:rsidP="00125418">
            <w:pPr>
              <w:pStyle w:val="NormalinTable"/>
            </w:pPr>
            <w:r>
              <w:t>0%</w:t>
            </w:r>
          </w:p>
        </w:tc>
      </w:tr>
      <w:tr w:rsidR="00125418" w:rsidRPr="00F21F40" w14:paraId="1F93E83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1B483D" w14:textId="77777777" w:rsidR="00125418" w:rsidRPr="00F21F40" w:rsidRDefault="00125418" w:rsidP="00125418">
            <w:pPr>
              <w:pStyle w:val="NormalinTable"/>
            </w:pPr>
            <w:r w:rsidRPr="00F21F40">
              <w:t xml:space="preserve">3824 85 00 </w:t>
            </w:r>
          </w:p>
        </w:tc>
        <w:tc>
          <w:tcPr>
            <w:cnfStyle w:val="000010000000" w:firstRow="0" w:lastRow="0" w:firstColumn="0" w:lastColumn="0" w:oddVBand="1" w:evenVBand="0" w:oddHBand="0" w:evenHBand="0" w:firstRowFirstColumn="0" w:firstRowLastColumn="0" w:lastRowFirstColumn="0" w:lastRowLastColumn="0"/>
            <w:tcW w:w="7036" w:type="dxa"/>
          </w:tcPr>
          <w:p w14:paraId="7EAF210D" w14:textId="77777777" w:rsidR="00125418" w:rsidRPr="00F21F40" w:rsidRDefault="00125418" w:rsidP="00125418">
            <w:pPr>
              <w:pStyle w:val="NormalinTable"/>
            </w:pPr>
            <w:r>
              <w:t>0%</w:t>
            </w:r>
          </w:p>
        </w:tc>
      </w:tr>
      <w:tr w:rsidR="00125418" w:rsidRPr="00F21F40" w14:paraId="1024CE5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8401618" w14:textId="77777777" w:rsidR="00125418" w:rsidRPr="00F21F40" w:rsidRDefault="00125418" w:rsidP="00125418">
            <w:pPr>
              <w:pStyle w:val="NormalinTable"/>
            </w:pPr>
            <w:r w:rsidRPr="00F21F40">
              <w:t xml:space="preserve">3824 86 00 </w:t>
            </w:r>
          </w:p>
        </w:tc>
        <w:tc>
          <w:tcPr>
            <w:cnfStyle w:val="000010000000" w:firstRow="0" w:lastRow="0" w:firstColumn="0" w:lastColumn="0" w:oddVBand="1" w:evenVBand="0" w:oddHBand="0" w:evenHBand="0" w:firstRowFirstColumn="0" w:firstRowLastColumn="0" w:lastRowFirstColumn="0" w:lastRowLastColumn="0"/>
            <w:tcW w:w="7036" w:type="dxa"/>
          </w:tcPr>
          <w:p w14:paraId="1D9C4C38" w14:textId="77777777" w:rsidR="00125418" w:rsidRPr="00F21F40" w:rsidRDefault="00125418" w:rsidP="00125418">
            <w:pPr>
              <w:pStyle w:val="NormalinTable"/>
            </w:pPr>
            <w:r>
              <w:t>0%</w:t>
            </w:r>
          </w:p>
        </w:tc>
      </w:tr>
      <w:tr w:rsidR="00125418" w:rsidRPr="00F21F40" w14:paraId="70FDB68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0CE32D" w14:textId="77777777" w:rsidR="00125418" w:rsidRPr="00F21F40" w:rsidRDefault="00125418" w:rsidP="00125418">
            <w:pPr>
              <w:pStyle w:val="NormalinTable"/>
            </w:pPr>
            <w:r w:rsidRPr="00F21F40">
              <w:t xml:space="preserve">3824 87 00 </w:t>
            </w:r>
          </w:p>
        </w:tc>
        <w:tc>
          <w:tcPr>
            <w:cnfStyle w:val="000010000000" w:firstRow="0" w:lastRow="0" w:firstColumn="0" w:lastColumn="0" w:oddVBand="1" w:evenVBand="0" w:oddHBand="0" w:evenHBand="0" w:firstRowFirstColumn="0" w:firstRowLastColumn="0" w:lastRowFirstColumn="0" w:lastRowLastColumn="0"/>
            <w:tcW w:w="7036" w:type="dxa"/>
          </w:tcPr>
          <w:p w14:paraId="5C74340D" w14:textId="77777777" w:rsidR="00125418" w:rsidRPr="00F21F40" w:rsidRDefault="00125418" w:rsidP="00125418">
            <w:pPr>
              <w:pStyle w:val="NormalinTable"/>
            </w:pPr>
            <w:r>
              <w:t>0%</w:t>
            </w:r>
          </w:p>
        </w:tc>
      </w:tr>
      <w:tr w:rsidR="00125418" w:rsidRPr="00F21F40" w14:paraId="0BA0FE6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514BA3" w14:textId="77777777" w:rsidR="00125418" w:rsidRPr="00F21F40" w:rsidRDefault="00125418" w:rsidP="00125418">
            <w:pPr>
              <w:pStyle w:val="NormalinTable"/>
            </w:pPr>
            <w:r w:rsidRPr="00F21F40">
              <w:t xml:space="preserve">3824 88 00 </w:t>
            </w:r>
          </w:p>
        </w:tc>
        <w:tc>
          <w:tcPr>
            <w:cnfStyle w:val="000010000000" w:firstRow="0" w:lastRow="0" w:firstColumn="0" w:lastColumn="0" w:oddVBand="1" w:evenVBand="0" w:oddHBand="0" w:evenHBand="0" w:firstRowFirstColumn="0" w:firstRowLastColumn="0" w:lastRowFirstColumn="0" w:lastRowLastColumn="0"/>
            <w:tcW w:w="7036" w:type="dxa"/>
          </w:tcPr>
          <w:p w14:paraId="59CF9557" w14:textId="77777777" w:rsidR="00125418" w:rsidRPr="00F21F40" w:rsidRDefault="00125418" w:rsidP="00125418">
            <w:pPr>
              <w:pStyle w:val="NormalinTable"/>
            </w:pPr>
            <w:r>
              <w:t>0%</w:t>
            </w:r>
          </w:p>
        </w:tc>
      </w:tr>
      <w:tr w:rsidR="00125418" w:rsidRPr="00F21F40" w14:paraId="529C0167"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B8590" w14:textId="77777777" w:rsidR="00125418" w:rsidRPr="00F21F40" w:rsidRDefault="00125418" w:rsidP="00125418">
            <w:pPr>
              <w:pStyle w:val="NormalinTable"/>
            </w:pPr>
            <w:r w:rsidRPr="00F21F40">
              <w:t xml:space="preserve">3824 91 00 </w:t>
            </w:r>
          </w:p>
        </w:tc>
        <w:tc>
          <w:tcPr>
            <w:cnfStyle w:val="000010000000" w:firstRow="0" w:lastRow="0" w:firstColumn="0" w:lastColumn="0" w:oddVBand="1" w:evenVBand="0" w:oddHBand="0" w:evenHBand="0" w:firstRowFirstColumn="0" w:firstRowLastColumn="0" w:lastRowFirstColumn="0" w:lastRowLastColumn="0"/>
            <w:tcW w:w="7036" w:type="dxa"/>
          </w:tcPr>
          <w:p w14:paraId="7E4FB33C" w14:textId="77777777" w:rsidR="00125418" w:rsidRPr="00F21F40" w:rsidRDefault="00125418" w:rsidP="00125418">
            <w:pPr>
              <w:pStyle w:val="NormalinTable"/>
            </w:pPr>
            <w:r>
              <w:t>0%</w:t>
            </w:r>
          </w:p>
        </w:tc>
      </w:tr>
      <w:tr w:rsidR="00125418" w:rsidRPr="00F21F40" w14:paraId="4618B4C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5EEA8F4" w14:textId="77777777" w:rsidR="00125418" w:rsidRPr="00F21F40" w:rsidRDefault="00125418" w:rsidP="00125418">
            <w:pPr>
              <w:pStyle w:val="NormalinTable"/>
            </w:pPr>
            <w:r w:rsidRPr="00F21F40">
              <w:t xml:space="preserve">3824 99 10 </w:t>
            </w:r>
          </w:p>
        </w:tc>
        <w:tc>
          <w:tcPr>
            <w:cnfStyle w:val="000010000000" w:firstRow="0" w:lastRow="0" w:firstColumn="0" w:lastColumn="0" w:oddVBand="1" w:evenVBand="0" w:oddHBand="0" w:evenHBand="0" w:firstRowFirstColumn="0" w:firstRowLastColumn="0" w:lastRowFirstColumn="0" w:lastRowLastColumn="0"/>
            <w:tcW w:w="7036" w:type="dxa"/>
          </w:tcPr>
          <w:p w14:paraId="6FD47EFD" w14:textId="77777777" w:rsidR="00125418" w:rsidRPr="00F21F40" w:rsidRDefault="00125418" w:rsidP="00125418">
            <w:pPr>
              <w:pStyle w:val="NormalinTable"/>
            </w:pPr>
            <w:r>
              <w:t>0%</w:t>
            </w:r>
          </w:p>
        </w:tc>
      </w:tr>
      <w:tr w:rsidR="00125418" w:rsidRPr="00F21F40" w14:paraId="3CE82AA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DB5244" w14:textId="77777777" w:rsidR="00125418" w:rsidRPr="00F21F40" w:rsidRDefault="00125418" w:rsidP="00125418">
            <w:pPr>
              <w:pStyle w:val="NormalinTable"/>
            </w:pPr>
            <w:r w:rsidRPr="00F21F40">
              <w:t xml:space="preserve">3824 99 15 </w:t>
            </w:r>
          </w:p>
        </w:tc>
        <w:tc>
          <w:tcPr>
            <w:cnfStyle w:val="000010000000" w:firstRow="0" w:lastRow="0" w:firstColumn="0" w:lastColumn="0" w:oddVBand="1" w:evenVBand="0" w:oddHBand="0" w:evenHBand="0" w:firstRowFirstColumn="0" w:firstRowLastColumn="0" w:lastRowFirstColumn="0" w:lastRowLastColumn="0"/>
            <w:tcW w:w="7036" w:type="dxa"/>
          </w:tcPr>
          <w:p w14:paraId="44EFC1BC" w14:textId="77777777" w:rsidR="00125418" w:rsidRPr="00F21F40" w:rsidRDefault="00125418" w:rsidP="00125418">
            <w:pPr>
              <w:pStyle w:val="NormalinTable"/>
            </w:pPr>
            <w:r>
              <w:t>0%</w:t>
            </w:r>
          </w:p>
        </w:tc>
      </w:tr>
      <w:tr w:rsidR="00125418" w:rsidRPr="00F21F40" w14:paraId="45D1978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1B83A75" w14:textId="77777777" w:rsidR="00125418" w:rsidRPr="00F21F40" w:rsidRDefault="00125418" w:rsidP="00125418">
            <w:pPr>
              <w:pStyle w:val="NormalinTable"/>
            </w:pPr>
            <w:r w:rsidRPr="00F21F40">
              <w:t xml:space="preserve">3824 99 20 </w:t>
            </w:r>
          </w:p>
        </w:tc>
        <w:tc>
          <w:tcPr>
            <w:cnfStyle w:val="000010000000" w:firstRow="0" w:lastRow="0" w:firstColumn="0" w:lastColumn="0" w:oddVBand="1" w:evenVBand="0" w:oddHBand="0" w:evenHBand="0" w:firstRowFirstColumn="0" w:firstRowLastColumn="0" w:lastRowFirstColumn="0" w:lastRowLastColumn="0"/>
            <w:tcW w:w="7036" w:type="dxa"/>
          </w:tcPr>
          <w:p w14:paraId="03A7576D" w14:textId="77777777" w:rsidR="00125418" w:rsidRPr="00F21F40" w:rsidRDefault="00125418" w:rsidP="00125418">
            <w:pPr>
              <w:pStyle w:val="NormalinTable"/>
            </w:pPr>
            <w:r>
              <w:t>0%</w:t>
            </w:r>
          </w:p>
        </w:tc>
      </w:tr>
      <w:tr w:rsidR="00125418" w:rsidRPr="00F21F40" w14:paraId="7454F61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0342D" w14:textId="77777777" w:rsidR="00125418" w:rsidRPr="00F21F40" w:rsidRDefault="00125418" w:rsidP="00125418">
            <w:pPr>
              <w:pStyle w:val="NormalinTable"/>
            </w:pPr>
            <w:r w:rsidRPr="00F21F40">
              <w:t xml:space="preserve">3824 99 25 </w:t>
            </w:r>
          </w:p>
        </w:tc>
        <w:tc>
          <w:tcPr>
            <w:cnfStyle w:val="000010000000" w:firstRow="0" w:lastRow="0" w:firstColumn="0" w:lastColumn="0" w:oddVBand="1" w:evenVBand="0" w:oddHBand="0" w:evenHBand="0" w:firstRowFirstColumn="0" w:firstRowLastColumn="0" w:lastRowFirstColumn="0" w:lastRowLastColumn="0"/>
            <w:tcW w:w="7036" w:type="dxa"/>
          </w:tcPr>
          <w:p w14:paraId="46CE530D" w14:textId="77777777" w:rsidR="00125418" w:rsidRPr="00F21F40" w:rsidRDefault="00125418" w:rsidP="00125418">
            <w:pPr>
              <w:pStyle w:val="NormalinTable"/>
            </w:pPr>
            <w:r>
              <w:t>0%</w:t>
            </w:r>
          </w:p>
        </w:tc>
      </w:tr>
      <w:tr w:rsidR="00125418" w:rsidRPr="00F21F40" w14:paraId="69F1246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A726896" w14:textId="77777777" w:rsidR="00125418" w:rsidRPr="00F21F40" w:rsidRDefault="00125418" w:rsidP="00125418">
            <w:pPr>
              <w:pStyle w:val="NormalinTable"/>
            </w:pPr>
            <w:r w:rsidRPr="00F21F40">
              <w:t xml:space="preserve">3824 99 30 </w:t>
            </w:r>
          </w:p>
        </w:tc>
        <w:tc>
          <w:tcPr>
            <w:cnfStyle w:val="000010000000" w:firstRow="0" w:lastRow="0" w:firstColumn="0" w:lastColumn="0" w:oddVBand="1" w:evenVBand="0" w:oddHBand="0" w:evenHBand="0" w:firstRowFirstColumn="0" w:firstRowLastColumn="0" w:lastRowFirstColumn="0" w:lastRowLastColumn="0"/>
            <w:tcW w:w="7036" w:type="dxa"/>
          </w:tcPr>
          <w:p w14:paraId="12232939" w14:textId="77777777" w:rsidR="00125418" w:rsidRPr="00F21F40" w:rsidRDefault="00125418" w:rsidP="00125418">
            <w:pPr>
              <w:pStyle w:val="NormalinTable"/>
            </w:pPr>
            <w:r>
              <w:t>0%</w:t>
            </w:r>
          </w:p>
        </w:tc>
      </w:tr>
      <w:tr w:rsidR="00125418" w:rsidRPr="00F21F40" w14:paraId="33E1A6C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0D91AD" w14:textId="77777777" w:rsidR="00125418" w:rsidRPr="00F21F40" w:rsidRDefault="00125418" w:rsidP="00125418">
            <w:pPr>
              <w:pStyle w:val="NormalinTable"/>
            </w:pPr>
            <w:r w:rsidRPr="00F21F40">
              <w:t xml:space="preserve">3824 99 45 </w:t>
            </w:r>
          </w:p>
        </w:tc>
        <w:tc>
          <w:tcPr>
            <w:cnfStyle w:val="000010000000" w:firstRow="0" w:lastRow="0" w:firstColumn="0" w:lastColumn="0" w:oddVBand="1" w:evenVBand="0" w:oddHBand="0" w:evenHBand="0" w:firstRowFirstColumn="0" w:firstRowLastColumn="0" w:lastRowFirstColumn="0" w:lastRowLastColumn="0"/>
            <w:tcW w:w="7036" w:type="dxa"/>
          </w:tcPr>
          <w:p w14:paraId="1A9A7E08" w14:textId="77777777" w:rsidR="00125418" w:rsidRPr="00F21F40" w:rsidRDefault="00125418" w:rsidP="00125418">
            <w:pPr>
              <w:pStyle w:val="NormalinTable"/>
            </w:pPr>
            <w:r>
              <w:t>0%</w:t>
            </w:r>
          </w:p>
        </w:tc>
      </w:tr>
      <w:tr w:rsidR="00125418" w:rsidRPr="00F21F40" w14:paraId="5DACAA7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2C766F8" w14:textId="77777777" w:rsidR="00125418" w:rsidRPr="00F21F40" w:rsidRDefault="00125418" w:rsidP="00125418">
            <w:pPr>
              <w:pStyle w:val="NormalinTable"/>
            </w:pPr>
            <w:r w:rsidRPr="00F21F40">
              <w:t xml:space="preserve">3824 99 50 </w:t>
            </w:r>
          </w:p>
        </w:tc>
        <w:tc>
          <w:tcPr>
            <w:cnfStyle w:val="000010000000" w:firstRow="0" w:lastRow="0" w:firstColumn="0" w:lastColumn="0" w:oddVBand="1" w:evenVBand="0" w:oddHBand="0" w:evenHBand="0" w:firstRowFirstColumn="0" w:firstRowLastColumn="0" w:lastRowFirstColumn="0" w:lastRowLastColumn="0"/>
            <w:tcW w:w="7036" w:type="dxa"/>
          </w:tcPr>
          <w:p w14:paraId="66C63A04" w14:textId="77777777" w:rsidR="00125418" w:rsidRPr="00F21F40" w:rsidRDefault="00125418" w:rsidP="00125418">
            <w:pPr>
              <w:pStyle w:val="NormalinTable"/>
            </w:pPr>
            <w:r>
              <w:t>0%</w:t>
            </w:r>
          </w:p>
        </w:tc>
      </w:tr>
      <w:tr w:rsidR="00125418" w:rsidRPr="00F21F40" w14:paraId="375AD2A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41FC6" w14:textId="77777777" w:rsidR="00125418" w:rsidRPr="00F21F40" w:rsidRDefault="00125418" w:rsidP="00125418">
            <w:pPr>
              <w:pStyle w:val="NormalinTable"/>
            </w:pPr>
            <w:r w:rsidRPr="00F21F40">
              <w:t xml:space="preserve">3824 99 55 </w:t>
            </w:r>
          </w:p>
        </w:tc>
        <w:tc>
          <w:tcPr>
            <w:cnfStyle w:val="000010000000" w:firstRow="0" w:lastRow="0" w:firstColumn="0" w:lastColumn="0" w:oddVBand="1" w:evenVBand="0" w:oddHBand="0" w:evenHBand="0" w:firstRowFirstColumn="0" w:firstRowLastColumn="0" w:lastRowFirstColumn="0" w:lastRowLastColumn="0"/>
            <w:tcW w:w="7036" w:type="dxa"/>
          </w:tcPr>
          <w:p w14:paraId="5313BD87" w14:textId="77777777" w:rsidR="00125418" w:rsidRPr="00F21F40" w:rsidRDefault="00125418" w:rsidP="00125418">
            <w:pPr>
              <w:pStyle w:val="NormalinTable"/>
            </w:pPr>
            <w:r>
              <w:t>0%</w:t>
            </w:r>
          </w:p>
        </w:tc>
      </w:tr>
      <w:tr w:rsidR="00125418" w:rsidRPr="00F21F40" w14:paraId="7A24492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24F94F4" w14:textId="77777777" w:rsidR="00125418" w:rsidRPr="00F21F40" w:rsidRDefault="00125418" w:rsidP="00125418">
            <w:pPr>
              <w:pStyle w:val="NormalinTable"/>
            </w:pPr>
            <w:r w:rsidRPr="00F21F40">
              <w:t xml:space="preserve">3824 99 56 </w:t>
            </w:r>
          </w:p>
        </w:tc>
        <w:tc>
          <w:tcPr>
            <w:cnfStyle w:val="000010000000" w:firstRow="0" w:lastRow="0" w:firstColumn="0" w:lastColumn="0" w:oddVBand="1" w:evenVBand="0" w:oddHBand="0" w:evenHBand="0" w:firstRowFirstColumn="0" w:firstRowLastColumn="0" w:lastRowFirstColumn="0" w:lastRowLastColumn="0"/>
            <w:tcW w:w="7036" w:type="dxa"/>
          </w:tcPr>
          <w:p w14:paraId="32121109" w14:textId="77777777" w:rsidR="00125418" w:rsidRPr="00F21F40" w:rsidRDefault="00125418" w:rsidP="00125418">
            <w:pPr>
              <w:pStyle w:val="NormalinTable"/>
            </w:pPr>
            <w:r>
              <w:t>0%</w:t>
            </w:r>
          </w:p>
        </w:tc>
      </w:tr>
      <w:tr w:rsidR="00125418" w:rsidRPr="00F21F40" w14:paraId="39D51E1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184B6A" w14:textId="77777777" w:rsidR="00125418" w:rsidRPr="00F21F40" w:rsidRDefault="00125418" w:rsidP="00125418">
            <w:pPr>
              <w:pStyle w:val="NormalinTable"/>
            </w:pPr>
            <w:r w:rsidRPr="00F21F40">
              <w:t xml:space="preserve">3824 99 57 </w:t>
            </w:r>
          </w:p>
        </w:tc>
        <w:tc>
          <w:tcPr>
            <w:cnfStyle w:val="000010000000" w:firstRow="0" w:lastRow="0" w:firstColumn="0" w:lastColumn="0" w:oddVBand="1" w:evenVBand="0" w:oddHBand="0" w:evenHBand="0" w:firstRowFirstColumn="0" w:firstRowLastColumn="0" w:lastRowFirstColumn="0" w:lastRowLastColumn="0"/>
            <w:tcW w:w="7036" w:type="dxa"/>
          </w:tcPr>
          <w:p w14:paraId="08121C52" w14:textId="77777777" w:rsidR="00125418" w:rsidRPr="00F21F40" w:rsidRDefault="00125418" w:rsidP="00125418">
            <w:pPr>
              <w:pStyle w:val="NormalinTable"/>
            </w:pPr>
            <w:r>
              <w:t>0%</w:t>
            </w:r>
          </w:p>
        </w:tc>
      </w:tr>
      <w:tr w:rsidR="00125418" w:rsidRPr="00F21F40" w14:paraId="47357BB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FF09AA5" w14:textId="77777777" w:rsidR="00125418" w:rsidRPr="00F21F40" w:rsidRDefault="00125418" w:rsidP="00125418">
            <w:pPr>
              <w:pStyle w:val="NormalinTable"/>
            </w:pPr>
            <w:r w:rsidRPr="00F21F40">
              <w:t xml:space="preserve">3824 99 61 </w:t>
            </w:r>
          </w:p>
        </w:tc>
        <w:tc>
          <w:tcPr>
            <w:cnfStyle w:val="000010000000" w:firstRow="0" w:lastRow="0" w:firstColumn="0" w:lastColumn="0" w:oddVBand="1" w:evenVBand="0" w:oddHBand="0" w:evenHBand="0" w:firstRowFirstColumn="0" w:firstRowLastColumn="0" w:lastRowFirstColumn="0" w:lastRowLastColumn="0"/>
            <w:tcW w:w="7036" w:type="dxa"/>
          </w:tcPr>
          <w:p w14:paraId="0C69858F" w14:textId="77777777" w:rsidR="00125418" w:rsidRPr="00F21F40" w:rsidRDefault="00125418" w:rsidP="00125418">
            <w:pPr>
              <w:pStyle w:val="NormalinTable"/>
            </w:pPr>
            <w:r>
              <w:t>0%</w:t>
            </w:r>
          </w:p>
        </w:tc>
      </w:tr>
      <w:tr w:rsidR="00125418" w:rsidRPr="00F21F40" w14:paraId="006B78E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D8013B" w14:textId="77777777" w:rsidR="00125418" w:rsidRPr="00F21F40" w:rsidRDefault="00125418" w:rsidP="00125418">
            <w:pPr>
              <w:pStyle w:val="NormalinTable"/>
            </w:pPr>
            <w:r w:rsidRPr="00F21F40">
              <w:t xml:space="preserve">3824 99 64 </w:t>
            </w:r>
          </w:p>
        </w:tc>
        <w:tc>
          <w:tcPr>
            <w:cnfStyle w:val="000010000000" w:firstRow="0" w:lastRow="0" w:firstColumn="0" w:lastColumn="0" w:oddVBand="1" w:evenVBand="0" w:oddHBand="0" w:evenHBand="0" w:firstRowFirstColumn="0" w:firstRowLastColumn="0" w:lastRowFirstColumn="0" w:lastRowLastColumn="0"/>
            <w:tcW w:w="7036" w:type="dxa"/>
          </w:tcPr>
          <w:p w14:paraId="1EB427E7" w14:textId="77777777" w:rsidR="00125418" w:rsidRPr="00F21F40" w:rsidRDefault="00125418" w:rsidP="00125418">
            <w:pPr>
              <w:pStyle w:val="NormalinTable"/>
            </w:pPr>
            <w:r>
              <w:t>0%</w:t>
            </w:r>
          </w:p>
        </w:tc>
      </w:tr>
      <w:tr w:rsidR="00125418" w:rsidRPr="00F21F40" w14:paraId="79B1E38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608E671" w14:textId="77777777" w:rsidR="00125418" w:rsidRPr="00F21F40" w:rsidRDefault="00125418" w:rsidP="00125418">
            <w:pPr>
              <w:pStyle w:val="NormalinTable"/>
            </w:pPr>
            <w:r w:rsidRPr="00F21F40">
              <w:t xml:space="preserve">3824 99 65 </w:t>
            </w:r>
          </w:p>
        </w:tc>
        <w:tc>
          <w:tcPr>
            <w:cnfStyle w:val="000010000000" w:firstRow="0" w:lastRow="0" w:firstColumn="0" w:lastColumn="0" w:oddVBand="1" w:evenVBand="0" w:oddHBand="0" w:evenHBand="0" w:firstRowFirstColumn="0" w:firstRowLastColumn="0" w:lastRowFirstColumn="0" w:lastRowLastColumn="0"/>
            <w:tcW w:w="7036" w:type="dxa"/>
          </w:tcPr>
          <w:p w14:paraId="0E7D5851" w14:textId="77777777" w:rsidR="00125418" w:rsidRPr="00F21F40" w:rsidRDefault="00125418" w:rsidP="00125418">
            <w:pPr>
              <w:pStyle w:val="NormalinTable"/>
            </w:pPr>
            <w:r>
              <w:t>0%</w:t>
            </w:r>
          </w:p>
        </w:tc>
      </w:tr>
      <w:tr w:rsidR="00125418" w:rsidRPr="00F21F40" w14:paraId="07ACC5B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71C207" w14:textId="77777777" w:rsidR="00125418" w:rsidRPr="00F21F40" w:rsidRDefault="00125418" w:rsidP="00125418">
            <w:pPr>
              <w:pStyle w:val="NormalinTable"/>
            </w:pPr>
            <w:r w:rsidRPr="00F21F40">
              <w:t xml:space="preserve">3824 99 70 </w:t>
            </w:r>
          </w:p>
        </w:tc>
        <w:tc>
          <w:tcPr>
            <w:cnfStyle w:val="000010000000" w:firstRow="0" w:lastRow="0" w:firstColumn="0" w:lastColumn="0" w:oddVBand="1" w:evenVBand="0" w:oddHBand="0" w:evenHBand="0" w:firstRowFirstColumn="0" w:firstRowLastColumn="0" w:lastRowFirstColumn="0" w:lastRowLastColumn="0"/>
            <w:tcW w:w="7036" w:type="dxa"/>
          </w:tcPr>
          <w:p w14:paraId="7F2D4B40" w14:textId="77777777" w:rsidR="00125418" w:rsidRPr="00F21F40" w:rsidRDefault="00125418" w:rsidP="00125418">
            <w:pPr>
              <w:pStyle w:val="NormalinTable"/>
            </w:pPr>
            <w:r>
              <w:t>0%</w:t>
            </w:r>
          </w:p>
        </w:tc>
      </w:tr>
      <w:tr w:rsidR="00125418" w:rsidRPr="00F21F40" w14:paraId="563A2EA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A2AEEA8" w14:textId="77777777" w:rsidR="00125418" w:rsidRPr="00F21F40" w:rsidRDefault="00125418" w:rsidP="00125418">
            <w:pPr>
              <w:pStyle w:val="NormalinTable"/>
            </w:pPr>
            <w:r w:rsidRPr="00F21F40">
              <w:t xml:space="preserve">3824 99 86 </w:t>
            </w:r>
          </w:p>
        </w:tc>
        <w:tc>
          <w:tcPr>
            <w:cnfStyle w:val="000010000000" w:firstRow="0" w:lastRow="0" w:firstColumn="0" w:lastColumn="0" w:oddVBand="1" w:evenVBand="0" w:oddHBand="0" w:evenHBand="0" w:firstRowFirstColumn="0" w:firstRowLastColumn="0" w:lastRowFirstColumn="0" w:lastRowLastColumn="0"/>
            <w:tcW w:w="7036" w:type="dxa"/>
          </w:tcPr>
          <w:p w14:paraId="2C125456" w14:textId="77777777" w:rsidR="00125418" w:rsidRPr="00F21F40" w:rsidRDefault="00125418" w:rsidP="00125418">
            <w:pPr>
              <w:pStyle w:val="NormalinTable"/>
            </w:pPr>
            <w:r>
              <w:t>0%</w:t>
            </w:r>
          </w:p>
        </w:tc>
      </w:tr>
      <w:tr w:rsidR="00125418" w:rsidRPr="00F21F40" w14:paraId="7D22D72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1C741E" w14:textId="77777777" w:rsidR="00125418" w:rsidRPr="00F21F40" w:rsidRDefault="00125418" w:rsidP="00125418">
            <w:pPr>
              <w:pStyle w:val="NormalinTable"/>
            </w:pPr>
            <w:r w:rsidRPr="00F21F40">
              <w:t xml:space="preserve">3824 99 92 </w:t>
            </w:r>
          </w:p>
        </w:tc>
        <w:tc>
          <w:tcPr>
            <w:cnfStyle w:val="000010000000" w:firstRow="0" w:lastRow="0" w:firstColumn="0" w:lastColumn="0" w:oddVBand="1" w:evenVBand="0" w:oddHBand="0" w:evenHBand="0" w:firstRowFirstColumn="0" w:firstRowLastColumn="0" w:lastRowFirstColumn="0" w:lastRowLastColumn="0"/>
            <w:tcW w:w="7036" w:type="dxa"/>
          </w:tcPr>
          <w:p w14:paraId="0B9F6643" w14:textId="77777777" w:rsidR="00125418" w:rsidRPr="00F21F40" w:rsidRDefault="00125418" w:rsidP="00125418">
            <w:pPr>
              <w:pStyle w:val="NormalinTable"/>
            </w:pPr>
            <w:r>
              <w:t>0%</w:t>
            </w:r>
          </w:p>
        </w:tc>
      </w:tr>
      <w:tr w:rsidR="00125418" w:rsidRPr="00F21F40" w14:paraId="325FAD2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CA3EF12" w14:textId="77777777" w:rsidR="00125418" w:rsidRPr="00F21F40" w:rsidRDefault="00125418" w:rsidP="00125418">
            <w:pPr>
              <w:pStyle w:val="NormalinTable"/>
            </w:pPr>
            <w:r w:rsidRPr="00F21F40">
              <w:t xml:space="preserve">3824 99 93 </w:t>
            </w:r>
          </w:p>
        </w:tc>
        <w:tc>
          <w:tcPr>
            <w:cnfStyle w:val="000010000000" w:firstRow="0" w:lastRow="0" w:firstColumn="0" w:lastColumn="0" w:oddVBand="1" w:evenVBand="0" w:oddHBand="0" w:evenHBand="0" w:firstRowFirstColumn="0" w:firstRowLastColumn="0" w:lastRowFirstColumn="0" w:lastRowLastColumn="0"/>
            <w:tcW w:w="7036" w:type="dxa"/>
          </w:tcPr>
          <w:p w14:paraId="78175689" w14:textId="77777777" w:rsidR="00125418" w:rsidRPr="00F21F40" w:rsidRDefault="00125418" w:rsidP="00125418">
            <w:pPr>
              <w:pStyle w:val="NormalinTable"/>
            </w:pPr>
            <w:r>
              <w:t>0%</w:t>
            </w:r>
          </w:p>
        </w:tc>
      </w:tr>
      <w:tr w:rsidR="00125418" w:rsidRPr="00F21F40" w14:paraId="3945EE5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833DF0" w14:textId="77777777" w:rsidR="00125418" w:rsidRPr="00F21F40" w:rsidRDefault="00125418" w:rsidP="00125418">
            <w:pPr>
              <w:pStyle w:val="NormalinTable"/>
            </w:pPr>
            <w:r w:rsidRPr="00F21F40">
              <w:t xml:space="preserve">3824 99 96 </w:t>
            </w:r>
          </w:p>
        </w:tc>
        <w:tc>
          <w:tcPr>
            <w:cnfStyle w:val="000010000000" w:firstRow="0" w:lastRow="0" w:firstColumn="0" w:lastColumn="0" w:oddVBand="1" w:evenVBand="0" w:oddHBand="0" w:evenHBand="0" w:firstRowFirstColumn="0" w:firstRowLastColumn="0" w:lastRowFirstColumn="0" w:lastRowLastColumn="0"/>
            <w:tcW w:w="7036" w:type="dxa"/>
          </w:tcPr>
          <w:p w14:paraId="14EBE892" w14:textId="77777777" w:rsidR="00125418" w:rsidRPr="00F21F40" w:rsidRDefault="00125418" w:rsidP="00125418">
            <w:pPr>
              <w:pStyle w:val="NormalinTable"/>
            </w:pPr>
            <w:r>
              <w:t>0%</w:t>
            </w:r>
          </w:p>
        </w:tc>
      </w:tr>
      <w:tr w:rsidR="00125418" w:rsidRPr="00F21F40" w14:paraId="0A903A7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AD5A6D8" w14:textId="77777777" w:rsidR="00125418" w:rsidRPr="00F21F40" w:rsidRDefault="00125418" w:rsidP="00125418">
            <w:pPr>
              <w:pStyle w:val="NormalinTable"/>
            </w:pPr>
            <w:r w:rsidRPr="00F21F40">
              <w:t xml:space="preserve">3825 00 00 </w:t>
            </w:r>
          </w:p>
        </w:tc>
        <w:tc>
          <w:tcPr>
            <w:cnfStyle w:val="000010000000" w:firstRow="0" w:lastRow="0" w:firstColumn="0" w:lastColumn="0" w:oddVBand="1" w:evenVBand="0" w:oddHBand="0" w:evenHBand="0" w:firstRowFirstColumn="0" w:firstRowLastColumn="0" w:lastRowFirstColumn="0" w:lastRowLastColumn="0"/>
            <w:tcW w:w="7036" w:type="dxa"/>
          </w:tcPr>
          <w:p w14:paraId="016E967F" w14:textId="77777777" w:rsidR="00125418" w:rsidRPr="00F21F40" w:rsidRDefault="00125418" w:rsidP="00125418">
            <w:pPr>
              <w:pStyle w:val="NormalinTable"/>
            </w:pPr>
            <w:r>
              <w:t>0%</w:t>
            </w:r>
          </w:p>
        </w:tc>
      </w:tr>
      <w:tr w:rsidR="00125418" w:rsidRPr="00F21F40" w14:paraId="3668B20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EAC49" w14:textId="77777777" w:rsidR="00125418" w:rsidRPr="00F21F40" w:rsidRDefault="00125418" w:rsidP="00125418">
            <w:pPr>
              <w:pStyle w:val="NormalinTable"/>
            </w:pPr>
            <w:r w:rsidRPr="00F21F40">
              <w:t xml:space="preserve">3826 00 10 </w:t>
            </w:r>
          </w:p>
        </w:tc>
        <w:tc>
          <w:tcPr>
            <w:cnfStyle w:val="000010000000" w:firstRow="0" w:lastRow="0" w:firstColumn="0" w:lastColumn="0" w:oddVBand="1" w:evenVBand="0" w:oddHBand="0" w:evenHBand="0" w:firstRowFirstColumn="0" w:firstRowLastColumn="0" w:lastRowFirstColumn="0" w:lastRowLastColumn="0"/>
            <w:tcW w:w="7036" w:type="dxa"/>
          </w:tcPr>
          <w:p w14:paraId="65C44A71" w14:textId="77777777" w:rsidR="00125418" w:rsidRPr="00F21F40" w:rsidRDefault="00125418" w:rsidP="00125418">
            <w:pPr>
              <w:pStyle w:val="NormalinTable"/>
            </w:pPr>
            <w:r>
              <w:t>0%</w:t>
            </w:r>
          </w:p>
        </w:tc>
      </w:tr>
      <w:tr w:rsidR="00125418" w:rsidRPr="00F21F40" w14:paraId="6EF8755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981D236" w14:textId="77777777" w:rsidR="00125418" w:rsidRPr="00F21F40" w:rsidRDefault="00125418" w:rsidP="00125418">
            <w:pPr>
              <w:pStyle w:val="NormalinTable"/>
            </w:pPr>
            <w:r w:rsidRPr="00F21F40">
              <w:t xml:space="preserve">3826 00 90 </w:t>
            </w:r>
          </w:p>
        </w:tc>
        <w:tc>
          <w:tcPr>
            <w:cnfStyle w:val="000010000000" w:firstRow="0" w:lastRow="0" w:firstColumn="0" w:lastColumn="0" w:oddVBand="1" w:evenVBand="0" w:oddHBand="0" w:evenHBand="0" w:firstRowFirstColumn="0" w:firstRowLastColumn="0" w:lastRowFirstColumn="0" w:lastRowLastColumn="0"/>
            <w:tcW w:w="7036" w:type="dxa"/>
          </w:tcPr>
          <w:p w14:paraId="346A5981" w14:textId="77777777" w:rsidR="00125418" w:rsidRPr="00F21F40" w:rsidRDefault="00125418" w:rsidP="00125418">
            <w:pPr>
              <w:pStyle w:val="NormalinTable"/>
            </w:pPr>
            <w:r>
              <w:t>0%</w:t>
            </w:r>
          </w:p>
        </w:tc>
      </w:tr>
      <w:tr w:rsidR="00125418" w:rsidRPr="00F21F40" w14:paraId="2C1206E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B97AE5" w14:textId="77777777" w:rsidR="00125418" w:rsidRPr="00F21F40" w:rsidRDefault="00125418" w:rsidP="00125418">
            <w:pPr>
              <w:pStyle w:val="NormalinTable"/>
            </w:pPr>
            <w:r w:rsidRPr="00F21F40">
              <w:t xml:space="preserve">3901 00 00 </w:t>
            </w:r>
          </w:p>
        </w:tc>
        <w:tc>
          <w:tcPr>
            <w:cnfStyle w:val="000010000000" w:firstRow="0" w:lastRow="0" w:firstColumn="0" w:lastColumn="0" w:oddVBand="1" w:evenVBand="0" w:oddHBand="0" w:evenHBand="0" w:firstRowFirstColumn="0" w:firstRowLastColumn="0" w:lastRowFirstColumn="0" w:lastRowLastColumn="0"/>
            <w:tcW w:w="7036" w:type="dxa"/>
          </w:tcPr>
          <w:p w14:paraId="02AC6E59" w14:textId="77777777" w:rsidR="00125418" w:rsidRPr="00F21F40" w:rsidRDefault="00125418" w:rsidP="00125418">
            <w:pPr>
              <w:pStyle w:val="NormalinTable"/>
            </w:pPr>
            <w:r>
              <w:t>0%</w:t>
            </w:r>
          </w:p>
        </w:tc>
      </w:tr>
      <w:tr w:rsidR="00125418" w:rsidRPr="00F21F40" w14:paraId="0AC22E3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AA08D96" w14:textId="77777777" w:rsidR="00125418" w:rsidRPr="00F21F40" w:rsidRDefault="00125418" w:rsidP="00125418">
            <w:pPr>
              <w:pStyle w:val="NormalinTable"/>
            </w:pPr>
            <w:r w:rsidRPr="00F21F40">
              <w:t xml:space="preserve">3902 00 00 </w:t>
            </w:r>
          </w:p>
        </w:tc>
        <w:tc>
          <w:tcPr>
            <w:cnfStyle w:val="000010000000" w:firstRow="0" w:lastRow="0" w:firstColumn="0" w:lastColumn="0" w:oddVBand="1" w:evenVBand="0" w:oddHBand="0" w:evenHBand="0" w:firstRowFirstColumn="0" w:firstRowLastColumn="0" w:lastRowFirstColumn="0" w:lastRowLastColumn="0"/>
            <w:tcW w:w="7036" w:type="dxa"/>
          </w:tcPr>
          <w:p w14:paraId="0C649C05" w14:textId="77777777" w:rsidR="00125418" w:rsidRPr="00F21F40" w:rsidRDefault="00125418" w:rsidP="00125418">
            <w:pPr>
              <w:pStyle w:val="NormalinTable"/>
            </w:pPr>
            <w:r>
              <w:t>0%</w:t>
            </w:r>
          </w:p>
        </w:tc>
      </w:tr>
      <w:tr w:rsidR="00125418" w:rsidRPr="00F21F40" w14:paraId="138DC86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73582E" w14:textId="77777777" w:rsidR="00125418" w:rsidRPr="00F21F40" w:rsidRDefault="00125418" w:rsidP="00125418">
            <w:pPr>
              <w:pStyle w:val="NormalinTable"/>
            </w:pPr>
            <w:r w:rsidRPr="00F21F40">
              <w:t xml:space="preserve">3903 00 00 </w:t>
            </w:r>
          </w:p>
        </w:tc>
        <w:tc>
          <w:tcPr>
            <w:cnfStyle w:val="000010000000" w:firstRow="0" w:lastRow="0" w:firstColumn="0" w:lastColumn="0" w:oddVBand="1" w:evenVBand="0" w:oddHBand="0" w:evenHBand="0" w:firstRowFirstColumn="0" w:firstRowLastColumn="0" w:lastRowFirstColumn="0" w:lastRowLastColumn="0"/>
            <w:tcW w:w="7036" w:type="dxa"/>
          </w:tcPr>
          <w:p w14:paraId="220ACE01" w14:textId="77777777" w:rsidR="00125418" w:rsidRPr="00F21F40" w:rsidRDefault="00125418" w:rsidP="00125418">
            <w:pPr>
              <w:pStyle w:val="NormalinTable"/>
            </w:pPr>
            <w:r>
              <w:t>0%</w:t>
            </w:r>
          </w:p>
        </w:tc>
      </w:tr>
      <w:tr w:rsidR="00125418" w:rsidRPr="00F21F40" w14:paraId="254D654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14E725C" w14:textId="77777777" w:rsidR="00125418" w:rsidRPr="00F21F40" w:rsidRDefault="00125418" w:rsidP="00125418">
            <w:pPr>
              <w:pStyle w:val="NormalinTable"/>
            </w:pPr>
            <w:r w:rsidRPr="00F21F40">
              <w:t xml:space="preserve">3904 00 00 </w:t>
            </w:r>
          </w:p>
        </w:tc>
        <w:tc>
          <w:tcPr>
            <w:cnfStyle w:val="000010000000" w:firstRow="0" w:lastRow="0" w:firstColumn="0" w:lastColumn="0" w:oddVBand="1" w:evenVBand="0" w:oddHBand="0" w:evenHBand="0" w:firstRowFirstColumn="0" w:firstRowLastColumn="0" w:lastRowFirstColumn="0" w:lastRowLastColumn="0"/>
            <w:tcW w:w="7036" w:type="dxa"/>
          </w:tcPr>
          <w:p w14:paraId="798603D1" w14:textId="77777777" w:rsidR="00125418" w:rsidRPr="00F21F40" w:rsidRDefault="00125418" w:rsidP="00125418">
            <w:pPr>
              <w:pStyle w:val="NormalinTable"/>
            </w:pPr>
            <w:r>
              <w:t>0%</w:t>
            </w:r>
          </w:p>
        </w:tc>
      </w:tr>
      <w:tr w:rsidR="00125418" w:rsidRPr="00F21F40" w14:paraId="14D116E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344F42" w14:textId="77777777" w:rsidR="00125418" w:rsidRPr="00F21F40" w:rsidRDefault="00125418" w:rsidP="00125418">
            <w:pPr>
              <w:pStyle w:val="NormalinTable"/>
            </w:pPr>
            <w:r w:rsidRPr="00F21F40">
              <w:t xml:space="preserve">3905 00 00 </w:t>
            </w:r>
          </w:p>
        </w:tc>
        <w:tc>
          <w:tcPr>
            <w:cnfStyle w:val="000010000000" w:firstRow="0" w:lastRow="0" w:firstColumn="0" w:lastColumn="0" w:oddVBand="1" w:evenVBand="0" w:oddHBand="0" w:evenHBand="0" w:firstRowFirstColumn="0" w:firstRowLastColumn="0" w:lastRowFirstColumn="0" w:lastRowLastColumn="0"/>
            <w:tcW w:w="7036" w:type="dxa"/>
          </w:tcPr>
          <w:p w14:paraId="62D15C5C" w14:textId="77777777" w:rsidR="00125418" w:rsidRPr="00F21F40" w:rsidRDefault="00125418" w:rsidP="00125418">
            <w:pPr>
              <w:pStyle w:val="NormalinTable"/>
            </w:pPr>
            <w:r>
              <w:t>0%</w:t>
            </w:r>
          </w:p>
        </w:tc>
      </w:tr>
      <w:tr w:rsidR="00125418" w:rsidRPr="00F21F40" w14:paraId="1ACFD49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46881D2" w14:textId="77777777" w:rsidR="00125418" w:rsidRPr="00F21F40" w:rsidRDefault="00125418" w:rsidP="00125418">
            <w:pPr>
              <w:pStyle w:val="NormalinTable"/>
            </w:pPr>
            <w:r w:rsidRPr="00F21F40">
              <w:t xml:space="preserve">3906 00 00 </w:t>
            </w:r>
          </w:p>
        </w:tc>
        <w:tc>
          <w:tcPr>
            <w:cnfStyle w:val="000010000000" w:firstRow="0" w:lastRow="0" w:firstColumn="0" w:lastColumn="0" w:oddVBand="1" w:evenVBand="0" w:oddHBand="0" w:evenHBand="0" w:firstRowFirstColumn="0" w:firstRowLastColumn="0" w:lastRowFirstColumn="0" w:lastRowLastColumn="0"/>
            <w:tcW w:w="7036" w:type="dxa"/>
          </w:tcPr>
          <w:p w14:paraId="28493054" w14:textId="77777777" w:rsidR="00125418" w:rsidRPr="00F21F40" w:rsidRDefault="00125418" w:rsidP="00125418">
            <w:pPr>
              <w:pStyle w:val="NormalinTable"/>
            </w:pPr>
            <w:r>
              <w:t>0%</w:t>
            </w:r>
          </w:p>
        </w:tc>
      </w:tr>
      <w:tr w:rsidR="00125418" w:rsidRPr="00F21F40" w14:paraId="6CB7858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1B8909" w14:textId="77777777" w:rsidR="00125418" w:rsidRPr="00F21F40" w:rsidRDefault="00125418" w:rsidP="00125418">
            <w:pPr>
              <w:pStyle w:val="NormalinTable"/>
            </w:pPr>
            <w:r w:rsidRPr="00F21F40">
              <w:t xml:space="preserve">3907 00 00 </w:t>
            </w:r>
          </w:p>
        </w:tc>
        <w:tc>
          <w:tcPr>
            <w:cnfStyle w:val="000010000000" w:firstRow="0" w:lastRow="0" w:firstColumn="0" w:lastColumn="0" w:oddVBand="1" w:evenVBand="0" w:oddHBand="0" w:evenHBand="0" w:firstRowFirstColumn="0" w:firstRowLastColumn="0" w:lastRowFirstColumn="0" w:lastRowLastColumn="0"/>
            <w:tcW w:w="7036" w:type="dxa"/>
          </w:tcPr>
          <w:p w14:paraId="6564F27D" w14:textId="77777777" w:rsidR="00125418" w:rsidRPr="00F21F40" w:rsidRDefault="00125418" w:rsidP="00125418">
            <w:pPr>
              <w:pStyle w:val="NormalinTable"/>
            </w:pPr>
            <w:r>
              <w:t>0%</w:t>
            </w:r>
          </w:p>
        </w:tc>
      </w:tr>
      <w:tr w:rsidR="00125418" w:rsidRPr="00F21F40" w14:paraId="47FCC8A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78B010F" w14:textId="77777777" w:rsidR="00125418" w:rsidRPr="00F21F40" w:rsidRDefault="00125418" w:rsidP="00125418">
            <w:pPr>
              <w:pStyle w:val="NormalinTable"/>
            </w:pPr>
            <w:r w:rsidRPr="00F21F40">
              <w:t xml:space="preserve">3908 00 00 </w:t>
            </w:r>
          </w:p>
        </w:tc>
        <w:tc>
          <w:tcPr>
            <w:cnfStyle w:val="000010000000" w:firstRow="0" w:lastRow="0" w:firstColumn="0" w:lastColumn="0" w:oddVBand="1" w:evenVBand="0" w:oddHBand="0" w:evenHBand="0" w:firstRowFirstColumn="0" w:firstRowLastColumn="0" w:lastRowFirstColumn="0" w:lastRowLastColumn="0"/>
            <w:tcW w:w="7036" w:type="dxa"/>
          </w:tcPr>
          <w:p w14:paraId="0AB47518" w14:textId="77777777" w:rsidR="00125418" w:rsidRPr="00F21F40" w:rsidRDefault="00125418" w:rsidP="00125418">
            <w:pPr>
              <w:pStyle w:val="NormalinTable"/>
            </w:pPr>
            <w:r>
              <w:t>0%</w:t>
            </w:r>
          </w:p>
        </w:tc>
      </w:tr>
      <w:tr w:rsidR="00125418" w:rsidRPr="00F21F40" w14:paraId="6D73313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A970BA" w14:textId="77777777" w:rsidR="00125418" w:rsidRPr="00F21F40" w:rsidRDefault="00125418" w:rsidP="00125418">
            <w:pPr>
              <w:pStyle w:val="NormalinTable"/>
            </w:pPr>
            <w:r w:rsidRPr="00F21F40">
              <w:t xml:space="preserve">3909 00 00 </w:t>
            </w:r>
          </w:p>
        </w:tc>
        <w:tc>
          <w:tcPr>
            <w:cnfStyle w:val="000010000000" w:firstRow="0" w:lastRow="0" w:firstColumn="0" w:lastColumn="0" w:oddVBand="1" w:evenVBand="0" w:oddHBand="0" w:evenHBand="0" w:firstRowFirstColumn="0" w:firstRowLastColumn="0" w:lastRowFirstColumn="0" w:lastRowLastColumn="0"/>
            <w:tcW w:w="7036" w:type="dxa"/>
          </w:tcPr>
          <w:p w14:paraId="4A5657CD" w14:textId="77777777" w:rsidR="00125418" w:rsidRPr="00F21F40" w:rsidRDefault="00125418" w:rsidP="00125418">
            <w:pPr>
              <w:pStyle w:val="NormalinTable"/>
            </w:pPr>
            <w:r>
              <w:t>0%</w:t>
            </w:r>
          </w:p>
        </w:tc>
      </w:tr>
      <w:tr w:rsidR="00125418" w:rsidRPr="00F21F40" w14:paraId="3949A88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733A102" w14:textId="77777777" w:rsidR="00125418" w:rsidRPr="00F21F40" w:rsidRDefault="00125418" w:rsidP="00125418">
            <w:pPr>
              <w:pStyle w:val="NormalinTable"/>
            </w:pPr>
            <w:r w:rsidRPr="00F21F40">
              <w:t xml:space="preserve">3910 00 00 </w:t>
            </w:r>
          </w:p>
        </w:tc>
        <w:tc>
          <w:tcPr>
            <w:cnfStyle w:val="000010000000" w:firstRow="0" w:lastRow="0" w:firstColumn="0" w:lastColumn="0" w:oddVBand="1" w:evenVBand="0" w:oddHBand="0" w:evenHBand="0" w:firstRowFirstColumn="0" w:firstRowLastColumn="0" w:lastRowFirstColumn="0" w:lastRowLastColumn="0"/>
            <w:tcW w:w="7036" w:type="dxa"/>
          </w:tcPr>
          <w:p w14:paraId="12B4B327" w14:textId="77777777" w:rsidR="00125418" w:rsidRPr="00F21F40" w:rsidRDefault="00125418" w:rsidP="00125418">
            <w:pPr>
              <w:pStyle w:val="NormalinTable"/>
            </w:pPr>
            <w:r>
              <w:t>0%</w:t>
            </w:r>
          </w:p>
        </w:tc>
      </w:tr>
      <w:tr w:rsidR="00125418" w:rsidRPr="00F21F40" w14:paraId="4C387C0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D2EFD9" w14:textId="77777777" w:rsidR="00125418" w:rsidRPr="00F21F40" w:rsidRDefault="00125418" w:rsidP="00125418">
            <w:pPr>
              <w:pStyle w:val="NormalinTable"/>
            </w:pPr>
            <w:r w:rsidRPr="00F21F40">
              <w:t xml:space="preserve">3911 10 00 </w:t>
            </w:r>
          </w:p>
        </w:tc>
        <w:tc>
          <w:tcPr>
            <w:cnfStyle w:val="000010000000" w:firstRow="0" w:lastRow="0" w:firstColumn="0" w:lastColumn="0" w:oddVBand="1" w:evenVBand="0" w:oddHBand="0" w:evenHBand="0" w:firstRowFirstColumn="0" w:firstRowLastColumn="0" w:lastRowFirstColumn="0" w:lastRowLastColumn="0"/>
            <w:tcW w:w="7036" w:type="dxa"/>
          </w:tcPr>
          <w:p w14:paraId="0C484980" w14:textId="77777777" w:rsidR="00125418" w:rsidRPr="00F21F40" w:rsidRDefault="00125418" w:rsidP="00125418">
            <w:pPr>
              <w:pStyle w:val="NormalinTable"/>
            </w:pPr>
            <w:r>
              <w:t>0%</w:t>
            </w:r>
          </w:p>
        </w:tc>
      </w:tr>
      <w:tr w:rsidR="00125418" w:rsidRPr="00F21F40" w14:paraId="1A8C977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DFB1227" w14:textId="77777777" w:rsidR="00125418" w:rsidRPr="00F21F40" w:rsidRDefault="00125418" w:rsidP="00125418">
            <w:pPr>
              <w:pStyle w:val="NormalinTable"/>
            </w:pPr>
            <w:r w:rsidRPr="00F21F40">
              <w:t xml:space="preserve">3911 90 11 </w:t>
            </w:r>
          </w:p>
        </w:tc>
        <w:tc>
          <w:tcPr>
            <w:cnfStyle w:val="000010000000" w:firstRow="0" w:lastRow="0" w:firstColumn="0" w:lastColumn="0" w:oddVBand="1" w:evenVBand="0" w:oddHBand="0" w:evenHBand="0" w:firstRowFirstColumn="0" w:firstRowLastColumn="0" w:lastRowFirstColumn="0" w:lastRowLastColumn="0"/>
            <w:tcW w:w="7036" w:type="dxa"/>
          </w:tcPr>
          <w:p w14:paraId="13F43471" w14:textId="77777777" w:rsidR="00125418" w:rsidRPr="00F21F40" w:rsidRDefault="00125418" w:rsidP="00125418">
            <w:pPr>
              <w:pStyle w:val="NormalinTable"/>
            </w:pPr>
            <w:r>
              <w:t>0%</w:t>
            </w:r>
          </w:p>
        </w:tc>
      </w:tr>
      <w:tr w:rsidR="00125418" w:rsidRPr="00F21F40" w14:paraId="42A9221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9B5D7D" w14:textId="77777777" w:rsidR="00125418" w:rsidRPr="00F21F40" w:rsidRDefault="00125418" w:rsidP="00125418">
            <w:pPr>
              <w:pStyle w:val="NormalinTable"/>
            </w:pPr>
            <w:r w:rsidRPr="00F21F40">
              <w:t>3911 90 19 10</w:t>
            </w:r>
          </w:p>
        </w:tc>
        <w:tc>
          <w:tcPr>
            <w:cnfStyle w:val="000010000000" w:firstRow="0" w:lastRow="0" w:firstColumn="0" w:lastColumn="0" w:oddVBand="1" w:evenVBand="0" w:oddHBand="0" w:evenHBand="0" w:firstRowFirstColumn="0" w:firstRowLastColumn="0" w:lastRowFirstColumn="0" w:lastRowLastColumn="0"/>
            <w:tcW w:w="7036" w:type="dxa"/>
          </w:tcPr>
          <w:p w14:paraId="495E5329" w14:textId="77777777" w:rsidR="00125418" w:rsidRPr="00F21F40" w:rsidRDefault="00125418" w:rsidP="00125418">
            <w:pPr>
              <w:pStyle w:val="NormalinTable"/>
            </w:pPr>
            <w:r>
              <w:t>0%</w:t>
            </w:r>
          </w:p>
        </w:tc>
      </w:tr>
      <w:tr w:rsidR="00125418" w:rsidRPr="00F21F40" w14:paraId="114E7E5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D8C954E" w14:textId="77777777" w:rsidR="00125418" w:rsidRPr="00F21F40" w:rsidRDefault="00125418" w:rsidP="00125418">
            <w:pPr>
              <w:pStyle w:val="NormalinTable"/>
            </w:pPr>
            <w:r w:rsidRPr="00F21F40">
              <w:t>3911 90 19 90</w:t>
            </w:r>
          </w:p>
        </w:tc>
        <w:tc>
          <w:tcPr>
            <w:cnfStyle w:val="000010000000" w:firstRow="0" w:lastRow="0" w:firstColumn="0" w:lastColumn="0" w:oddVBand="1" w:evenVBand="0" w:oddHBand="0" w:evenHBand="0" w:firstRowFirstColumn="0" w:firstRowLastColumn="0" w:lastRowFirstColumn="0" w:lastRowLastColumn="0"/>
            <w:tcW w:w="7036" w:type="dxa"/>
          </w:tcPr>
          <w:p w14:paraId="4548B4D7" w14:textId="77777777" w:rsidR="00125418" w:rsidRPr="00F21F40" w:rsidRDefault="00125418" w:rsidP="00125418">
            <w:pPr>
              <w:pStyle w:val="NormalinTable"/>
            </w:pPr>
            <w:r>
              <w:t>0%</w:t>
            </w:r>
          </w:p>
        </w:tc>
      </w:tr>
      <w:tr w:rsidR="00125418" w:rsidRPr="00F21F40" w14:paraId="78B3B00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51881B" w14:textId="77777777" w:rsidR="00125418" w:rsidRPr="00F21F40" w:rsidRDefault="00125418" w:rsidP="00125418">
            <w:pPr>
              <w:pStyle w:val="NormalinTable"/>
            </w:pPr>
            <w:r w:rsidRPr="00F21F40">
              <w:t xml:space="preserve">3911 90 99 </w:t>
            </w:r>
          </w:p>
        </w:tc>
        <w:tc>
          <w:tcPr>
            <w:cnfStyle w:val="000010000000" w:firstRow="0" w:lastRow="0" w:firstColumn="0" w:lastColumn="0" w:oddVBand="1" w:evenVBand="0" w:oddHBand="0" w:evenHBand="0" w:firstRowFirstColumn="0" w:firstRowLastColumn="0" w:lastRowFirstColumn="0" w:lastRowLastColumn="0"/>
            <w:tcW w:w="7036" w:type="dxa"/>
          </w:tcPr>
          <w:p w14:paraId="51DF25A3" w14:textId="77777777" w:rsidR="00125418" w:rsidRPr="00F21F40" w:rsidRDefault="00125418" w:rsidP="00125418">
            <w:pPr>
              <w:pStyle w:val="NormalinTable"/>
            </w:pPr>
            <w:r>
              <w:t>0%</w:t>
            </w:r>
          </w:p>
        </w:tc>
      </w:tr>
      <w:tr w:rsidR="00125418" w:rsidRPr="00F21F40" w14:paraId="14221E0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0753099" w14:textId="77777777" w:rsidR="00125418" w:rsidRPr="00F21F40" w:rsidRDefault="00125418" w:rsidP="00125418">
            <w:pPr>
              <w:pStyle w:val="NormalinTable"/>
            </w:pPr>
            <w:r w:rsidRPr="00F21F40">
              <w:t xml:space="preserve">3912 00 00 </w:t>
            </w:r>
          </w:p>
        </w:tc>
        <w:tc>
          <w:tcPr>
            <w:cnfStyle w:val="000010000000" w:firstRow="0" w:lastRow="0" w:firstColumn="0" w:lastColumn="0" w:oddVBand="1" w:evenVBand="0" w:oddHBand="0" w:evenHBand="0" w:firstRowFirstColumn="0" w:firstRowLastColumn="0" w:lastRowFirstColumn="0" w:lastRowLastColumn="0"/>
            <w:tcW w:w="7036" w:type="dxa"/>
          </w:tcPr>
          <w:p w14:paraId="4AD623A4" w14:textId="77777777" w:rsidR="00125418" w:rsidRPr="00F21F40" w:rsidRDefault="00125418" w:rsidP="00125418">
            <w:pPr>
              <w:pStyle w:val="NormalinTable"/>
            </w:pPr>
            <w:r>
              <w:t>0%</w:t>
            </w:r>
          </w:p>
        </w:tc>
      </w:tr>
      <w:tr w:rsidR="00125418" w:rsidRPr="00F21F40" w14:paraId="5725E87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E79988" w14:textId="77777777" w:rsidR="00125418" w:rsidRPr="00F21F40" w:rsidRDefault="00125418" w:rsidP="00125418">
            <w:pPr>
              <w:pStyle w:val="NormalinTable"/>
            </w:pPr>
            <w:r w:rsidRPr="00F21F40">
              <w:t xml:space="preserve">3913 10 00 </w:t>
            </w:r>
          </w:p>
        </w:tc>
        <w:tc>
          <w:tcPr>
            <w:cnfStyle w:val="000010000000" w:firstRow="0" w:lastRow="0" w:firstColumn="0" w:lastColumn="0" w:oddVBand="1" w:evenVBand="0" w:oddHBand="0" w:evenHBand="0" w:firstRowFirstColumn="0" w:firstRowLastColumn="0" w:lastRowFirstColumn="0" w:lastRowLastColumn="0"/>
            <w:tcW w:w="7036" w:type="dxa"/>
          </w:tcPr>
          <w:p w14:paraId="7EF9FB2D" w14:textId="77777777" w:rsidR="00125418" w:rsidRPr="00F21F40" w:rsidRDefault="00125418" w:rsidP="00125418">
            <w:pPr>
              <w:pStyle w:val="NormalinTable"/>
            </w:pPr>
            <w:r>
              <w:t>0%</w:t>
            </w:r>
          </w:p>
        </w:tc>
      </w:tr>
      <w:tr w:rsidR="00125418" w:rsidRPr="00F21F40" w14:paraId="20B9237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45394C3" w14:textId="77777777" w:rsidR="00125418" w:rsidRPr="00F21F40" w:rsidRDefault="00125418" w:rsidP="00125418">
            <w:pPr>
              <w:pStyle w:val="NormalinTable"/>
            </w:pPr>
            <w:r w:rsidRPr="00F21F40">
              <w:t>3913 90 00 10</w:t>
            </w:r>
          </w:p>
        </w:tc>
        <w:tc>
          <w:tcPr>
            <w:cnfStyle w:val="000010000000" w:firstRow="0" w:lastRow="0" w:firstColumn="0" w:lastColumn="0" w:oddVBand="1" w:evenVBand="0" w:oddHBand="0" w:evenHBand="0" w:firstRowFirstColumn="0" w:firstRowLastColumn="0" w:lastRowFirstColumn="0" w:lastRowLastColumn="0"/>
            <w:tcW w:w="7036" w:type="dxa"/>
          </w:tcPr>
          <w:p w14:paraId="757EE8E2" w14:textId="77777777" w:rsidR="00125418" w:rsidRPr="00F21F40" w:rsidRDefault="00125418" w:rsidP="00125418">
            <w:pPr>
              <w:pStyle w:val="NormalinTable"/>
            </w:pPr>
            <w:r>
              <w:t>0%</w:t>
            </w:r>
          </w:p>
        </w:tc>
      </w:tr>
      <w:tr w:rsidR="00125418" w:rsidRPr="00F21F40" w14:paraId="4AF46D4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9214FE" w14:textId="77777777" w:rsidR="00125418" w:rsidRPr="00F21F40" w:rsidRDefault="00125418" w:rsidP="00125418">
            <w:pPr>
              <w:pStyle w:val="NormalinTable"/>
            </w:pPr>
            <w:r w:rsidRPr="00F21F40">
              <w:t>3913 90 00 20</w:t>
            </w:r>
          </w:p>
        </w:tc>
        <w:tc>
          <w:tcPr>
            <w:cnfStyle w:val="000010000000" w:firstRow="0" w:lastRow="0" w:firstColumn="0" w:lastColumn="0" w:oddVBand="1" w:evenVBand="0" w:oddHBand="0" w:evenHBand="0" w:firstRowFirstColumn="0" w:firstRowLastColumn="0" w:lastRowFirstColumn="0" w:lastRowLastColumn="0"/>
            <w:tcW w:w="7036" w:type="dxa"/>
          </w:tcPr>
          <w:p w14:paraId="743C5E23" w14:textId="77777777" w:rsidR="00125418" w:rsidRPr="00F21F40" w:rsidRDefault="00125418" w:rsidP="00125418">
            <w:pPr>
              <w:pStyle w:val="NormalinTable"/>
            </w:pPr>
            <w:r>
              <w:t>0%</w:t>
            </w:r>
          </w:p>
        </w:tc>
      </w:tr>
      <w:tr w:rsidR="00125418" w:rsidRPr="00F21F40" w14:paraId="4D254CC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E124EA3" w14:textId="77777777" w:rsidR="00125418" w:rsidRPr="00F21F40" w:rsidRDefault="00125418" w:rsidP="00125418">
            <w:pPr>
              <w:pStyle w:val="NormalinTable"/>
            </w:pPr>
            <w:r w:rsidRPr="00F21F40">
              <w:t>3913 90 00 30</w:t>
            </w:r>
          </w:p>
        </w:tc>
        <w:tc>
          <w:tcPr>
            <w:cnfStyle w:val="000010000000" w:firstRow="0" w:lastRow="0" w:firstColumn="0" w:lastColumn="0" w:oddVBand="1" w:evenVBand="0" w:oddHBand="0" w:evenHBand="0" w:firstRowFirstColumn="0" w:firstRowLastColumn="0" w:lastRowFirstColumn="0" w:lastRowLastColumn="0"/>
            <w:tcW w:w="7036" w:type="dxa"/>
          </w:tcPr>
          <w:p w14:paraId="3F5F7C03" w14:textId="77777777" w:rsidR="00125418" w:rsidRPr="00F21F40" w:rsidRDefault="00125418" w:rsidP="00125418">
            <w:pPr>
              <w:pStyle w:val="NormalinTable"/>
            </w:pPr>
            <w:r>
              <w:t>0%</w:t>
            </w:r>
          </w:p>
        </w:tc>
      </w:tr>
      <w:tr w:rsidR="00125418" w:rsidRPr="00F21F40" w14:paraId="6341276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FFC916" w14:textId="77777777" w:rsidR="00125418" w:rsidRPr="00F21F40" w:rsidRDefault="00125418" w:rsidP="00125418">
            <w:pPr>
              <w:pStyle w:val="NormalinTable"/>
            </w:pPr>
            <w:r w:rsidRPr="00F21F40">
              <w:t>3913 90 00 85</w:t>
            </w:r>
          </w:p>
        </w:tc>
        <w:tc>
          <w:tcPr>
            <w:cnfStyle w:val="000010000000" w:firstRow="0" w:lastRow="0" w:firstColumn="0" w:lastColumn="0" w:oddVBand="1" w:evenVBand="0" w:oddHBand="0" w:evenHBand="0" w:firstRowFirstColumn="0" w:firstRowLastColumn="0" w:lastRowFirstColumn="0" w:lastRowLastColumn="0"/>
            <w:tcW w:w="7036" w:type="dxa"/>
          </w:tcPr>
          <w:p w14:paraId="31D21374" w14:textId="77777777" w:rsidR="00125418" w:rsidRPr="00F21F40" w:rsidRDefault="00125418" w:rsidP="00125418">
            <w:pPr>
              <w:pStyle w:val="NormalinTable"/>
            </w:pPr>
            <w:r>
              <w:t>0%</w:t>
            </w:r>
          </w:p>
        </w:tc>
      </w:tr>
      <w:tr w:rsidR="00125418" w:rsidRPr="00F21F40" w14:paraId="053E7E7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5916139" w14:textId="77777777" w:rsidR="00125418" w:rsidRPr="00F21F40" w:rsidRDefault="00125418" w:rsidP="00125418">
            <w:pPr>
              <w:pStyle w:val="NormalinTable"/>
            </w:pPr>
            <w:r w:rsidRPr="00F21F40">
              <w:t>3913 90 00 87</w:t>
            </w:r>
          </w:p>
        </w:tc>
        <w:tc>
          <w:tcPr>
            <w:cnfStyle w:val="000010000000" w:firstRow="0" w:lastRow="0" w:firstColumn="0" w:lastColumn="0" w:oddVBand="1" w:evenVBand="0" w:oddHBand="0" w:evenHBand="0" w:firstRowFirstColumn="0" w:firstRowLastColumn="0" w:lastRowFirstColumn="0" w:lastRowLastColumn="0"/>
            <w:tcW w:w="7036" w:type="dxa"/>
          </w:tcPr>
          <w:p w14:paraId="454BBA7F" w14:textId="77777777" w:rsidR="00125418" w:rsidRPr="00F21F40" w:rsidRDefault="00125418" w:rsidP="00125418">
            <w:pPr>
              <w:pStyle w:val="NormalinTable"/>
            </w:pPr>
            <w:r>
              <w:t>0%</w:t>
            </w:r>
          </w:p>
        </w:tc>
      </w:tr>
      <w:tr w:rsidR="00125418" w:rsidRPr="00F21F40" w14:paraId="57CAABD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67D63" w14:textId="77777777" w:rsidR="00125418" w:rsidRPr="00F21F40" w:rsidRDefault="00125418" w:rsidP="00125418">
            <w:pPr>
              <w:pStyle w:val="NormalinTable"/>
            </w:pPr>
            <w:r w:rsidRPr="00F21F40">
              <w:t>3913 90 00 88</w:t>
            </w:r>
          </w:p>
        </w:tc>
        <w:tc>
          <w:tcPr>
            <w:cnfStyle w:val="000010000000" w:firstRow="0" w:lastRow="0" w:firstColumn="0" w:lastColumn="0" w:oddVBand="1" w:evenVBand="0" w:oddHBand="0" w:evenHBand="0" w:firstRowFirstColumn="0" w:firstRowLastColumn="0" w:lastRowFirstColumn="0" w:lastRowLastColumn="0"/>
            <w:tcW w:w="7036" w:type="dxa"/>
          </w:tcPr>
          <w:p w14:paraId="478516DB" w14:textId="77777777" w:rsidR="00125418" w:rsidRPr="00F21F40" w:rsidRDefault="00125418" w:rsidP="00125418">
            <w:pPr>
              <w:pStyle w:val="NormalinTable"/>
            </w:pPr>
            <w:r>
              <w:t>0%</w:t>
            </w:r>
          </w:p>
        </w:tc>
      </w:tr>
      <w:tr w:rsidR="00125418" w:rsidRPr="00F21F40" w14:paraId="3562914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5305B76" w14:textId="77777777" w:rsidR="00125418" w:rsidRPr="00F21F40" w:rsidRDefault="00125418" w:rsidP="00125418">
            <w:pPr>
              <w:pStyle w:val="NormalinTable"/>
            </w:pPr>
            <w:r w:rsidRPr="00F21F40">
              <w:t>3913 90 00 93</w:t>
            </w:r>
          </w:p>
        </w:tc>
        <w:tc>
          <w:tcPr>
            <w:cnfStyle w:val="000010000000" w:firstRow="0" w:lastRow="0" w:firstColumn="0" w:lastColumn="0" w:oddVBand="1" w:evenVBand="0" w:oddHBand="0" w:evenHBand="0" w:firstRowFirstColumn="0" w:firstRowLastColumn="0" w:lastRowFirstColumn="0" w:lastRowLastColumn="0"/>
            <w:tcW w:w="7036" w:type="dxa"/>
          </w:tcPr>
          <w:p w14:paraId="7B318259" w14:textId="77777777" w:rsidR="00125418" w:rsidRPr="00F21F40" w:rsidRDefault="00125418" w:rsidP="00125418">
            <w:pPr>
              <w:pStyle w:val="NormalinTable"/>
            </w:pPr>
            <w:r>
              <w:t>0%</w:t>
            </w:r>
          </w:p>
        </w:tc>
      </w:tr>
      <w:tr w:rsidR="00125418" w:rsidRPr="00F21F40" w14:paraId="7E31A23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6C683A" w14:textId="77777777" w:rsidR="00125418" w:rsidRPr="00F21F40" w:rsidRDefault="00125418" w:rsidP="00125418">
            <w:pPr>
              <w:pStyle w:val="NormalinTable"/>
            </w:pPr>
            <w:r w:rsidRPr="00F21F40">
              <w:lastRenderedPageBreak/>
              <w:t>3913 90 00 95</w:t>
            </w:r>
          </w:p>
        </w:tc>
        <w:tc>
          <w:tcPr>
            <w:cnfStyle w:val="000010000000" w:firstRow="0" w:lastRow="0" w:firstColumn="0" w:lastColumn="0" w:oddVBand="1" w:evenVBand="0" w:oddHBand="0" w:evenHBand="0" w:firstRowFirstColumn="0" w:firstRowLastColumn="0" w:lastRowFirstColumn="0" w:lastRowLastColumn="0"/>
            <w:tcW w:w="7036" w:type="dxa"/>
          </w:tcPr>
          <w:p w14:paraId="56E73037" w14:textId="77777777" w:rsidR="00125418" w:rsidRPr="00F21F40" w:rsidRDefault="00125418" w:rsidP="00125418">
            <w:pPr>
              <w:pStyle w:val="NormalinTable"/>
            </w:pPr>
            <w:r>
              <w:t>0%</w:t>
            </w:r>
          </w:p>
        </w:tc>
      </w:tr>
      <w:tr w:rsidR="00125418" w:rsidRPr="00F21F40" w14:paraId="524AF9D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1282770" w14:textId="77777777" w:rsidR="00125418" w:rsidRPr="00F21F40" w:rsidRDefault="00125418" w:rsidP="00125418">
            <w:pPr>
              <w:pStyle w:val="NormalinTable"/>
            </w:pPr>
            <w:r w:rsidRPr="00F21F40">
              <w:t>3913 90 00 99</w:t>
            </w:r>
          </w:p>
        </w:tc>
        <w:tc>
          <w:tcPr>
            <w:cnfStyle w:val="000010000000" w:firstRow="0" w:lastRow="0" w:firstColumn="0" w:lastColumn="0" w:oddVBand="1" w:evenVBand="0" w:oddHBand="0" w:evenHBand="0" w:firstRowFirstColumn="0" w:firstRowLastColumn="0" w:lastRowFirstColumn="0" w:lastRowLastColumn="0"/>
            <w:tcW w:w="7036" w:type="dxa"/>
          </w:tcPr>
          <w:p w14:paraId="0C7DD46C" w14:textId="77777777" w:rsidR="00125418" w:rsidRPr="00F21F40" w:rsidRDefault="00125418" w:rsidP="00125418">
            <w:pPr>
              <w:pStyle w:val="NormalinTable"/>
            </w:pPr>
            <w:r>
              <w:t>0%</w:t>
            </w:r>
          </w:p>
        </w:tc>
      </w:tr>
      <w:tr w:rsidR="00125418" w:rsidRPr="00F21F40" w14:paraId="6EE7D0DC"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5EA4D0" w14:textId="77777777" w:rsidR="00125418" w:rsidRPr="00F21F40" w:rsidRDefault="00125418" w:rsidP="00125418">
            <w:pPr>
              <w:pStyle w:val="NormalinTable"/>
            </w:pPr>
            <w:r w:rsidRPr="00F21F40">
              <w:t xml:space="preserve">3914 00 00 </w:t>
            </w:r>
          </w:p>
        </w:tc>
        <w:tc>
          <w:tcPr>
            <w:cnfStyle w:val="000010000000" w:firstRow="0" w:lastRow="0" w:firstColumn="0" w:lastColumn="0" w:oddVBand="1" w:evenVBand="0" w:oddHBand="0" w:evenHBand="0" w:firstRowFirstColumn="0" w:firstRowLastColumn="0" w:lastRowFirstColumn="0" w:lastRowLastColumn="0"/>
            <w:tcW w:w="7036" w:type="dxa"/>
          </w:tcPr>
          <w:p w14:paraId="46E589E4" w14:textId="77777777" w:rsidR="00125418" w:rsidRPr="00F21F40" w:rsidRDefault="00125418" w:rsidP="00125418">
            <w:pPr>
              <w:pStyle w:val="NormalinTable"/>
            </w:pPr>
            <w:r>
              <w:t>0%</w:t>
            </w:r>
          </w:p>
        </w:tc>
      </w:tr>
      <w:tr w:rsidR="00125418" w:rsidRPr="00F21F40" w14:paraId="0ED6972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E446A61" w14:textId="77777777" w:rsidR="00125418" w:rsidRPr="00F21F40" w:rsidRDefault="00125418" w:rsidP="00125418">
            <w:pPr>
              <w:pStyle w:val="NormalinTable"/>
            </w:pPr>
            <w:r w:rsidRPr="00F21F40">
              <w:t xml:space="preserve">3915 00 00 </w:t>
            </w:r>
          </w:p>
        </w:tc>
        <w:tc>
          <w:tcPr>
            <w:cnfStyle w:val="000010000000" w:firstRow="0" w:lastRow="0" w:firstColumn="0" w:lastColumn="0" w:oddVBand="1" w:evenVBand="0" w:oddHBand="0" w:evenHBand="0" w:firstRowFirstColumn="0" w:firstRowLastColumn="0" w:lastRowFirstColumn="0" w:lastRowLastColumn="0"/>
            <w:tcW w:w="7036" w:type="dxa"/>
          </w:tcPr>
          <w:p w14:paraId="31B1D8CA" w14:textId="77777777" w:rsidR="00125418" w:rsidRPr="00F21F40" w:rsidRDefault="00125418" w:rsidP="00125418">
            <w:pPr>
              <w:pStyle w:val="NormalinTable"/>
            </w:pPr>
            <w:r>
              <w:t>0%</w:t>
            </w:r>
          </w:p>
        </w:tc>
      </w:tr>
      <w:tr w:rsidR="00125418" w:rsidRPr="00F21F40" w14:paraId="1331678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715782" w14:textId="77777777" w:rsidR="00125418" w:rsidRPr="00F21F40" w:rsidRDefault="00125418" w:rsidP="00125418">
            <w:pPr>
              <w:pStyle w:val="NormalinTable"/>
            </w:pPr>
            <w:r w:rsidRPr="00F21F40">
              <w:t xml:space="preserve">3916 00 00 </w:t>
            </w:r>
          </w:p>
        </w:tc>
        <w:tc>
          <w:tcPr>
            <w:cnfStyle w:val="000010000000" w:firstRow="0" w:lastRow="0" w:firstColumn="0" w:lastColumn="0" w:oddVBand="1" w:evenVBand="0" w:oddHBand="0" w:evenHBand="0" w:firstRowFirstColumn="0" w:firstRowLastColumn="0" w:lastRowFirstColumn="0" w:lastRowLastColumn="0"/>
            <w:tcW w:w="7036" w:type="dxa"/>
          </w:tcPr>
          <w:p w14:paraId="6C36F3BC" w14:textId="77777777" w:rsidR="00125418" w:rsidRPr="00F21F40" w:rsidRDefault="00125418" w:rsidP="00125418">
            <w:pPr>
              <w:pStyle w:val="NormalinTable"/>
            </w:pPr>
            <w:r>
              <w:t>0%</w:t>
            </w:r>
          </w:p>
        </w:tc>
      </w:tr>
      <w:tr w:rsidR="00125418" w:rsidRPr="00F21F40" w14:paraId="6974C68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95CDBF0" w14:textId="77777777" w:rsidR="00125418" w:rsidRPr="00F21F40" w:rsidRDefault="00125418" w:rsidP="00125418">
            <w:pPr>
              <w:pStyle w:val="NormalinTable"/>
            </w:pPr>
            <w:r w:rsidRPr="00F21F40">
              <w:t xml:space="preserve">3917 00 00 </w:t>
            </w:r>
          </w:p>
        </w:tc>
        <w:tc>
          <w:tcPr>
            <w:cnfStyle w:val="000010000000" w:firstRow="0" w:lastRow="0" w:firstColumn="0" w:lastColumn="0" w:oddVBand="1" w:evenVBand="0" w:oddHBand="0" w:evenHBand="0" w:firstRowFirstColumn="0" w:firstRowLastColumn="0" w:lastRowFirstColumn="0" w:lastRowLastColumn="0"/>
            <w:tcW w:w="7036" w:type="dxa"/>
          </w:tcPr>
          <w:p w14:paraId="2A6E6DBD" w14:textId="77777777" w:rsidR="00125418" w:rsidRPr="00F21F40" w:rsidRDefault="00125418" w:rsidP="00125418">
            <w:pPr>
              <w:pStyle w:val="NormalinTable"/>
            </w:pPr>
            <w:r>
              <w:t>0%</w:t>
            </w:r>
          </w:p>
        </w:tc>
      </w:tr>
      <w:tr w:rsidR="00125418" w:rsidRPr="00F21F40" w14:paraId="166D79F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F1CF5D" w14:textId="77777777" w:rsidR="00125418" w:rsidRPr="00F21F40" w:rsidRDefault="00125418" w:rsidP="00125418">
            <w:pPr>
              <w:pStyle w:val="NormalinTable"/>
            </w:pPr>
            <w:r w:rsidRPr="00F21F40">
              <w:t xml:space="preserve">3918 00 00 </w:t>
            </w:r>
          </w:p>
        </w:tc>
        <w:tc>
          <w:tcPr>
            <w:cnfStyle w:val="000010000000" w:firstRow="0" w:lastRow="0" w:firstColumn="0" w:lastColumn="0" w:oddVBand="1" w:evenVBand="0" w:oddHBand="0" w:evenHBand="0" w:firstRowFirstColumn="0" w:firstRowLastColumn="0" w:lastRowFirstColumn="0" w:lastRowLastColumn="0"/>
            <w:tcW w:w="7036" w:type="dxa"/>
          </w:tcPr>
          <w:p w14:paraId="3AACE8D8" w14:textId="77777777" w:rsidR="00125418" w:rsidRPr="00F21F40" w:rsidRDefault="00125418" w:rsidP="00125418">
            <w:pPr>
              <w:pStyle w:val="NormalinTable"/>
            </w:pPr>
            <w:r>
              <w:t>0%</w:t>
            </w:r>
          </w:p>
        </w:tc>
      </w:tr>
      <w:tr w:rsidR="00125418" w:rsidRPr="00F21F40" w14:paraId="2F54D3E9"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0EBD35E" w14:textId="77777777" w:rsidR="00125418" w:rsidRPr="00F21F40" w:rsidRDefault="00125418" w:rsidP="00125418">
            <w:pPr>
              <w:pStyle w:val="NormalinTable"/>
            </w:pPr>
            <w:r w:rsidRPr="00F21F40">
              <w:t xml:space="preserve">3919 00 00 </w:t>
            </w:r>
          </w:p>
        </w:tc>
        <w:tc>
          <w:tcPr>
            <w:cnfStyle w:val="000010000000" w:firstRow="0" w:lastRow="0" w:firstColumn="0" w:lastColumn="0" w:oddVBand="1" w:evenVBand="0" w:oddHBand="0" w:evenHBand="0" w:firstRowFirstColumn="0" w:firstRowLastColumn="0" w:lastRowFirstColumn="0" w:lastRowLastColumn="0"/>
            <w:tcW w:w="7036" w:type="dxa"/>
          </w:tcPr>
          <w:p w14:paraId="72187531" w14:textId="77777777" w:rsidR="00125418" w:rsidRPr="00F21F40" w:rsidRDefault="00125418" w:rsidP="00125418">
            <w:pPr>
              <w:pStyle w:val="NormalinTable"/>
            </w:pPr>
            <w:r>
              <w:t>0%</w:t>
            </w:r>
          </w:p>
        </w:tc>
      </w:tr>
      <w:tr w:rsidR="00125418" w:rsidRPr="00F21F40" w14:paraId="588E0FE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526171" w14:textId="77777777" w:rsidR="00125418" w:rsidRPr="00F21F40" w:rsidRDefault="00125418" w:rsidP="00125418">
            <w:pPr>
              <w:pStyle w:val="NormalinTable"/>
            </w:pPr>
            <w:r w:rsidRPr="00F21F40">
              <w:t xml:space="preserve">3920 00 00 </w:t>
            </w:r>
          </w:p>
        </w:tc>
        <w:tc>
          <w:tcPr>
            <w:cnfStyle w:val="000010000000" w:firstRow="0" w:lastRow="0" w:firstColumn="0" w:lastColumn="0" w:oddVBand="1" w:evenVBand="0" w:oddHBand="0" w:evenHBand="0" w:firstRowFirstColumn="0" w:firstRowLastColumn="0" w:lastRowFirstColumn="0" w:lastRowLastColumn="0"/>
            <w:tcW w:w="7036" w:type="dxa"/>
          </w:tcPr>
          <w:p w14:paraId="4771170C" w14:textId="77777777" w:rsidR="00125418" w:rsidRPr="00F21F40" w:rsidRDefault="00125418" w:rsidP="00125418">
            <w:pPr>
              <w:pStyle w:val="NormalinTable"/>
            </w:pPr>
            <w:r>
              <w:t>0%</w:t>
            </w:r>
          </w:p>
        </w:tc>
      </w:tr>
      <w:tr w:rsidR="00125418" w:rsidRPr="00F21F40" w14:paraId="6959815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D0439DA" w14:textId="77777777" w:rsidR="00125418" w:rsidRPr="00F21F40" w:rsidRDefault="00125418" w:rsidP="00125418">
            <w:pPr>
              <w:pStyle w:val="NormalinTable"/>
            </w:pPr>
            <w:r w:rsidRPr="00F21F40">
              <w:t xml:space="preserve">3921 00 00 </w:t>
            </w:r>
          </w:p>
        </w:tc>
        <w:tc>
          <w:tcPr>
            <w:cnfStyle w:val="000010000000" w:firstRow="0" w:lastRow="0" w:firstColumn="0" w:lastColumn="0" w:oddVBand="1" w:evenVBand="0" w:oddHBand="0" w:evenHBand="0" w:firstRowFirstColumn="0" w:firstRowLastColumn="0" w:lastRowFirstColumn="0" w:lastRowLastColumn="0"/>
            <w:tcW w:w="7036" w:type="dxa"/>
          </w:tcPr>
          <w:p w14:paraId="062C377E" w14:textId="77777777" w:rsidR="00125418" w:rsidRPr="00F21F40" w:rsidRDefault="00125418" w:rsidP="00125418">
            <w:pPr>
              <w:pStyle w:val="NormalinTable"/>
            </w:pPr>
            <w:r>
              <w:t>0%</w:t>
            </w:r>
          </w:p>
        </w:tc>
      </w:tr>
      <w:tr w:rsidR="00125418" w:rsidRPr="00F21F40" w14:paraId="320CB48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C3B2A9" w14:textId="77777777" w:rsidR="00125418" w:rsidRPr="00F21F40" w:rsidRDefault="00125418" w:rsidP="00125418">
            <w:pPr>
              <w:pStyle w:val="NormalinTable"/>
            </w:pPr>
            <w:r w:rsidRPr="00F21F40">
              <w:t xml:space="preserve">3922 00 00 </w:t>
            </w:r>
          </w:p>
        </w:tc>
        <w:tc>
          <w:tcPr>
            <w:cnfStyle w:val="000010000000" w:firstRow="0" w:lastRow="0" w:firstColumn="0" w:lastColumn="0" w:oddVBand="1" w:evenVBand="0" w:oddHBand="0" w:evenHBand="0" w:firstRowFirstColumn="0" w:firstRowLastColumn="0" w:lastRowFirstColumn="0" w:lastRowLastColumn="0"/>
            <w:tcW w:w="7036" w:type="dxa"/>
          </w:tcPr>
          <w:p w14:paraId="53A9BEE2" w14:textId="77777777" w:rsidR="00125418" w:rsidRPr="00F21F40" w:rsidRDefault="00125418" w:rsidP="00125418">
            <w:pPr>
              <w:pStyle w:val="NormalinTable"/>
            </w:pPr>
            <w:r>
              <w:t>0%</w:t>
            </w:r>
          </w:p>
        </w:tc>
      </w:tr>
      <w:tr w:rsidR="00125418" w:rsidRPr="00F21F40" w14:paraId="7EE4BFC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C756885" w14:textId="77777777" w:rsidR="00125418" w:rsidRPr="00F21F40" w:rsidRDefault="00125418" w:rsidP="00125418">
            <w:pPr>
              <w:pStyle w:val="NormalinTable"/>
            </w:pPr>
            <w:r w:rsidRPr="00F21F40">
              <w:t xml:space="preserve">3923 00 00 </w:t>
            </w:r>
          </w:p>
        </w:tc>
        <w:tc>
          <w:tcPr>
            <w:cnfStyle w:val="000010000000" w:firstRow="0" w:lastRow="0" w:firstColumn="0" w:lastColumn="0" w:oddVBand="1" w:evenVBand="0" w:oddHBand="0" w:evenHBand="0" w:firstRowFirstColumn="0" w:firstRowLastColumn="0" w:lastRowFirstColumn="0" w:lastRowLastColumn="0"/>
            <w:tcW w:w="7036" w:type="dxa"/>
          </w:tcPr>
          <w:p w14:paraId="2F377DE0" w14:textId="77777777" w:rsidR="00125418" w:rsidRPr="00F21F40" w:rsidRDefault="00125418" w:rsidP="00125418">
            <w:pPr>
              <w:pStyle w:val="NormalinTable"/>
            </w:pPr>
            <w:r>
              <w:t>0%</w:t>
            </w:r>
          </w:p>
        </w:tc>
      </w:tr>
      <w:tr w:rsidR="00125418" w:rsidRPr="00F21F40" w14:paraId="0F66B13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9D56F6" w14:textId="77777777" w:rsidR="00125418" w:rsidRPr="00F21F40" w:rsidRDefault="00125418" w:rsidP="00125418">
            <w:pPr>
              <w:pStyle w:val="NormalinTable"/>
            </w:pPr>
            <w:r w:rsidRPr="00F21F40">
              <w:t xml:space="preserve">3924 00 00 </w:t>
            </w:r>
          </w:p>
        </w:tc>
        <w:tc>
          <w:tcPr>
            <w:cnfStyle w:val="000010000000" w:firstRow="0" w:lastRow="0" w:firstColumn="0" w:lastColumn="0" w:oddVBand="1" w:evenVBand="0" w:oddHBand="0" w:evenHBand="0" w:firstRowFirstColumn="0" w:firstRowLastColumn="0" w:lastRowFirstColumn="0" w:lastRowLastColumn="0"/>
            <w:tcW w:w="7036" w:type="dxa"/>
          </w:tcPr>
          <w:p w14:paraId="371DDAFB" w14:textId="77777777" w:rsidR="00125418" w:rsidRPr="00F21F40" w:rsidRDefault="00125418" w:rsidP="00125418">
            <w:pPr>
              <w:pStyle w:val="NormalinTable"/>
            </w:pPr>
            <w:r>
              <w:t>0%</w:t>
            </w:r>
          </w:p>
        </w:tc>
      </w:tr>
      <w:tr w:rsidR="00125418" w:rsidRPr="00F21F40" w14:paraId="56AB5EF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1A86EC1" w14:textId="77777777" w:rsidR="00125418" w:rsidRPr="00F21F40" w:rsidRDefault="00125418" w:rsidP="00125418">
            <w:pPr>
              <w:pStyle w:val="NormalinTable"/>
            </w:pPr>
            <w:r w:rsidRPr="00F21F40">
              <w:t xml:space="preserve">3925 00 00 </w:t>
            </w:r>
          </w:p>
        </w:tc>
        <w:tc>
          <w:tcPr>
            <w:cnfStyle w:val="000010000000" w:firstRow="0" w:lastRow="0" w:firstColumn="0" w:lastColumn="0" w:oddVBand="1" w:evenVBand="0" w:oddHBand="0" w:evenHBand="0" w:firstRowFirstColumn="0" w:firstRowLastColumn="0" w:lastRowFirstColumn="0" w:lastRowLastColumn="0"/>
            <w:tcW w:w="7036" w:type="dxa"/>
          </w:tcPr>
          <w:p w14:paraId="65ADC6AA" w14:textId="77777777" w:rsidR="00125418" w:rsidRPr="00F21F40" w:rsidRDefault="00125418" w:rsidP="00125418">
            <w:pPr>
              <w:pStyle w:val="NormalinTable"/>
            </w:pPr>
            <w:r>
              <w:t>0%</w:t>
            </w:r>
          </w:p>
        </w:tc>
      </w:tr>
      <w:tr w:rsidR="00125418" w:rsidRPr="00F21F40" w14:paraId="1CBADB1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672990" w14:textId="77777777" w:rsidR="00125418" w:rsidRPr="00F21F40" w:rsidRDefault="00125418" w:rsidP="00125418">
            <w:pPr>
              <w:pStyle w:val="NormalinTable"/>
            </w:pPr>
            <w:r w:rsidRPr="00F21F40">
              <w:t xml:space="preserve">3926 00 00 </w:t>
            </w:r>
          </w:p>
        </w:tc>
        <w:tc>
          <w:tcPr>
            <w:cnfStyle w:val="000010000000" w:firstRow="0" w:lastRow="0" w:firstColumn="0" w:lastColumn="0" w:oddVBand="1" w:evenVBand="0" w:oddHBand="0" w:evenHBand="0" w:firstRowFirstColumn="0" w:firstRowLastColumn="0" w:lastRowFirstColumn="0" w:lastRowLastColumn="0"/>
            <w:tcW w:w="7036" w:type="dxa"/>
          </w:tcPr>
          <w:p w14:paraId="1BB22825" w14:textId="77777777" w:rsidR="00125418" w:rsidRPr="00F21F40" w:rsidRDefault="00125418" w:rsidP="00125418">
            <w:pPr>
              <w:pStyle w:val="NormalinTable"/>
            </w:pPr>
            <w:r>
              <w:t>0%</w:t>
            </w:r>
          </w:p>
        </w:tc>
      </w:tr>
      <w:tr w:rsidR="00125418" w:rsidRPr="00F21F40" w14:paraId="401BFCB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7733441" w14:textId="77777777" w:rsidR="00125418" w:rsidRPr="00F21F40" w:rsidRDefault="00125418" w:rsidP="00125418">
            <w:pPr>
              <w:pStyle w:val="NormalinTable"/>
            </w:pPr>
            <w:r w:rsidRPr="00F21F40">
              <w:t xml:space="preserve">4000 00 00 </w:t>
            </w:r>
          </w:p>
        </w:tc>
        <w:tc>
          <w:tcPr>
            <w:cnfStyle w:val="000010000000" w:firstRow="0" w:lastRow="0" w:firstColumn="0" w:lastColumn="0" w:oddVBand="1" w:evenVBand="0" w:oddHBand="0" w:evenHBand="0" w:firstRowFirstColumn="0" w:firstRowLastColumn="0" w:lastRowFirstColumn="0" w:lastRowLastColumn="0"/>
            <w:tcW w:w="7036" w:type="dxa"/>
          </w:tcPr>
          <w:p w14:paraId="29A87EFA" w14:textId="77777777" w:rsidR="00125418" w:rsidRPr="00F21F40" w:rsidRDefault="00125418" w:rsidP="00125418">
            <w:pPr>
              <w:pStyle w:val="NormalinTable"/>
            </w:pPr>
            <w:r>
              <w:t>0%</w:t>
            </w:r>
          </w:p>
        </w:tc>
      </w:tr>
      <w:tr w:rsidR="00125418" w:rsidRPr="00F21F40" w14:paraId="2C944EB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BB8FD1" w14:textId="77777777" w:rsidR="00125418" w:rsidRPr="00F21F40" w:rsidRDefault="00125418" w:rsidP="00125418">
            <w:pPr>
              <w:pStyle w:val="NormalinTable"/>
            </w:pPr>
            <w:r w:rsidRPr="00F21F40">
              <w:t xml:space="preserve">4100 00 00 </w:t>
            </w:r>
          </w:p>
        </w:tc>
        <w:tc>
          <w:tcPr>
            <w:cnfStyle w:val="000010000000" w:firstRow="0" w:lastRow="0" w:firstColumn="0" w:lastColumn="0" w:oddVBand="1" w:evenVBand="0" w:oddHBand="0" w:evenHBand="0" w:firstRowFirstColumn="0" w:firstRowLastColumn="0" w:lastRowFirstColumn="0" w:lastRowLastColumn="0"/>
            <w:tcW w:w="7036" w:type="dxa"/>
          </w:tcPr>
          <w:p w14:paraId="1288FE66" w14:textId="77777777" w:rsidR="00125418" w:rsidRPr="00F21F40" w:rsidRDefault="00125418" w:rsidP="00125418">
            <w:pPr>
              <w:pStyle w:val="NormalinTable"/>
            </w:pPr>
            <w:r>
              <w:t>0%</w:t>
            </w:r>
          </w:p>
        </w:tc>
      </w:tr>
      <w:tr w:rsidR="00125418" w:rsidRPr="00F21F40" w14:paraId="58BBD94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09DB7FF" w14:textId="77777777" w:rsidR="00125418" w:rsidRPr="00F21F40" w:rsidRDefault="00125418" w:rsidP="00125418">
            <w:pPr>
              <w:pStyle w:val="NormalinTable"/>
            </w:pPr>
            <w:r w:rsidRPr="00F21F40">
              <w:t xml:space="preserve">4200 00 00 </w:t>
            </w:r>
          </w:p>
        </w:tc>
        <w:tc>
          <w:tcPr>
            <w:cnfStyle w:val="000010000000" w:firstRow="0" w:lastRow="0" w:firstColumn="0" w:lastColumn="0" w:oddVBand="1" w:evenVBand="0" w:oddHBand="0" w:evenHBand="0" w:firstRowFirstColumn="0" w:firstRowLastColumn="0" w:lastRowFirstColumn="0" w:lastRowLastColumn="0"/>
            <w:tcW w:w="7036" w:type="dxa"/>
          </w:tcPr>
          <w:p w14:paraId="4DA89DD5" w14:textId="77777777" w:rsidR="00125418" w:rsidRPr="00F21F40" w:rsidRDefault="00125418" w:rsidP="00125418">
            <w:pPr>
              <w:pStyle w:val="NormalinTable"/>
            </w:pPr>
            <w:r>
              <w:t>0%</w:t>
            </w:r>
          </w:p>
        </w:tc>
      </w:tr>
      <w:tr w:rsidR="00125418" w:rsidRPr="00F21F40" w14:paraId="4B3A60B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8C78E0" w14:textId="77777777" w:rsidR="00125418" w:rsidRPr="00F21F40" w:rsidRDefault="00125418" w:rsidP="00125418">
            <w:pPr>
              <w:pStyle w:val="NormalinTable"/>
            </w:pPr>
            <w:r w:rsidRPr="00F21F40">
              <w:t xml:space="preserve">4300 00 00 </w:t>
            </w:r>
          </w:p>
        </w:tc>
        <w:tc>
          <w:tcPr>
            <w:cnfStyle w:val="000010000000" w:firstRow="0" w:lastRow="0" w:firstColumn="0" w:lastColumn="0" w:oddVBand="1" w:evenVBand="0" w:oddHBand="0" w:evenHBand="0" w:firstRowFirstColumn="0" w:firstRowLastColumn="0" w:lastRowFirstColumn="0" w:lastRowLastColumn="0"/>
            <w:tcW w:w="7036" w:type="dxa"/>
          </w:tcPr>
          <w:p w14:paraId="5D0606A9" w14:textId="77777777" w:rsidR="00125418" w:rsidRPr="00F21F40" w:rsidRDefault="00125418" w:rsidP="00125418">
            <w:pPr>
              <w:pStyle w:val="NormalinTable"/>
            </w:pPr>
            <w:r>
              <w:t>0%</w:t>
            </w:r>
          </w:p>
        </w:tc>
      </w:tr>
      <w:tr w:rsidR="00125418" w:rsidRPr="00F21F40" w14:paraId="58CEC29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99CB508" w14:textId="77777777" w:rsidR="00125418" w:rsidRPr="00F21F40" w:rsidRDefault="00125418" w:rsidP="00125418">
            <w:pPr>
              <w:pStyle w:val="NormalinTable"/>
            </w:pPr>
            <w:r w:rsidRPr="00F21F40">
              <w:t xml:space="preserve">4400 00 00 </w:t>
            </w:r>
          </w:p>
        </w:tc>
        <w:tc>
          <w:tcPr>
            <w:cnfStyle w:val="000010000000" w:firstRow="0" w:lastRow="0" w:firstColumn="0" w:lastColumn="0" w:oddVBand="1" w:evenVBand="0" w:oddHBand="0" w:evenHBand="0" w:firstRowFirstColumn="0" w:firstRowLastColumn="0" w:lastRowFirstColumn="0" w:lastRowLastColumn="0"/>
            <w:tcW w:w="7036" w:type="dxa"/>
          </w:tcPr>
          <w:p w14:paraId="2BD9AD01" w14:textId="77777777" w:rsidR="00125418" w:rsidRPr="00F21F40" w:rsidRDefault="00125418" w:rsidP="00125418">
            <w:pPr>
              <w:pStyle w:val="NormalinTable"/>
            </w:pPr>
            <w:r>
              <w:t>0%</w:t>
            </w:r>
          </w:p>
        </w:tc>
      </w:tr>
      <w:tr w:rsidR="00125418" w:rsidRPr="00F21F40" w14:paraId="3DBD7C6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0B589F" w14:textId="77777777" w:rsidR="00125418" w:rsidRPr="00F21F40" w:rsidRDefault="00125418" w:rsidP="00125418">
            <w:pPr>
              <w:pStyle w:val="NormalinTable"/>
            </w:pPr>
            <w:r w:rsidRPr="00F21F40">
              <w:t xml:space="preserve">4503 00 00 </w:t>
            </w:r>
          </w:p>
        </w:tc>
        <w:tc>
          <w:tcPr>
            <w:cnfStyle w:val="000010000000" w:firstRow="0" w:lastRow="0" w:firstColumn="0" w:lastColumn="0" w:oddVBand="1" w:evenVBand="0" w:oddHBand="0" w:evenHBand="0" w:firstRowFirstColumn="0" w:firstRowLastColumn="0" w:lastRowFirstColumn="0" w:lastRowLastColumn="0"/>
            <w:tcW w:w="7036" w:type="dxa"/>
          </w:tcPr>
          <w:p w14:paraId="41538FB9" w14:textId="77777777" w:rsidR="00125418" w:rsidRPr="00F21F40" w:rsidRDefault="00125418" w:rsidP="00125418">
            <w:pPr>
              <w:pStyle w:val="NormalinTable"/>
            </w:pPr>
            <w:r>
              <w:t>0%</w:t>
            </w:r>
          </w:p>
        </w:tc>
      </w:tr>
      <w:tr w:rsidR="00125418" w:rsidRPr="00F21F40" w14:paraId="7E09CFAD"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9597CB7" w14:textId="77777777" w:rsidR="00125418" w:rsidRPr="00F21F40" w:rsidRDefault="00125418" w:rsidP="00125418">
            <w:pPr>
              <w:pStyle w:val="NormalinTable"/>
            </w:pPr>
            <w:r w:rsidRPr="00F21F40">
              <w:t xml:space="preserve">4504 00 00 </w:t>
            </w:r>
          </w:p>
        </w:tc>
        <w:tc>
          <w:tcPr>
            <w:cnfStyle w:val="000010000000" w:firstRow="0" w:lastRow="0" w:firstColumn="0" w:lastColumn="0" w:oddVBand="1" w:evenVBand="0" w:oddHBand="0" w:evenHBand="0" w:firstRowFirstColumn="0" w:firstRowLastColumn="0" w:lastRowFirstColumn="0" w:lastRowLastColumn="0"/>
            <w:tcW w:w="7036" w:type="dxa"/>
          </w:tcPr>
          <w:p w14:paraId="69124C66" w14:textId="77777777" w:rsidR="00125418" w:rsidRPr="00F21F40" w:rsidRDefault="00125418" w:rsidP="00125418">
            <w:pPr>
              <w:pStyle w:val="NormalinTable"/>
            </w:pPr>
            <w:r>
              <w:t>0%</w:t>
            </w:r>
          </w:p>
        </w:tc>
      </w:tr>
      <w:tr w:rsidR="00125418" w:rsidRPr="00F21F40" w14:paraId="5F0BCB3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710BE5" w14:textId="77777777" w:rsidR="00125418" w:rsidRPr="00F21F40" w:rsidRDefault="00125418" w:rsidP="00125418">
            <w:pPr>
              <w:pStyle w:val="NormalinTable"/>
            </w:pPr>
            <w:r w:rsidRPr="00F21F40">
              <w:t xml:space="preserve">4600 00 00 </w:t>
            </w:r>
          </w:p>
        </w:tc>
        <w:tc>
          <w:tcPr>
            <w:cnfStyle w:val="000010000000" w:firstRow="0" w:lastRow="0" w:firstColumn="0" w:lastColumn="0" w:oddVBand="1" w:evenVBand="0" w:oddHBand="0" w:evenHBand="0" w:firstRowFirstColumn="0" w:firstRowLastColumn="0" w:lastRowFirstColumn="0" w:lastRowLastColumn="0"/>
            <w:tcW w:w="7036" w:type="dxa"/>
          </w:tcPr>
          <w:p w14:paraId="60E22755" w14:textId="77777777" w:rsidR="00125418" w:rsidRPr="00F21F40" w:rsidRDefault="00125418" w:rsidP="00125418">
            <w:pPr>
              <w:pStyle w:val="NormalinTable"/>
            </w:pPr>
            <w:r>
              <w:t>0%</w:t>
            </w:r>
          </w:p>
        </w:tc>
      </w:tr>
      <w:tr w:rsidR="00125418" w:rsidRPr="00F21F40" w14:paraId="4E438DF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62809117" w14:textId="77777777" w:rsidR="00125418" w:rsidRPr="00F21F40" w:rsidRDefault="00125418" w:rsidP="00125418">
            <w:pPr>
              <w:pStyle w:val="NormalinTable"/>
            </w:pPr>
            <w:r w:rsidRPr="00F21F40">
              <w:t xml:space="preserve">5000 00 00 </w:t>
            </w:r>
          </w:p>
        </w:tc>
        <w:tc>
          <w:tcPr>
            <w:cnfStyle w:val="000010000000" w:firstRow="0" w:lastRow="0" w:firstColumn="0" w:lastColumn="0" w:oddVBand="1" w:evenVBand="0" w:oddHBand="0" w:evenHBand="0" w:firstRowFirstColumn="0" w:firstRowLastColumn="0" w:lastRowFirstColumn="0" w:lastRowLastColumn="0"/>
            <w:tcW w:w="7036" w:type="dxa"/>
          </w:tcPr>
          <w:p w14:paraId="794B0674" w14:textId="77777777" w:rsidR="00125418" w:rsidRPr="00F21F40" w:rsidRDefault="00125418" w:rsidP="00125418">
            <w:pPr>
              <w:pStyle w:val="NormalinTable"/>
            </w:pPr>
            <w:r>
              <w:t>0%</w:t>
            </w:r>
          </w:p>
        </w:tc>
      </w:tr>
      <w:tr w:rsidR="00125418" w:rsidRPr="00F21F40" w14:paraId="438830B9"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955DB" w14:textId="77777777" w:rsidR="00125418" w:rsidRPr="00F21F40" w:rsidRDefault="00125418" w:rsidP="00125418">
            <w:pPr>
              <w:pStyle w:val="NormalinTable"/>
            </w:pPr>
            <w:r w:rsidRPr="00F21F40">
              <w:t xml:space="preserve">5100 00 00 </w:t>
            </w:r>
          </w:p>
        </w:tc>
        <w:tc>
          <w:tcPr>
            <w:cnfStyle w:val="000010000000" w:firstRow="0" w:lastRow="0" w:firstColumn="0" w:lastColumn="0" w:oddVBand="1" w:evenVBand="0" w:oddHBand="0" w:evenHBand="0" w:firstRowFirstColumn="0" w:firstRowLastColumn="0" w:lastRowFirstColumn="0" w:lastRowLastColumn="0"/>
            <w:tcW w:w="7036" w:type="dxa"/>
          </w:tcPr>
          <w:p w14:paraId="4B4F7D56" w14:textId="77777777" w:rsidR="00125418" w:rsidRPr="00F21F40" w:rsidRDefault="00125418" w:rsidP="00125418">
            <w:pPr>
              <w:pStyle w:val="NormalinTable"/>
            </w:pPr>
            <w:r>
              <w:t>0%</w:t>
            </w:r>
          </w:p>
        </w:tc>
      </w:tr>
      <w:tr w:rsidR="00125418" w:rsidRPr="00F21F40" w14:paraId="3939DEC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AC1F2EF" w14:textId="77777777" w:rsidR="00125418" w:rsidRPr="00F21F40" w:rsidRDefault="00125418" w:rsidP="00125418">
            <w:pPr>
              <w:pStyle w:val="NormalinTable"/>
            </w:pPr>
            <w:r w:rsidRPr="00F21F40">
              <w:t xml:space="preserve">5200 00 00 </w:t>
            </w:r>
          </w:p>
        </w:tc>
        <w:tc>
          <w:tcPr>
            <w:cnfStyle w:val="000010000000" w:firstRow="0" w:lastRow="0" w:firstColumn="0" w:lastColumn="0" w:oddVBand="1" w:evenVBand="0" w:oddHBand="0" w:evenHBand="0" w:firstRowFirstColumn="0" w:firstRowLastColumn="0" w:lastRowFirstColumn="0" w:lastRowLastColumn="0"/>
            <w:tcW w:w="7036" w:type="dxa"/>
          </w:tcPr>
          <w:p w14:paraId="5D91B0D6" w14:textId="77777777" w:rsidR="00125418" w:rsidRPr="00F21F40" w:rsidRDefault="00125418" w:rsidP="00125418">
            <w:pPr>
              <w:pStyle w:val="NormalinTable"/>
            </w:pPr>
            <w:r>
              <w:t>0%</w:t>
            </w:r>
          </w:p>
        </w:tc>
      </w:tr>
      <w:tr w:rsidR="00125418" w:rsidRPr="00F21F40" w14:paraId="2D7B663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254F3D" w14:textId="77777777" w:rsidR="00125418" w:rsidRPr="00F21F40" w:rsidRDefault="00125418" w:rsidP="00125418">
            <w:pPr>
              <w:pStyle w:val="NormalinTable"/>
            </w:pPr>
            <w:r w:rsidRPr="00F21F40">
              <w:t xml:space="preserve">5300 00 00 </w:t>
            </w:r>
          </w:p>
        </w:tc>
        <w:tc>
          <w:tcPr>
            <w:cnfStyle w:val="000010000000" w:firstRow="0" w:lastRow="0" w:firstColumn="0" w:lastColumn="0" w:oddVBand="1" w:evenVBand="0" w:oddHBand="0" w:evenHBand="0" w:firstRowFirstColumn="0" w:firstRowLastColumn="0" w:lastRowFirstColumn="0" w:lastRowLastColumn="0"/>
            <w:tcW w:w="7036" w:type="dxa"/>
          </w:tcPr>
          <w:p w14:paraId="3E5DBF29" w14:textId="77777777" w:rsidR="00125418" w:rsidRPr="00F21F40" w:rsidRDefault="00125418" w:rsidP="00125418">
            <w:pPr>
              <w:pStyle w:val="NormalinTable"/>
            </w:pPr>
            <w:r>
              <w:t>0%</w:t>
            </w:r>
          </w:p>
        </w:tc>
      </w:tr>
      <w:tr w:rsidR="00125418" w:rsidRPr="00F21F40" w14:paraId="41C7D083"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20DB335" w14:textId="77777777" w:rsidR="00125418" w:rsidRPr="00F21F40" w:rsidRDefault="00125418" w:rsidP="00125418">
            <w:pPr>
              <w:pStyle w:val="NormalinTable"/>
            </w:pPr>
            <w:r w:rsidRPr="00F21F40">
              <w:t xml:space="preserve">5400 00 00 </w:t>
            </w:r>
          </w:p>
        </w:tc>
        <w:tc>
          <w:tcPr>
            <w:cnfStyle w:val="000010000000" w:firstRow="0" w:lastRow="0" w:firstColumn="0" w:lastColumn="0" w:oddVBand="1" w:evenVBand="0" w:oddHBand="0" w:evenHBand="0" w:firstRowFirstColumn="0" w:firstRowLastColumn="0" w:lastRowFirstColumn="0" w:lastRowLastColumn="0"/>
            <w:tcW w:w="7036" w:type="dxa"/>
          </w:tcPr>
          <w:p w14:paraId="12A0E6ED" w14:textId="77777777" w:rsidR="00125418" w:rsidRPr="00F21F40" w:rsidRDefault="00125418" w:rsidP="00125418">
            <w:pPr>
              <w:pStyle w:val="NormalinTable"/>
            </w:pPr>
            <w:r>
              <w:t>0%</w:t>
            </w:r>
          </w:p>
        </w:tc>
      </w:tr>
      <w:tr w:rsidR="00125418" w:rsidRPr="00F21F40" w14:paraId="4F1DAD1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971732" w14:textId="77777777" w:rsidR="00125418" w:rsidRPr="00F21F40" w:rsidRDefault="00125418" w:rsidP="00125418">
            <w:pPr>
              <w:pStyle w:val="NormalinTable"/>
            </w:pPr>
            <w:r w:rsidRPr="00F21F40">
              <w:t xml:space="preserve">5500 00 00 </w:t>
            </w:r>
          </w:p>
        </w:tc>
        <w:tc>
          <w:tcPr>
            <w:cnfStyle w:val="000010000000" w:firstRow="0" w:lastRow="0" w:firstColumn="0" w:lastColumn="0" w:oddVBand="1" w:evenVBand="0" w:oddHBand="0" w:evenHBand="0" w:firstRowFirstColumn="0" w:firstRowLastColumn="0" w:lastRowFirstColumn="0" w:lastRowLastColumn="0"/>
            <w:tcW w:w="7036" w:type="dxa"/>
          </w:tcPr>
          <w:p w14:paraId="24619855" w14:textId="77777777" w:rsidR="00125418" w:rsidRPr="00F21F40" w:rsidRDefault="00125418" w:rsidP="00125418">
            <w:pPr>
              <w:pStyle w:val="NormalinTable"/>
            </w:pPr>
            <w:r>
              <w:t>0%</w:t>
            </w:r>
          </w:p>
        </w:tc>
      </w:tr>
      <w:tr w:rsidR="00125418" w:rsidRPr="00F21F40" w14:paraId="64115A2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0859495" w14:textId="77777777" w:rsidR="00125418" w:rsidRPr="00F21F40" w:rsidRDefault="00125418" w:rsidP="00125418">
            <w:pPr>
              <w:pStyle w:val="NormalinTable"/>
            </w:pPr>
            <w:r w:rsidRPr="00F21F40">
              <w:t xml:space="preserve">5600 00 00 </w:t>
            </w:r>
          </w:p>
        </w:tc>
        <w:tc>
          <w:tcPr>
            <w:cnfStyle w:val="000010000000" w:firstRow="0" w:lastRow="0" w:firstColumn="0" w:lastColumn="0" w:oddVBand="1" w:evenVBand="0" w:oddHBand="0" w:evenHBand="0" w:firstRowFirstColumn="0" w:firstRowLastColumn="0" w:lastRowFirstColumn="0" w:lastRowLastColumn="0"/>
            <w:tcW w:w="7036" w:type="dxa"/>
          </w:tcPr>
          <w:p w14:paraId="5FA1FA6F" w14:textId="77777777" w:rsidR="00125418" w:rsidRPr="00F21F40" w:rsidRDefault="00125418" w:rsidP="00125418">
            <w:pPr>
              <w:pStyle w:val="NormalinTable"/>
            </w:pPr>
            <w:r>
              <w:t>0%</w:t>
            </w:r>
          </w:p>
        </w:tc>
      </w:tr>
      <w:tr w:rsidR="00125418" w:rsidRPr="00F21F40" w14:paraId="43E4B2DD"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BC5E3E" w14:textId="77777777" w:rsidR="00125418" w:rsidRPr="00F21F40" w:rsidRDefault="00125418" w:rsidP="00125418">
            <w:pPr>
              <w:pStyle w:val="NormalinTable"/>
            </w:pPr>
            <w:r w:rsidRPr="00F21F40">
              <w:t xml:space="preserve">5700 00 00 </w:t>
            </w:r>
          </w:p>
        </w:tc>
        <w:tc>
          <w:tcPr>
            <w:cnfStyle w:val="000010000000" w:firstRow="0" w:lastRow="0" w:firstColumn="0" w:lastColumn="0" w:oddVBand="1" w:evenVBand="0" w:oddHBand="0" w:evenHBand="0" w:firstRowFirstColumn="0" w:firstRowLastColumn="0" w:lastRowFirstColumn="0" w:lastRowLastColumn="0"/>
            <w:tcW w:w="7036" w:type="dxa"/>
          </w:tcPr>
          <w:p w14:paraId="3D781C5B" w14:textId="77777777" w:rsidR="00125418" w:rsidRPr="00F21F40" w:rsidRDefault="00125418" w:rsidP="00125418">
            <w:pPr>
              <w:pStyle w:val="NormalinTable"/>
            </w:pPr>
            <w:r>
              <w:t>0%</w:t>
            </w:r>
          </w:p>
        </w:tc>
      </w:tr>
      <w:tr w:rsidR="00125418" w:rsidRPr="00F21F40" w14:paraId="01CFE31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7AEA007" w14:textId="77777777" w:rsidR="00125418" w:rsidRPr="00F21F40" w:rsidRDefault="00125418" w:rsidP="00125418">
            <w:pPr>
              <w:pStyle w:val="NormalinTable"/>
            </w:pPr>
            <w:r w:rsidRPr="00F21F40">
              <w:t xml:space="preserve">5800 00 00 </w:t>
            </w:r>
          </w:p>
        </w:tc>
        <w:tc>
          <w:tcPr>
            <w:cnfStyle w:val="000010000000" w:firstRow="0" w:lastRow="0" w:firstColumn="0" w:lastColumn="0" w:oddVBand="1" w:evenVBand="0" w:oddHBand="0" w:evenHBand="0" w:firstRowFirstColumn="0" w:firstRowLastColumn="0" w:lastRowFirstColumn="0" w:lastRowLastColumn="0"/>
            <w:tcW w:w="7036" w:type="dxa"/>
          </w:tcPr>
          <w:p w14:paraId="413DFAEB" w14:textId="77777777" w:rsidR="00125418" w:rsidRPr="00F21F40" w:rsidRDefault="00125418" w:rsidP="00125418">
            <w:pPr>
              <w:pStyle w:val="NormalinTable"/>
            </w:pPr>
            <w:r>
              <w:t>0%</w:t>
            </w:r>
          </w:p>
        </w:tc>
      </w:tr>
      <w:tr w:rsidR="00125418" w:rsidRPr="00F21F40" w14:paraId="0FA8524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46A08D" w14:textId="77777777" w:rsidR="00125418" w:rsidRPr="00F21F40" w:rsidRDefault="00125418" w:rsidP="00125418">
            <w:pPr>
              <w:pStyle w:val="NormalinTable"/>
            </w:pPr>
            <w:r w:rsidRPr="00F21F40">
              <w:t xml:space="preserve">5900 00 00 </w:t>
            </w:r>
          </w:p>
        </w:tc>
        <w:tc>
          <w:tcPr>
            <w:cnfStyle w:val="000010000000" w:firstRow="0" w:lastRow="0" w:firstColumn="0" w:lastColumn="0" w:oddVBand="1" w:evenVBand="0" w:oddHBand="0" w:evenHBand="0" w:firstRowFirstColumn="0" w:firstRowLastColumn="0" w:lastRowFirstColumn="0" w:lastRowLastColumn="0"/>
            <w:tcW w:w="7036" w:type="dxa"/>
          </w:tcPr>
          <w:p w14:paraId="7389FC7E" w14:textId="77777777" w:rsidR="00125418" w:rsidRPr="00F21F40" w:rsidRDefault="00125418" w:rsidP="00125418">
            <w:pPr>
              <w:pStyle w:val="NormalinTable"/>
            </w:pPr>
            <w:r>
              <w:t>0%</w:t>
            </w:r>
          </w:p>
        </w:tc>
      </w:tr>
      <w:tr w:rsidR="00125418" w:rsidRPr="00F21F40" w14:paraId="416B305A"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768516B" w14:textId="77777777" w:rsidR="00125418" w:rsidRPr="00F21F40" w:rsidRDefault="00125418" w:rsidP="00125418">
            <w:pPr>
              <w:pStyle w:val="NormalinTable"/>
            </w:pPr>
            <w:r w:rsidRPr="00F21F40">
              <w:t xml:space="preserve">6000 00 00 </w:t>
            </w:r>
          </w:p>
        </w:tc>
        <w:tc>
          <w:tcPr>
            <w:cnfStyle w:val="000010000000" w:firstRow="0" w:lastRow="0" w:firstColumn="0" w:lastColumn="0" w:oddVBand="1" w:evenVBand="0" w:oddHBand="0" w:evenHBand="0" w:firstRowFirstColumn="0" w:firstRowLastColumn="0" w:lastRowFirstColumn="0" w:lastRowLastColumn="0"/>
            <w:tcW w:w="7036" w:type="dxa"/>
          </w:tcPr>
          <w:p w14:paraId="08084C7E" w14:textId="77777777" w:rsidR="00125418" w:rsidRPr="00F21F40" w:rsidRDefault="00125418" w:rsidP="00125418">
            <w:pPr>
              <w:pStyle w:val="NormalinTable"/>
            </w:pPr>
            <w:r>
              <w:t>0%</w:t>
            </w:r>
          </w:p>
        </w:tc>
      </w:tr>
      <w:tr w:rsidR="00125418" w:rsidRPr="00F21F40" w14:paraId="4BEB6F6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2AB779" w14:textId="77777777" w:rsidR="00125418" w:rsidRPr="00F21F40" w:rsidRDefault="00125418" w:rsidP="00125418">
            <w:pPr>
              <w:pStyle w:val="NormalinTable"/>
            </w:pPr>
            <w:r w:rsidRPr="00F21F40">
              <w:t xml:space="preserve">6100 00 00 </w:t>
            </w:r>
          </w:p>
        </w:tc>
        <w:tc>
          <w:tcPr>
            <w:cnfStyle w:val="000010000000" w:firstRow="0" w:lastRow="0" w:firstColumn="0" w:lastColumn="0" w:oddVBand="1" w:evenVBand="0" w:oddHBand="0" w:evenHBand="0" w:firstRowFirstColumn="0" w:firstRowLastColumn="0" w:lastRowFirstColumn="0" w:lastRowLastColumn="0"/>
            <w:tcW w:w="7036" w:type="dxa"/>
          </w:tcPr>
          <w:p w14:paraId="29CD8170" w14:textId="77777777" w:rsidR="00125418" w:rsidRPr="00F21F40" w:rsidRDefault="00125418" w:rsidP="00125418">
            <w:pPr>
              <w:pStyle w:val="NormalinTable"/>
            </w:pPr>
            <w:r>
              <w:t>0%</w:t>
            </w:r>
          </w:p>
        </w:tc>
      </w:tr>
      <w:tr w:rsidR="00125418" w:rsidRPr="00F21F40" w14:paraId="7895D5A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21E2B86" w14:textId="77777777" w:rsidR="00125418" w:rsidRPr="00F21F40" w:rsidRDefault="00125418" w:rsidP="00125418">
            <w:pPr>
              <w:pStyle w:val="NormalinTable"/>
            </w:pPr>
            <w:r w:rsidRPr="00F21F40">
              <w:t xml:space="preserve">6200 00 00 </w:t>
            </w:r>
          </w:p>
        </w:tc>
        <w:tc>
          <w:tcPr>
            <w:cnfStyle w:val="000010000000" w:firstRow="0" w:lastRow="0" w:firstColumn="0" w:lastColumn="0" w:oddVBand="1" w:evenVBand="0" w:oddHBand="0" w:evenHBand="0" w:firstRowFirstColumn="0" w:firstRowLastColumn="0" w:lastRowFirstColumn="0" w:lastRowLastColumn="0"/>
            <w:tcW w:w="7036" w:type="dxa"/>
          </w:tcPr>
          <w:p w14:paraId="7A786A60" w14:textId="77777777" w:rsidR="00125418" w:rsidRPr="00F21F40" w:rsidRDefault="00125418" w:rsidP="00125418">
            <w:pPr>
              <w:pStyle w:val="NormalinTable"/>
            </w:pPr>
            <w:r>
              <w:t>0%</w:t>
            </w:r>
          </w:p>
        </w:tc>
      </w:tr>
      <w:tr w:rsidR="00125418" w:rsidRPr="00F21F40" w14:paraId="526F14F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31DCA8" w14:textId="77777777" w:rsidR="00125418" w:rsidRPr="00F21F40" w:rsidRDefault="00125418" w:rsidP="00125418">
            <w:pPr>
              <w:pStyle w:val="NormalinTable"/>
            </w:pPr>
            <w:r w:rsidRPr="00F21F40">
              <w:t xml:space="preserve">6300 00 00 </w:t>
            </w:r>
          </w:p>
        </w:tc>
        <w:tc>
          <w:tcPr>
            <w:cnfStyle w:val="000010000000" w:firstRow="0" w:lastRow="0" w:firstColumn="0" w:lastColumn="0" w:oddVBand="1" w:evenVBand="0" w:oddHBand="0" w:evenHBand="0" w:firstRowFirstColumn="0" w:firstRowLastColumn="0" w:lastRowFirstColumn="0" w:lastRowLastColumn="0"/>
            <w:tcW w:w="7036" w:type="dxa"/>
          </w:tcPr>
          <w:p w14:paraId="3EEAD80C" w14:textId="77777777" w:rsidR="00125418" w:rsidRPr="00F21F40" w:rsidRDefault="00125418" w:rsidP="00125418">
            <w:pPr>
              <w:pStyle w:val="NormalinTable"/>
            </w:pPr>
            <w:r>
              <w:t>0%</w:t>
            </w:r>
          </w:p>
        </w:tc>
      </w:tr>
      <w:tr w:rsidR="00125418" w:rsidRPr="00F21F40" w14:paraId="744F21A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A84CC1C" w14:textId="77777777" w:rsidR="00125418" w:rsidRPr="00F21F40" w:rsidRDefault="00125418" w:rsidP="00125418">
            <w:pPr>
              <w:pStyle w:val="NormalinTable"/>
            </w:pPr>
            <w:r w:rsidRPr="00F21F40">
              <w:t xml:space="preserve">6400 00 00 </w:t>
            </w:r>
          </w:p>
        </w:tc>
        <w:tc>
          <w:tcPr>
            <w:cnfStyle w:val="000010000000" w:firstRow="0" w:lastRow="0" w:firstColumn="0" w:lastColumn="0" w:oddVBand="1" w:evenVBand="0" w:oddHBand="0" w:evenHBand="0" w:firstRowFirstColumn="0" w:firstRowLastColumn="0" w:lastRowFirstColumn="0" w:lastRowLastColumn="0"/>
            <w:tcW w:w="7036" w:type="dxa"/>
          </w:tcPr>
          <w:p w14:paraId="2397095E" w14:textId="77777777" w:rsidR="00125418" w:rsidRPr="00F21F40" w:rsidRDefault="00125418" w:rsidP="00125418">
            <w:pPr>
              <w:pStyle w:val="NormalinTable"/>
            </w:pPr>
            <w:r>
              <w:t>0%</w:t>
            </w:r>
          </w:p>
        </w:tc>
      </w:tr>
      <w:tr w:rsidR="00125418" w:rsidRPr="00F21F40" w14:paraId="32BD183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CB00F3" w14:textId="77777777" w:rsidR="00125418" w:rsidRPr="00F21F40" w:rsidRDefault="00125418" w:rsidP="00125418">
            <w:pPr>
              <w:pStyle w:val="NormalinTable"/>
            </w:pPr>
            <w:r w:rsidRPr="00F21F40">
              <w:t xml:space="preserve">6500 00 00 </w:t>
            </w:r>
          </w:p>
        </w:tc>
        <w:tc>
          <w:tcPr>
            <w:cnfStyle w:val="000010000000" w:firstRow="0" w:lastRow="0" w:firstColumn="0" w:lastColumn="0" w:oddVBand="1" w:evenVBand="0" w:oddHBand="0" w:evenHBand="0" w:firstRowFirstColumn="0" w:firstRowLastColumn="0" w:lastRowFirstColumn="0" w:lastRowLastColumn="0"/>
            <w:tcW w:w="7036" w:type="dxa"/>
          </w:tcPr>
          <w:p w14:paraId="78F038B9" w14:textId="77777777" w:rsidR="00125418" w:rsidRPr="00F21F40" w:rsidRDefault="00125418" w:rsidP="00125418">
            <w:pPr>
              <w:pStyle w:val="NormalinTable"/>
            </w:pPr>
            <w:r>
              <w:t>0%</w:t>
            </w:r>
          </w:p>
        </w:tc>
      </w:tr>
      <w:tr w:rsidR="00125418" w:rsidRPr="00F21F40" w14:paraId="57B0F0E2"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B574F33" w14:textId="77777777" w:rsidR="00125418" w:rsidRPr="00F21F40" w:rsidRDefault="00125418" w:rsidP="00125418">
            <w:pPr>
              <w:pStyle w:val="NormalinTable"/>
            </w:pPr>
            <w:r w:rsidRPr="00F21F40">
              <w:t xml:space="preserve">6600 00 00 </w:t>
            </w:r>
          </w:p>
        </w:tc>
        <w:tc>
          <w:tcPr>
            <w:cnfStyle w:val="000010000000" w:firstRow="0" w:lastRow="0" w:firstColumn="0" w:lastColumn="0" w:oddVBand="1" w:evenVBand="0" w:oddHBand="0" w:evenHBand="0" w:firstRowFirstColumn="0" w:firstRowLastColumn="0" w:lastRowFirstColumn="0" w:lastRowLastColumn="0"/>
            <w:tcW w:w="7036" w:type="dxa"/>
          </w:tcPr>
          <w:p w14:paraId="7F86211A" w14:textId="77777777" w:rsidR="00125418" w:rsidRPr="00F21F40" w:rsidRDefault="00125418" w:rsidP="00125418">
            <w:pPr>
              <w:pStyle w:val="NormalinTable"/>
            </w:pPr>
            <w:r>
              <w:t>0%</w:t>
            </w:r>
          </w:p>
        </w:tc>
      </w:tr>
      <w:tr w:rsidR="00125418" w:rsidRPr="00F21F40" w14:paraId="356F494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15F37B" w14:textId="77777777" w:rsidR="00125418" w:rsidRPr="00F21F40" w:rsidRDefault="00125418" w:rsidP="00125418">
            <w:pPr>
              <w:pStyle w:val="NormalinTable"/>
            </w:pPr>
            <w:r w:rsidRPr="00F21F40">
              <w:t xml:space="preserve">6700 00 00 </w:t>
            </w:r>
          </w:p>
        </w:tc>
        <w:tc>
          <w:tcPr>
            <w:cnfStyle w:val="000010000000" w:firstRow="0" w:lastRow="0" w:firstColumn="0" w:lastColumn="0" w:oddVBand="1" w:evenVBand="0" w:oddHBand="0" w:evenHBand="0" w:firstRowFirstColumn="0" w:firstRowLastColumn="0" w:lastRowFirstColumn="0" w:lastRowLastColumn="0"/>
            <w:tcW w:w="7036" w:type="dxa"/>
          </w:tcPr>
          <w:p w14:paraId="772A864E" w14:textId="77777777" w:rsidR="00125418" w:rsidRPr="00F21F40" w:rsidRDefault="00125418" w:rsidP="00125418">
            <w:pPr>
              <w:pStyle w:val="NormalinTable"/>
            </w:pPr>
            <w:r>
              <w:t>0%</w:t>
            </w:r>
          </w:p>
        </w:tc>
      </w:tr>
      <w:tr w:rsidR="00125418" w:rsidRPr="00F21F40" w14:paraId="0C91549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95A4A9D" w14:textId="77777777" w:rsidR="00125418" w:rsidRPr="00F21F40" w:rsidRDefault="00125418" w:rsidP="00125418">
            <w:pPr>
              <w:pStyle w:val="NormalinTable"/>
            </w:pPr>
            <w:r w:rsidRPr="00F21F40">
              <w:t xml:space="preserve">6800 00 00 </w:t>
            </w:r>
          </w:p>
        </w:tc>
        <w:tc>
          <w:tcPr>
            <w:cnfStyle w:val="000010000000" w:firstRow="0" w:lastRow="0" w:firstColumn="0" w:lastColumn="0" w:oddVBand="1" w:evenVBand="0" w:oddHBand="0" w:evenHBand="0" w:firstRowFirstColumn="0" w:firstRowLastColumn="0" w:lastRowFirstColumn="0" w:lastRowLastColumn="0"/>
            <w:tcW w:w="7036" w:type="dxa"/>
          </w:tcPr>
          <w:p w14:paraId="67ED1025" w14:textId="77777777" w:rsidR="00125418" w:rsidRPr="00F21F40" w:rsidRDefault="00125418" w:rsidP="00125418">
            <w:pPr>
              <w:pStyle w:val="NormalinTable"/>
            </w:pPr>
            <w:r>
              <w:t>0%</w:t>
            </w:r>
          </w:p>
        </w:tc>
      </w:tr>
      <w:tr w:rsidR="00125418" w:rsidRPr="00F21F40" w14:paraId="33967AC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6766C5" w14:textId="77777777" w:rsidR="00125418" w:rsidRPr="00F21F40" w:rsidRDefault="00125418" w:rsidP="00125418">
            <w:pPr>
              <w:pStyle w:val="NormalinTable"/>
            </w:pPr>
            <w:r w:rsidRPr="00F21F40">
              <w:t xml:space="preserve">6900 00 00 </w:t>
            </w:r>
          </w:p>
        </w:tc>
        <w:tc>
          <w:tcPr>
            <w:cnfStyle w:val="000010000000" w:firstRow="0" w:lastRow="0" w:firstColumn="0" w:lastColumn="0" w:oddVBand="1" w:evenVBand="0" w:oddHBand="0" w:evenHBand="0" w:firstRowFirstColumn="0" w:firstRowLastColumn="0" w:lastRowFirstColumn="0" w:lastRowLastColumn="0"/>
            <w:tcW w:w="7036" w:type="dxa"/>
          </w:tcPr>
          <w:p w14:paraId="1FDE70B4" w14:textId="77777777" w:rsidR="00125418" w:rsidRPr="00F21F40" w:rsidRDefault="00125418" w:rsidP="00125418">
            <w:pPr>
              <w:pStyle w:val="NormalinTable"/>
            </w:pPr>
            <w:r>
              <w:t>0%</w:t>
            </w:r>
          </w:p>
        </w:tc>
      </w:tr>
      <w:tr w:rsidR="00125418" w:rsidRPr="00F21F40" w14:paraId="67957CD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EF06EB8" w14:textId="77777777" w:rsidR="00125418" w:rsidRPr="00F21F40" w:rsidRDefault="00125418" w:rsidP="00125418">
            <w:pPr>
              <w:pStyle w:val="NormalinTable"/>
            </w:pPr>
            <w:r w:rsidRPr="00F21F40">
              <w:t xml:space="preserve">7000 00 00 </w:t>
            </w:r>
          </w:p>
        </w:tc>
        <w:tc>
          <w:tcPr>
            <w:cnfStyle w:val="000010000000" w:firstRow="0" w:lastRow="0" w:firstColumn="0" w:lastColumn="0" w:oddVBand="1" w:evenVBand="0" w:oddHBand="0" w:evenHBand="0" w:firstRowFirstColumn="0" w:firstRowLastColumn="0" w:lastRowFirstColumn="0" w:lastRowLastColumn="0"/>
            <w:tcW w:w="7036" w:type="dxa"/>
          </w:tcPr>
          <w:p w14:paraId="58D4678D" w14:textId="77777777" w:rsidR="00125418" w:rsidRPr="00F21F40" w:rsidRDefault="00125418" w:rsidP="00125418">
            <w:pPr>
              <w:pStyle w:val="NormalinTable"/>
            </w:pPr>
            <w:r>
              <w:t>0%</w:t>
            </w:r>
          </w:p>
        </w:tc>
      </w:tr>
      <w:tr w:rsidR="00125418" w:rsidRPr="00F21F40" w14:paraId="5DA3F7A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E31E2B" w14:textId="77777777" w:rsidR="00125418" w:rsidRPr="00F21F40" w:rsidRDefault="00125418" w:rsidP="00125418">
            <w:pPr>
              <w:pStyle w:val="NormalinTable"/>
            </w:pPr>
            <w:r w:rsidRPr="00F21F40">
              <w:t xml:space="preserve">7100 00 00 </w:t>
            </w:r>
          </w:p>
        </w:tc>
        <w:tc>
          <w:tcPr>
            <w:cnfStyle w:val="000010000000" w:firstRow="0" w:lastRow="0" w:firstColumn="0" w:lastColumn="0" w:oddVBand="1" w:evenVBand="0" w:oddHBand="0" w:evenHBand="0" w:firstRowFirstColumn="0" w:firstRowLastColumn="0" w:lastRowFirstColumn="0" w:lastRowLastColumn="0"/>
            <w:tcW w:w="7036" w:type="dxa"/>
          </w:tcPr>
          <w:p w14:paraId="60093E32" w14:textId="77777777" w:rsidR="00125418" w:rsidRPr="00F21F40" w:rsidRDefault="00125418" w:rsidP="00125418">
            <w:pPr>
              <w:pStyle w:val="NormalinTable"/>
            </w:pPr>
            <w:r>
              <w:t>0%</w:t>
            </w:r>
          </w:p>
        </w:tc>
      </w:tr>
      <w:tr w:rsidR="00125418" w:rsidRPr="00F21F40" w14:paraId="1E977F0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65FB1CD" w14:textId="77777777" w:rsidR="00125418" w:rsidRPr="00F21F40" w:rsidRDefault="00125418" w:rsidP="00125418">
            <w:pPr>
              <w:pStyle w:val="NormalinTable"/>
            </w:pPr>
            <w:r w:rsidRPr="00F21F40">
              <w:t xml:space="preserve">7201 00 00 </w:t>
            </w:r>
          </w:p>
        </w:tc>
        <w:tc>
          <w:tcPr>
            <w:cnfStyle w:val="000010000000" w:firstRow="0" w:lastRow="0" w:firstColumn="0" w:lastColumn="0" w:oddVBand="1" w:evenVBand="0" w:oddHBand="0" w:evenHBand="0" w:firstRowFirstColumn="0" w:firstRowLastColumn="0" w:lastRowFirstColumn="0" w:lastRowLastColumn="0"/>
            <w:tcW w:w="7036" w:type="dxa"/>
          </w:tcPr>
          <w:p w14:paraId="50350F44" w14:textId="77777777" w:rsidR="00125418" w:rsidRPr="00F21F40" w:rsidRDefault="00125418" w:rsidP="00125418">
            <w:pPr>
              <w:pStyle w:val="NormalinTable"/>
            </w:pPr>
            <w:r>
              <w:t>0%</w:t>
            </w:r>
          </w:p>
        </w:tc>
      </w:tr>
      <w:tr w:rsidR="00125418" w:rsidRPr="00F21F40" w14:paraId="08BE8B60"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F18C95" w14:textId="77777777" w:rsidR="00125418" w:rsidRPr="00F21F40" w:rsidRDefault="00125418" w:rsidP="00125418">
            <w:pPr>
              <w:pStyle w:val="NormalinTable"/>
            </w:pPr>
            <w:r w:rsidRPr="00F21F40">
              <w:t xml:space="preserve">7202 00 00 </w:t>
            </w:r>
          </w:p>
        </w:tc>
        <w:tc>
          <w:tcPr>
            <w:cnfStyle w:val="000010000000" w:firstRow="0" w:lastRow="0" w:firstColumn="0" w:lastColumn="0" w:oddVBand="1" w:evenVBand="0" w:oddHBand="0" w:evenHBand="0" w:firstRowFirstColumn="0" w:firstRowLastColumn="0" w:lastRowFirstColumn="0" w:lastRowLastColumn="0"/>
            <w:tcW w:w="7036" w:type="dxa"/>
          </w:tcPr>
          <w:p w14:paraId="31AB03D3" w14:textId="77777777" w:rsidR="00125418" w:rsidRPr="00F21F40" w:rsidRDefault="00125418" w:rsidP="00125418">
            <w:pPr>
              <w:pStyle w:val="NormalinTable"/>
            </w:pPr>
            <w:r>
              <w:t>0%</w:t>
            </w:r>
          </w:p>
        </w:tc>
      </w:tr>
      <w:tr w:rsidR="00125418" w:rsidRPr="00F21F40" w14:paraId="59753DE8"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0F58D90" w14:textId="77777777" w:rsidR="00125418" w:rsidRPr="00F21F40" w:rsidRDefault="00125418" w:rsidP="00125418">
            <w:pPr>
              <w:pStyle w:val="NormalinTable"/>
            </w:pPr>
            <w:r w:rsidRPr="00F21F40">
              <w:t xml:space="preserve">7302 30 00 </w:t>
            </w:r>
          </w:p>
        </w:tc>
        <w:tc>
          <w:tcPr>
            <w:cnfStyle w:val="000010000000" w:firstRow="0" w:lastRow="0" w:firstColumn="0" w:lastColumn="0" w:oddVBand="1" w:evenVBand="0" w:oddHBand="0" w:evenHBand="0" w:firstRowFirstColumn="0" w:firstRowLastColumn="0" w:lastRowFirstColumn="0" w:lastRowLastColumn="0"/>
            <w:tcW w:w="7036" w:type="dxa"/>
          </w:tcPr>
          <w:p w14:paraId="37447CD1" w14:textId="77777777" w:rsidR="00125418" w:rsidRPr="00F21F40" w:rsidRDefault="00125418" w:rsidP="00125418">
            <w:pPr>
              <w:pStyle w:val="NormalinTable"/>
            </w:pPr>
            <w:r>
              <w:t>0%</w:t>
            </w:r>
          </w:p>
        </w:tc>
      </w:tr>
      <w:tr w:rsidR="00125418" w:rsidRPr="00F21F40" w14:paraId="5E06230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D4E146" w14:textId="77777777" w:rsidR="00125418" w:rsidRPr="00F21F40" w:rsidRDefault="00125418" w:rsidP="00125418">
            <w:pPr>
              <w:pStyle w:val="NormalinTable"/>
            </w:pPr>
            <w:r w:rsidRPr="00F21F40">
              <w:t xml:space="preserve">7303 00 00 </w:t>
            </w:r>
          </w:p>
        </w:tc>
        <w:tc>
          <w:tcPr>
            <w:cnfStyle w:val="000010000000" w:firstRow="0" w:lastRow="0" w:firstColumn="0" w:lastColumn="0" w:oddVBand="1" w:evenVBand="0" w:oddHBand="0" w:evenHBand="0" w:firstRowFirstColumn="0" w:firstRowLastColumn="0" w:lastRowFirstColumn="0" w:lastRowLastColumn="0"/>
            <w:tcW w:w="7036" w:type="dxa"/>
          </w:tcPr>
          <w:p w14:paraId="5ED2F4CC" w14:textId="77777777" w:rsidR="00125418" w:rsidRPr="00F21F40" w:rsidRDefault="00125418" w:rsidP="00125418">
            <w:pPr>
              <w:pStyle w:val="NormalinTable"/>
            </w:pPr>
            <w:r>
              <w:t>0%</w:t>
            </w:r>
          </w:p>
        </w:tc>
      </w:tr>
      <w:tr w:rsidR="00125418" w:rsidRPr="00F21F40" w14:paraId="797F437B"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C7BC4FA" w14:textId="77777777" w:rsidR="00125418" w:rsidRPr="00F21F40" w:rsidRDefault="00125418" w:rsidP="00125418">
            <w:pPr>
              <w:pStyle w:val="NormalinTable"/>
            </w:pPr>
            <w:r w:rsidRPr="00F21F40">
              <w:t xml:space="preserve">7307 00 00 </w:t>
            </w:r>
          </w:p>
        </w:tc>
        <w:tc>
          <w:tcPr>
            <w:cnfStyle w:val="000010000000" w:firstRow="0" w:lastRow="0" w:firstColumn="0" w:lastColumn="0" w:oddVBand="1" w:evenVBand="0" w:oddHBand="0" w:evenHBand="0" w:firstRowFirstColumn="0" w:firstRowLastColumn="0" w:lastRowFirstColumn="0" w:lastRowLastColumn="0"/>
            <w:tcW w:w="7036" w:type="dxa"/>
          </w:tcPr>
          <w:p w14:paraId="23406C16" w14:textId="77777777" w:rsidR="00125418" w:rsidRPr="00F21F40" w:rsidRDefault="00125418" w:rsidP="00125418">
            <w:pPr>
              <w:pStyle w:val="NormalinTable"/>
            </w:pPr>
            <w:r>
              <w:t>0%</w:t>
            </w:r>
          </w:p>
        </w:tc>
      </w:tr>
      <w:tr w:rsidR="00125418" w:rsidRPr="00F21F40" w14:paraId="20EF8A8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4CCE6E" w14:textId="77777777" w:rsidR="00125418" w:rsidRPr="00F21F40" w:rsidRDefault="00125418" w:rsidP="00125418">
            <w:pPr>
              <w:pStyle w:val="NormalinTable"/>
            </w:pPr>
            <w:r w:rsidRPr="00F21F40">
              <w:t xml:space="preserve">7309 00 00 </w:t>
            </w:r>
          </w:p>
        </w:tc>
        <w:tc>
          <w:tcPr>
            <w:cnfStyle w:val="000010000000" w:firstRow="0" w:lastRow="0" w:firstColumn="0" w:lastColumn="0" w:oddVBand="1" w:evenVBand="0" w:oddHBand="0" w:evenHBand="0" w:firstRowFirstColumn="0" w:firstRowLastColumn="0" w:lastRowFirstColumn="0" w:lastRowLastColumn="0"/>
            <w:tcW w:w="7036" w:type="dxa"/>
          </w:tcPr>
          <w:p w14:paraId="77981877" w14:textId="77777777" w:rsidR="00125418" w:rsidRPr="00F21F40" w:rsidRDefault="00125418" w:rsidP="00125418">
            <w:pPr>
              <w:pStyle w:val="NormalinTable"/>
            </w:pPr>
            <w:r>
              <w:t>0%</w:t>
            </w:r>
          </w:p>
        </w:tc>
      </w:tr>
      <w:tr w:rsidR="00125418" w:rsidRPr="00F21F40" w14:paraId="67367EDC"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0A1920B" w14:textId="77777777" w:rsidR="00125418" w:rsidRPr="00F21F40" w:rsidRDefault="00125418" w:rsidP="00125418">
            <w:pPr>
              <w:pStyle w:val="NormalinTable"/>
            </w:pPr>
            <w:r w:rsidRPr="00F21F40">
              <w:t xml:space="preserve">7310 00 00 </w:t>
            </w:r>
          </w:p>
        </w:tc>
        <w:tc>
          <w:tcPr>
            <w:cnfStyle w:val="000010000000" w:firstRow="0" w:lastRow="0" w:firstColumn="0" w:lastColumn="0" w:oddVBand="1" w:evenVBand="0" w:oddHBand="0" w:evenHBand="0" w:firstRowFirstColumn="0" w:firstRowLastColumn="0" w:lastRowFirstColumn="0" w:lastRowLastColumn="0"/>
            <w:tcW w:w="7036" w:type="dxa"/>
          </w:tcPr>
          <w:p w14:paraId="716C6A4A" w14:textId="77777777" w:rsidR="00125418" w:rsidRPr="00F21F40" w:rsidRDefault="00125418" w:rsidP="00125418">
            <w:pPr>
              <w:pStyle w:val="NormalinTable"/>
            </w:pPr>
            <w:r>
              <w:t>0%</w:t>
            </w:r>
          </w:p>
        </w:tc>
      </w:tr>
      <w:tr w:rsidR="00125418" w:rsidRPr="00F21F40" w14:paraId="22EA2BF4"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ADA001" w14:textId="77777777" w:rsidR="00125418" w:rsidRPr="00F21F40" w:rsidRDefault="00125418" w:rsidP="00125418">
            <w:pPr>
              <w:pStyle w:val="NormalinTable"/>
            </w:pPr>
            <w:r w:rsidRPr="00F21F40">
              <w:t xml:space="preserve">7311 00 00 </w:t>
            </w:r>
          </w:p>
        </w:tc>
        <w:tc>
          <w:tcPr>
            <w:cnfStyle w:val="000010000000" w:firstRow="0" w:lastRow="0" w:firstColumn="0" w:lastColumn="0" w:oddVBand="1" w:evenVBand="0" w:oddHBand="0" w:evenHBand="0" w:firstRowFirstColumn="0" w:firstRowLastColumn="0" w:lastRowFirstColumn="0" w:lastRowLastColumn="0"/>
            <w:tcW w:w="7036" w:type="dxa"/>
          </w:tcPr>
          <w:p w14:paraId="0FE0174A" w14:textId="77777777" w:rsidR="00125418" w:rsidRPr="00F21F40" w:rsidRDefault="00125418" w:rsidP="00125418">
            <w:pPr>
              <w:pStyle w:val="NormalinTable"/>
            </w:pPr>
            <w:r>
              <w:t>0%</w:t>
            </w:r>
          </w:p>
        </w:tc>
      </w:tr>
      <w:tr w:rsidR="00125418" w:rsidRPr="00F21F40" w14:paraId="2EFF683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0CA500B7" w14:textId="77777777" w:rsidR="00125418" w:rsidRPr="00F21F40" w:rsidRDefault="00125418" w:rsidP="00125418">
            <w:pPr>
              <w:pStyle w:val="NormalinTable"/>
            </w:pPr>
            <w:r w:rsidRPr="00F21F40">
              <w:t xml:space="preserve">7315 00 00 </w:t>
            </w:r>
          </w:p>
        </w:tc>
        <w:tc>
          <w:tcPr>
            <w:cnfStyle w:val="000010000000" w:firstRow="0" w:lastRow="0" w:firstColumn="0" w:lastColumn="0" w:oddVBand="1" w:evenVBand="0" w:oddHBand="0" w:evenHBand="0" w:firstRowFirstColumn="0" w:firstRowLastColumn="0" w:lastRowFirstColumn="0" w:lastRowLastColumn="0"/>
            <w:tcW w:w="7036" w:type="dxa"/>
          </w:tcPr>
          <w:p w14:paraId="3119347D" w14:textId="77777777" w:rsidR="00125418" w:rsidRPr="00F21F40" w:rsidRDefault="00125418" w:rsidP="00125418">
            <w:pPr>
              <w:pStyle w:val="NormalinTable"/>
            </w:pPr>
            <w:r>
              <w:t>0%</w:t>
            </w:r>
          </w:p>
        </w:tc>
      </w:tr>
      <w:tr w:rsidR="00125418" w:rsidRPr="00F21F40" w14:paraId="5AF97BD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4EDB48" w14:textId="77777777" w:rsidR="00125418" w:rsidRPr="00F21F40" w:rsidRDefault="00125418" w:rsidP="00125418">
            <w:pPr>
              <w:pStyle w:val="NormalinTable"/>
            </w:pPr>
            <w:r w:rsidRPr="00F21F40">
              <w:t xml:space="preserve">7316 00 00 </w:t>
            </w:r>
          </w:p>
        </w:tc>
        <w:tc>
          <w:tcPr>
            <w:cnfStyle w:val="000010000000" w:firstRow="0" w:lastRow="0" w:firstColumn="0" w:lastColumn="0" w:oddVBand="1" w:evenVBand="0" w:oddHBand="0" w:evenHBand="0" w:firstRowFirstColumn="0" w:firstRowLastColumn="0" w:lastRowFirstColumn="0" w:lastRowLastColumn="0"/>
            <w:tcW w:w="7036" w:type="dxa"/>
          </w:tcPr>
          <w:p w14:paraId="473F1AF1" w14:textId="77777777" w:rsidR="00125418" w:rsidRPr="00F21F40" w:rsidRDefault="00125418" w:rsidP="00125418">
            <w:pPr>
              <w:pStyle w:val="NormalinTable"/>
            </w:pPr>
            <w:r>
              <w:t>0%</w:t>
            </w:r>
          </w:p>
        </w:tc>
      </w:tr>
      <w:tr w:rsidR="00125418" w:rsidRPr="00F21F40" w14:paraId="30237C6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0101330" w14:textId="77777777" w:rsidR="00125418" w:rsidRPr="00F21F40" w:rsidRDefault="00125418" w:rsidP="00125418">
            <w:pPr>
              <w:pStyle w:val="NormalinTable"/>
            </w:pPr>
            <w:r w:rsidRPr="00F21F40">
              <w:t xml:space="preserve">7318 00 00 </w:t>
            </w:r>
          </w:p>
        </w:tc>
        <w:tc>
          <w:tcPr>
            <w:cnfStyle w:val="000010000000" w:firstRow="0" w:lastRow="0" w:firstColumn="0" w:lastColumn="0" w:oddVBand="1" w:evenVBand="0" w:oddHBand="0" w:evenHBand="0" w:firstRowFirstColumn="0" w:firstRowLastColumn="0" w:lastRowFirstColumn="0" w:lastRowLastColumn="0"/>
            <w:tcW w:w="7036" w:type="dxa"/>
          </w:tcPr>
          <w:p w14:paraId="73BCE17D" w14:textId="77777777" w:rsidR="00125418" w:rsidRPr="00F21F40" w:rsidRDefault="00125418" w:rsidP="00125418">
            <w:pPr>
              <w:pStyle w:val="NormalinTable"/>
            </w:pPr>
            <w:r>
              <w:t>0%</w:t>
            </w:r>
          </w:p>
        </w:tc>
      </w:tr>
      <w:tr w:rsidR="00125418" w:rsidRPr="00F21F40" w14:paraId="47410CC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698A43" w14:textId="77777777" w:rsidR="00125418" w:rsidRPr="00F21F40" w:rsidRDefault="00125418" w:rsidP="00125418">
            <w:pPr>
              <w:pStyle w:val="NormalinTable"/>
            </w:pPr>
            <w:r w:rsidRPr="00F21F40">
              <w:t xml:space="preserve">7319 00 00 </w:t>
            </w:r>
          </w:p>
        </w:tc>
        <w:tc>
          <w:tcPr>
            <w:cnfStyle w:val="000010000000" w:firstRow="0" w:lastRow="0" w:firstColumn="0" w:lastColumn="0" w:oddVBand="1" w:evenVBand="0" w:oddHBand="0" w:evenHBand="0" w:firstRowFirstColumn="0" w:firstRowLastColumn="0" w:lastRowFirstColumn="0" w:lastRowLastColumn="0"/>
            <w:tcW w:w="7036" w:type="dxa"/>
          </w:tcPr>
          <w:p w14:paraId="57EA014F" w14:textId="77777777" w:rsidR="00125418" w:rsidRPr="00F21F40" w:rsidRDefault="00125418" w:rsidP="00125418">
            <w:pPr>
              <w:pStyle w:val="NormalinTable"/>
            </w:pPr>
            <w:r>
              <w:t>0%</w:t>
            </w:r>
          </w:p>
        </w:tc>
      </w:tr>
      <w:tr w:rsidR="00125418" w:rsidRPr="00F21F40" w14:paraId="0CC92D4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25947A1A" w14:textId="77777777" w:rsidR="00125418" w:rsidRPr="00F21F40" w:rsidRDefault="00125418" w:rsidP="00125418">
            <w:pPr>
              <w:pStyle w:val="NormalinTable"/>
            </w:pPr>
            <w:r w:rsidRPr="00F21F40">
              <w:lastRenderedPageBreak/>
              <w:t xml:space="preserve">7320 00 00 </w:t>
            </w:r>
          </w:p>
        </w:tc>
        <w:tc>
          <w:tcPr>
            <w:cnfStyle w:val="000010000000" w:firstRow="0" w:lastRow="0" w:firstColumn="0" w:lastColumn="0" w:oddVBand="1" w:evenVBand="0" w:oddHBand="0" w:evenHBand="0" w:firstRowFirstColumn="0" w:firstRowLastColumn="0" w:lastRowFirstColumn="0" w:lastRowLastColumn="0"/>
            <w:tcW w:w="7036" w:type="dxa"/>
          </w:tcPr>
          <w:p w14:paraId="4C1CED51" w14:textId="77777777" w:rsidR="00125418" w:rsidRPr="00F21F40" w:rsidRDefault="00125418" w:rsidP="00125418">
            <w:pPr>
              <w:pStyle w:val="NormalinTable"/>
            </w:pPr>
            <w:r>
              <w:t>0%</w:t>
            </w:r>
          </w:p>
        </w:tc>
      </w:tr>
      <w:tr w:rsidR="00125418" w:rsidRPr="00F21F40" w14:paraId="2E0FF92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DA78AD" w14:textId="77777777" w:rsidR="00125418" w:rsidRPr="00F21F40" w:rsidRDefault="00125418" w:rsidP="00125418">
            <w:pPr>
              <w:pStyle w:val="NormalinTable"/>
            </w:pPr>
            <w:r w:rsidRPr="00F21F40">
              <w:t xml:space="preserve">7321 00 00 </w:t>
            </w:r>
          </w:p>
        </w:tc>
        <w:tc>
          <w:tcPr>
            <w:cnfStyle w:val="000010000000" w:firstRow="0" w:lastRow="0" w:firstColumn="0" w:lastColumn="0" w:oddVBand="1" w:evenVBand="0" w:oddHBand="0" w:evenHBand="0" w:firstRowFirstColumn="0" w:firstRowLastColumn="0" w:lastRowFirstColumn="0" w:lastRowLastColumn="0"/>
            <w:tcW w:w="7036" w:type="dxa"/>
          </w:tcPr>
          <w:p w14:paraId="045438B4" w14:textId="77777777" w:rsidR="00125418" w:rsidRPr="00F21F40" w:rsidRDefault="00125418" w:rsidP="00125418">
            <w:pPr>
              <w:pStyle w:val="NormalinTable"/>
            </w:pPr>
            <w:r>
              <w:t>0%</w:t>
            </w:r>
          </w:p>
        </w:tc>
      </w:tr>
      <w:tr w:rsidR="00125418" w:rsidRPr="00F21F40" w14:paraId="28C3E44E"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5D71E7F" w14:textId="77777777" w:rsidR="00125418" w:rsidRPr="00F21F40" w:rsidRDefault="00125418" w:rsidP="00125418">
            <w:pPr>
              <w:pStyle w:val="NormalinTable"/>
            </w:pPr>
            <w:r w:rsidRPr="00F21F40">
              <w:t xml:space="preserve">7322 00 00 </w:t>
            </w:r>
          </w:p>
        </w:tc>
        <w:tc>
          <w:tcPr>
            <w:cnfStyle w:val="000010000000" w:firstRow="0" w:lastRow="0" w:firstColumn="0" w:lastColumn="0" w:oddVBand="1" w:evenVBand="0" w:oddHBand="0" w:evenHBand="0" w:firstRowFirstColumn="0" w:firstRowLastColumn="0" w:lastRowFirstColumn="0" w:lastRowLastColumn="0"/>
            <w:tcW w:w="7036" w:type="dxa"/>
          </w:tcPr>
          <w:p w14:paraId="18B9BE3D" w14:textId="77777777" w:rsidR="00125418" w:rsidRPr="00F21F40" w:rsidRDefault="00125418" w:rsidP="00125418">
            <w:pPr>
              <w:pStyle w:val="NormalinTable"/>
            </w:pPr>
            <w:r>
              <w:t>0%</w:t>
            </w:r>
          </w:p>
        </w:tc>
      </w:tr>
      <w:tr w:rsidR="00125418" w:rsidRPr="00F21F40" w14:paraId="1E08C9FB"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1A5C60" w14:textId="77777777" w:rsidR="00125418" w:rsidRPr="00F21F40" w:rsidRDefault="00125418" w:rsidP="00125418">
            <w:pPr>
              <w:pStyle w:val="NormalinTable"/>
            </w:pPr>
            <w:r w:rsidRPr="00F21F40">
              <w:t xml:space="preserve">7323 00 00 </w:t>
            </w:r>
          </w:p>
        </w:tc>
        <w:tc>
          <w:tcPr>
            <w:cnfStyle w:val="000010000000" w:firstRow="0" w:lastRow="0" w:firstColumn="0" w:lastColumn="0" w:oddVBand="1" w:evenVBand="0" w:oddHBand="0" w:evenHBand="0" w:firstRowFirstColumn="0" w:firstRowLastColumn="0" w:lastRowFirstColumn="0" w:lastRowLastColumn="0"/>
            <w:tcW w:w="7036" w:type="dxa"/>
          </w:tcPr>
          <w:p w14:paraId="5456B91F" w14:textId="77777777" w:rsidR="00125418" w:rsidRPr="00F21F40" w:rsidRDefault="00125418" w:rsidP="00125418">
            <w:pPr>
              <w:pStyle w:val="NormalinTable"/>
            </w:pPr>
            <w:r>
              <w:t>0%</w:t>
            </w:r>
          </w:p>
        </w:tc>
      </w:tr>
      <w:tr w:rsidR="00125418" w:rsidRPr="00F21F40" w14:paraId="25868B5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5239755A" w14:textId="77777777" w:rsidR="00125418" w:rsidRPr="00F21F40" w:rsidRDefault="00125418" w:rsidP="00125418">
            <w:pPr>
              <w:pStyle w:val="NormalinTable"/>
            </w:pPr>
            <w:r w:rsidRPr="00F21F40">
              <w:t xml:space="preserve">7324 00 00 </w:t>
            </w:r>
          </w:p>
        </w:tc>
        <w:tc>
          <w:tcPr>
            <w:cnfStyle w:val="000010000000" w:firstRow="0" w:lastRow="0" w:firstColumn="0" w:lastColumn="0" w:oddVBand="1" w:evenVBand="0" w:oddHBand="0" w:evenHBand="0" w:firstRowFirstColumn="0" w:firstRowLastColumn="0" w:lastRowFirstColumn="0" w:lastRowLastColumn="0"/>
            <w:tcW w:w="7036" w:type="dxa"/>
          </w:tcPr>
          <w:p w14:paraId="0157EF5E" w14:textId="77777777" w:rsidR="00125418" w:rsidRPr="00F21F40" w:rsidRDefault="00125418" w:rsidP="00125418">
            <w:pPr>
              <w:pStyle w:val="NormalinTable"/>
            </w:pPr>
            <w:r>
              <w:t>0%</w:t>
            </w:r>
          </w:p>
        </w:tc>
      </w:tr>
      <w:tr w:rsidR="00125418" w:rsidRPr="00F21F40" w14:paraId="5BE827F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9B75AC" w14:textId="77777777" w:rsidR="00125418" w:rsidRPr="00F21F40" w:rsidRDefault="00125418" w:rsidP="00125418">
            <w:pPr>
              <w:pStyle w:val="NormalinTable"/>
            </w:pPr>
            <w:r w:rsidRPr="00F21F40">
              <w:t xml:space="preserve">7325 00 00 </w:t>
            </w:r>
          </w:p>
        </w:tc>
        <w:tc>
          <w:tcPr>
            <w:cnfStyle w:val="000010000000" w:firstRow="0" w:lastRow="0" w:firstColumn="0" w:lastColumn="0" w:oddVBand="1" w:evenVBand="0" w:oddHBand="0" w:evenHBand="0" w:firstRowFirstColumn="0" w:firstRowLastColumn="0" w:lastRowFirstColumn="0" w:lastRowLastColumn="0"/>
            <w:tcW w:w="7036" w:type="dxa"/>
          </w:tcPr>
          <w:p w14:paraId="27FE2542" w14:textId="77777777" w:rsidR="00125418" w:rsidRPr="00F21F40" w:rsidRDefault="00125418" w:rsidP="00125418">
            <w:pPr>
              <w:pStyle w:val="NormalinTable"/>
            </w:pPr>
            <w:r>
              <w:t>0%</w:t>
            </w:r>
          </w:p>
        </w:tc>
      </w:tr>
      <w:tr w:rsidR="00125418" w:rsidRPr="00F21F40" w14:paraId="3C6BEB6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453455D" w14:textId="77777777" w:rsidR="00125418" w:rsidRPr="00F21F40" w:rsidRDefault="00125418" w:rsidP="00125418">
            <w:pPr>
              <w:pStyle w:val="NormalinTable"/>
            </w:pPr>
            <w:r w:rsidRPr="00F21F40">
              <w:t xml:space="preserve">7326 00 00 </w:t>
            </w:r>
          </w:p>
        </w:tc>
        <w:tc>
          <w:tcPr>
            <w:cnfStyle w:val="000010000000" w:firstRow="0" w:lastRow="0" w:firstColumn="0" w:lastColumn="0" w:oddVBand="1" w:evenVBand="0" w:oddHBand="0" w:evenHBand="0" w:firstRowFirstColumn="0" w:firstRowLastColumn="0" w:lastRowFirstColumn="0" w:lastRowLastColumn="0"/>
            <w:tcW w:w="7036" w:type="dxa"/>
          </w:tcPr>
          <w:p w14:paraId="3998F7EC" w14:textId="77777777" w:rsidR="00125418" w:rsidRPr="00F21F40" w:rsidRDefault="00125418" w:rsidP="00125418">
            <w:pPr>
              <w:pStyle w:val="NormalinTable"/>
            </w:pPr>
            <w:r>
              <w:t>0%</w:t>
            </w:r>
          </w:p>
        </w:tc>
      </w:tr>
      <w:tr w:rsidR="00125418" w:rsidRPr="00F21F40" w14:paraId="7056BD0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31CF7E" w14:textId="77777777" w:rsidR="00125418" w:rsidRPr="00F21F40" w:rsidRDefault="00125418" w:rsidP="00125418">
            <w:pPr>
              <w:pStyle w:val="NormalinTable"/>
            </w:pPr>
            <w:r w:rsidRPr="00F21F40">
              <w:t xml:space="preserve">7400 00 00 </w:t>
            </w:r>
          </w:p>
        </w:tc>
        <w:tc>
          <w:tcPr>
            <w:cnfStyle w:val="000010000000" w:firstRow="0" w:lastRow="0" w:firstColumn="0" w:lastColumn="0" w:oddVBand="1" w:evenVBand="0" w:oddHBand="0" w:evenHBand="0" w:firstRowFirstColumn="0" w:firstRowLastColumn="0" w:lastRowFirstColumn="0" w:lastRowLastColumn="0"/>
            <w:tcW w:w="7036" w:type="dxa"/>
          </w:tcPr>
          <w:p w14:paraId="78F1D3C9" w14:textId="77777777" w:rsidR="00125418" w:rsidRPr="00F21F40" w:rsidRDefault="00125418" w:rsidP="00125418">
            <w:pPr>
              <w:pStyle w:val="NormalinTable"/>
            </w:pPr>
            <w:r>
              <w:t>0%</w:t>
            </w:r>
          </w:p>
        </w:tc>
      </w:tr>
      <w:tr w:rsidR="00125418" w:rsidRPr="00F21F40" w14:paraId="4A0EF9A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A9DBA49" w14:textId="77777777" w:rsidR="00125418" w:rsidRPr="00F21F40" w:rsidRDefault="00125418" w:rsidP="00125418">
            <w:pPr>
              <w:pStyle w:val="NormalinTable"/>
            </w:pPr>
            <w:r w:rsidRPr="00F21F40">
              <w:t xml:space="preserve">7500 00 00 </w:t>
            </w:r>
          </w:p>
        </w:tc>
        <w:tc>
          <w:tcPr>
            <w:cnfStyle w:val="000010000000" w:firstRow="0" w:lastRow="0" w:firstColumn="0" w:lastColumn="0" w:oddVBand="1" w:evenVBand="0" w:oddHBand="0" w:evenHBand="0" w:firstRowFirstColumn="0" w:firstRowLastColumn="0" w:lastRowFirstColumn="0" w:lastRowLastColumn="0"/>
            <w:tcW w:w="7036" w:type="dxa"/>
          </w:tcPr>
          <w:p w14:paraId="20006427" w14:textId="77777777" w:rsidR="00125418" w:rsidRPr="00F21F40" w:rsidRDefault="00125418" w:rsidP="00125418">
            <w:pPr>
              <w:pStyle w:val="NormalinTable"/>
            </w:pPr>
            <w:r>
              <w:t>0%</w:t>
            </w:r>
          </w:p>
        </w:tc>
      </w:tr>
      <w:tr w:rsidR="00125418" w:rsidRPr="00F21F40" w14:paraId="70A0382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8C01BD" w14:textId="77777777" w:rsidR="00125418" w:rsidRPr="00F21F40" w:rsidRDefault="00125418" w:rsidP="00125418">
            <w:pPr>
              <w:pStyle w:val="NormalinTable"/>
            </w:pPr>
            <w:r w:rsidRPr="00F21F40">
              <w:t xml:space="preserve">7600 00 00 </w:t>
            </w:r>
          </w:p>
        </w:tc>
        <w:tc>
          <w:tcPr>
            <w:cnfStyle w:val="000010000000" w:firstRow="0" w:lastRow="0" w:firstColumn="0" w:lastColumn="0" w:oddVBand="1" w:evenVBand="0" w:oddHBand="0" w:evenHBand="0" w:firstRowFirstColumn="0" w:firstRowLastColumn="0" w:lastRowFirstColumn="0" w:lastRowLastColumn="0"/>
            <w:tcW w:w="7036" w:type="dxa"/>
          </w:tcPr>
          <w:p w14:paraId="052B7E7D" w14:textId="77777777" w:rsidR="00125418" w:rsidRPr="00F21F40" w:rsidRDefault="00125418" w:rsidP="00125418">
            <w:pPr>
              <w:pStyle w:val="NormalinTable"/>
            </w:pPr>
            <w:r>
              <w:t>0%</w:t>
            </w:r>
          </w:p>
        </w:tc>
      </w:tr>
      <w:tr w:rsidR="00125418" w:rsidRPr="00F21F40" w14:paraId="7EDC24B1"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4D983472" w14:textId="77777777" w:rsidR="00125418" w:rsidRPr="00F21F40" w:rsidRDefault="00125418" w:rsidP="00125418">
            <w:pPr>
              <w:pStyle w:val="NormalinTable"/>
            </w:pPr>
            <w:r w:rsidRPr="00F21F40">
              <w:t xml:space="preserve">7800 00 00 </w:t>
            </w:r>
          </w:p>
        </w:tc>
        <w:tc>
          <w:tcPr>
            <w:cnfStyle w:val="000010000000" w:firstRow="0" w:lastRow="0" w:firstColumn="0" w:lastColumn="0" w:oddVBand="1" w:evenVBand="0" w:oddHBand="0" w:evenHBand="0" w:firstRowFirstColumn="0" w:firstRowLastColumn="0" w:lastRowFirstColumn="0" w:lastRowLastColumn="0"/>
            <w:tcW w:w="7036" w:type="dxa"/>
          </w:tcPr>
          <w:p w14:paraId="6320DD71" w14:textId="77777777" w:rsidR="00125418" w:rsidRPr="00F21F40" w:rsidRDefault="00125418" w:rsidP="00125418">
            <w:pPr>
              <w:pStyle w:val="NormalinTable"/>
            </w:pPr>
            <w:r>
              <w:t>0%</w:t>
            </w:r>
          </w:p>
        </w:tc>
      </w:tr>
      <w:tr w:rsidR="00125418" w:rsidRPr="00F21F40" w14:paraId="693537D1"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78A90A" w14:textId="77777777" w:rsidR="00125418" w:rsidRPr="00F21F40" w:rsidRDefault="00125418" w:rsidP="00125418">
            <w:pPr>
              <w:pStyle w:val="NormalinTable"/>
            </w:pPr>
            <w:r w:rsidRPr="00F21F40">
              <w:t xml:space="preserve">7900 00 00 </w:t>
            </w:r>
          </w:p>
        </w:tc>
        <w:tc>
          <w:tcPr>
            <w:cnfStyle w:val="000010000000" w:firstRow="0" w:lastRow="0" w:firstColumn="0" w:lastColumn="0" w:oddVBand="1" w:evenVBand="0" w:oddHBand="0" w:evenHBand="0" w:firstRowFirstColumn="0" w:firstRowLastColumn="0" w:lastRowFirstColumn="0" w:lastRowLastColumn="0"/>
            <w:tcW w:w="7036" w:type="dxa"/>
          </w:tcPr>
          <w:p w14:paraId="55F9BF85" w14:textId="77777777" w:rsidR="00125418" w:rsidRPr="00F21F40" w:rsidRDefault="00125418" w:rsidP="00125418">
            <w:pPr>
              <w:pStyle w:val="NormalinTable"/>
            </w:pPr>
            <w:r>
              <w:t>0%</w:t>
            </w:r>
          </w:p>
        </w:tc>
      </w:tr>
      <w:tr w:rsidR="00125418" w:rsidRPr="00F21F40" w14:paraId="0D4745A7"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39AB3959" w14:textId="77777777" w:rsidR="00125418" w:rsidRPr="00F21F40" w:rsidRDefault="00125418" w:rsidP="00125418">
            <w:pPr>
              <w:pStyle w:val="NormalinTable"/>
            </w:pPr>
            <w:r w:rsidRPr="00F21F40">
              <w:t xml:space="preserve">8100 00 00 </w:t>
            </w:r>
          </w:p>
        </w:tc>
        <w:tc>
          <w:tcPr>
            <w:cnfStyle w:val="000010000000" w:firstRow="0" w:lastRow="0" w:firstColumn="0" w:lastColumn="0" w:oddVBand="1" w:evenVBand="0" w:oddHBand="0" w:evenHBand="0" w:firstRowFirstColumn="0" w:firstRowLastColumn="0" w:lastRowFirstColumn="0" w:lastRowLastColumn="0"/>
            <w:tcW w:w="7036" w:type="dxa"/>
          </w:tcPr>
          <w:p w14:paraId="78C3DECD" w14:textId="77777777" w:rsidR="00125418" w:rsidRPr="00F21F40" w:rsidRDefault="00125418" w:rsidP="00125418">
            <w:pPr>
              <w:pStyle w:val="NormalinTable"/>
            </w:pPr>
            <w:r>
              <w:t>0%</w:t>
            </w:r>
          </w:p>
        </w:tc>
      </w:tr>
      <w:tr w:rsidR="00125418" w:rsidRPr="00F21F40" w14:paraId="1FD60326"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47CFCB" w14:textId="77777777" w:rsidR="00125418" w:rsidRPr="00F21F40" w:rsidRDefault="00125418" w:rsidP="00125418">
            <w:pPr>
              <w:pStyle w:val="NormalinTable"/>
            </w:pPr>
            <w:r w:rsidRPr="00F21F40">
              <w:t xml:space="preserve">8200 00 00 </w:t>
            </w:r>
          </w:p>
        </w:tc>
        <w:tc>
          <w:tcPr>
            <w:cnfStyle w:val="000010000000" w:firstRow="0" w:lastRow="0" w:firstColumn="0" w:lastColumn="0" w:oddVBand="1" w:evenVBand="0" w:oddHBand="0" w:evenHBand="0" w:firstRowFirstColumn="0" w:firstRowLastColumn="0" w:lastRowFirstColumn="0" w:lastRowLastColumn="0"/>
            <w:tcW w:w="7036" w:type="dxa"/>
          </w:tcPr>
          <w:p w14:paraId="17FB5419" w14:textId="77777777" w:rsidR="00125418" w:rsidRPr="00F21F40" w:rsidRDefault="00125418" w:rsidP="00125418">
            <w:pPr>
              <w:pStyle w:val="NormalinTable"/>
            </w:pPr>
            <w:r>
              <w:t>0%</w:t>
            </w:r>
          </w:p>
        </w:tc>
      </w:tr>
      <w:tr w:rsidR="00125418" w:rsidRPr="00F21F40" w14:paraId="725D62E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0439EE5" w14:textId="77777777" w:rsidR="00125418" w:rsidRPr="00F21F40" w:rsidRDefault="00125418" w:rsidP="00125418">
            <w:pPr>
              <w:pStyle w:val="NormalinTable"/>
            </w:pPr>
            <w:r w:rsidRPr="00F21F40">
              <w:t xml:space="preserve">8300 00 00 </w:t>
            </w:r>
          </w:p>
        </w:tc>
        <w:tc>
          <w:tcPr>
            <w:cnfStyle w:val="000010000000" w:firstRow="0" w:lastRow="0" w:firstColumn="0" w:lastColumn="0" w:oddVBand="1" w:evenVBand="0" w:oddHBand="0" w:evenHBand="0" w:firstRowFirstColumn="0" w:firstRowLastColumn="0" w:lastRowFirstColumn="0" w:lastRowLastColumn="0"/>
            <w:tcW w:w="7036" w:type="dxa"/>
          </w:tcPr>
          <w:p w14:paraId="6D33AC14" w14:textId="77777777" w:rsidR="00125418" w:rsidRPr="00F21F40" w:rsidRDefault="00125418" w:rsidP="00125418">
            <w:pPr>
              <w:pStyle w:val="NormalinTable"/>
            </w:pPr>
            <w:r>
              <w:t>0%</w:t>
            </w:r>
          </w:p>
        </w:tc>
      </w:tr>
      <w:tr w:rsidR="00125418" w:rsidRPr="00F21F40" w14:paraId="32E0EC33"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A7A6C3" w14:textId="77777777" w:rsidR="00125418" w:rsidRPr="00F21F40" w:rsidRDefault="00125418" w:rsidP="00125418">
            <w:pPr>
              <w:pStyle w:val="NormalinTable"/>
            </w:pPr>
            <w:r w:rsidRPr="00F21F40">
              <w:t xml:space="preserve">8400 00 00 </w:t>
            </w:r>
          </w:p>
        </w:tc>
        <w:tc>
          <w:tcPr>
            <w:cnfStyle w:val="000010000000" w:firstRow="0" w:lastRow="0" w:firstColumn="0" w:lastColumn="0" w:oddVBand="1" w:evenVBand="0" w:oddHBand="0" w:evenHBand="0" w:firstRowFirstColumn="0" w:firstRowLastColumn="0" w:lastRowFirstColumn="0" w:lastRowLastColumn="0"/>
            <w:tcW w:w="7036" w:type="dxa"/>
          </w:tcPr>
          <w:p w14:paraId="51B549E6" w14:textId="77777777" w:rsidR="00125418" w:rsidRPr="00F21F40" w:rsidRDefault="00125418" w:rsidP="00125418">
            <w:pPr>
              <w:pStyle w:val="NormalinTable"/>
            </w:pPr>
            <w:r>
              <w:t>0%</w:t>
            </w:r>
          </w:p>
        </w:tc>
      </w:tr>
      <w:tr w:rsidR="00125418" w:rsidRPr="00F21F40" w14:paraId="2D0E7E9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9D22CBA" w14:textId="77777777" w:rsidR="00125418" w:rsidRPr="00F21F40" w:rsidRDefault="00125418" w:rsidP="00125418">
            <w:pPr>
              <w:pStyle w:val="NormalinTable"/>
            </w:pPr>
            <w:r w:rsidRPr="00F21F40">
              <w:t xml:space="preserve">8500 00 00 </w:t>
            </w:r>
          </w:p>
        </w:tc>
        <w:tc>
          <w:tcPr>
            <w:cnfStyle w:val="000010000000" w:firstRow="0" w:lastRow="0" w:firstColumn="0" w:lastColumn="0" w:oddVBand="1" w:evenVBand="0" w:oddHBand="0" w:evenHBand="0" w:firstRowFirstColumn="0" w:firstRowLastColumn="0" w:lastRowFirstColumn="0" w:lastRowLastColumn="0"/>
            <w:tcW w:w="7036" w:type="dxa"/>
          </w:tcPr>
          <w:p w14:paraId="0F0AD15C" w14:textId="77777777" w:rsidR="00125418" w:rsidRPr="00F21F40" w:rsidRDefault="00125418" w:rsidP="00125418">
            <w:pPr>
              <w:pStyle w:val="NormalinTable"/>
            </w:pPr>
            <w:r>
              <w:t>0%</w:t>
            </w:r>
          </w:p>
        </w:tc>
      </w:tr>
      <w:tr w:rsidR="00125418" w:rsidRPr="00F21F40" w14:paraId="1909750F"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1ACA89" w14:textId="77777777" w:rsidR="00125418" w:rsidRPr="00F21F40" w:rsidRDefault="00125418" w:rsidP="00125418">
            <w:pPr>
              <w:pStyle w:val="NormalinTable"/>
            </w:pPr>
            <w:r w:rsidRPr="00F21F40">
              <w:t xml:space="preserve">8600 00 00 </w:t>
            </w:r>
          </w:p>
        </w:tc>
        <w:tc>
          <w:tcPr>
            <w:cnfStyle w:val="000010000000" w:firstRow="0" w:lastRow="0" w:firstColumn="0" w:lastColumn="0" w:oddVBand="1" w:evenVBand="0" w:oddHBand="0" w:evenHBand="0" w:firstRowFirstColumn="0" w:firstRowLastColumn="0" w:lastRowFirstColumn="0" w:lastRowLastColumn="0"/>
            <w:tcW w:w="7036" w:type="dxa"/>
          </w:tcPr>
          <w:p w14:paraId="3ED8AA48" w14:textId="77777777" w:rsidR="00125418" w:rsidRPr="00F21F40" w:rsidRDefault="00125418" w:rsidP="00125418">
            <w:pPr>
              <w:pStyle w:val="NormalinTable"/>
            </w:pPr>
            <w:r>
              <w:t>0%</w:t>
            </w:r>
          </w:p>
        </w:tc>
      </w:tr>
      <w:tr w:rsidR="00125418" w:rsidRPr="00F21F40" w14:paraId="47236A56"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ADC7F51" w14:textId="77777777" w:rsidR="00125418" w:rsidRPr="00F21F40" w:rsidRDefault="00125418" w:rsidP="00125418">
            <w:pPr>
              <w:pStyle w:val="NormalinTable"/>
            </w:pPr>
            <w:r w:rsidRPr="00F21F40">
              <w:t xml:space="preserve">8700 00 00 </w:t>
            </w:r>
          </w:p>
        </w:tc>
        <w:tc>
          <w:tcPr>
            <w:cnfStyle w:val="000010000000" w:firstRow="0" w:lastRow="0" w:firstColumn="0" w:lastColumn="0" w:oddVBand="1" w:evenVBand="0" w:oddHBand="0" w:evenHBand="0" w:firstRowFirstColumn="0" w:firstRowLastColumn="0" w:lastRowFirstColumn="0" w:lastRowLastColumn="0"/>
            <w:tcW w:w="7036" w:type="dxa"/>
          </w:tcPr>
          <w:p w14:paraId="180D091D" w14:textId="77777777" w:rsidR="00125418" w:rsidRPr="00F21F40" w:rsidRDefault="00125418" w:rsidP="00125418">
            <w:pPr>
              <w:pStyle w:val="NormalinTable"/>
            </w:pPr>
            <w:r>
              <w:t>0%</w:t>
            </w:r>
          </w:p>
        </w:tc>
      </w:tr>
      <w:tr w:rsidR="00125418" w:rsidRPr="00F21F40" w14:paraId="15630D32"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B3460D" w14:textId="77777777" w:rsidR="00125418" w:rsidRPr="00F21F40" w:rsidRDefault="00125418" w:rsidP="00125418">
            <w:pPr>
              <w:pStyle w:val="NormalinTable"/>
            </w:pPr>
            <w:r w:rsidRPr="00F21F40">
              <w:t xml:space="preserve">8800 00 00 </w:t>
            </w:r>
          </w:p>
        </w:tc>
        <w:tc>
          <w:tcPr>
            <w:cnfStyle w:val="000010000000" w:firstRow="0" w:lastRow="0" w:firstColumn="0" w:lastColumn="0" w:oddVBand="1" w:evenVBand="0" w:oddHBand="0" w:evenHBand="0" w:firstRowFirstColumn="0" w:firstRowLastColumn="0" w:lastRowFirstColumn="0" w:lastRowLastColumn="0"/>
            <w:tcW w:w="7036" w:type="dxa"/>
          </w:tcPr>
          <w:p w14:paraId="5C932E46" w14:textId="77777777" w:rsidR="00125418" w:rsidRPr="00F21F40" w:rsidRDefault="00125418" w:rsidP="00125418">
            <w:pPr>
              <w:pStyle w:val="NormalinTable"/>
            </w:pPr>
            <w:r>
              <w:t>0%</w:t>
            </w:r>
          </w:p>
        </w:tc>
      </w:tr>
      <w:tr w:rsidR="00125418" w:rsidRPr="00F21F40" w14:paraId="4C0D15BF"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3FE01DF" w14:textId="77777777" w:rsidR="00125418" w:rsidRPr="00F21F40" w:rsidRDefault="00125418" w:rsidP="00125418">
            <w:pPr>
              <w:pStyle w:val="NormalinTable"/>
            </w:pPr>
            <w:r w:rsidRPr="00F21F40">
              <w:t xml:space="preserve">8900 00 00 </w:t>
            </w:r>
          </w:p>
        </w:tc>
        <w:tc>
          <w:tcPr>
            <w:cnfStyle w:val="000010000000" w:firstRow="0" w:lastRow="0" w:firstColumn="0" w:lastColumn="0" w:oddVBand="1" w:evenVBand="0" w:oddHBand="0" w:evenHBand="0" w:firstRowFirstColumn="0" w:firstRowLastColumn="0" w:lastRowFirstColumn="0" w:lastRowLastColumn="0"/>
            <w:tcW w:w="7036" w:type="dxa"/>
          </w:tcPr>
          <w:p w14:paraId="129A7F29" w14:textId="77777777" w:rsidR="00125418" w:rsidRPr="00F21F40" w:rsidRDefault="00125418" w:rsidP="00125418">
            <w:pPr>
              <w:pStyle w:val="NormalinTable"/>
            </w:pPr>
            <w:r>
              <w:t>0%</w:t>
            </w:r>
          </w:p>
        </w:tc>
      </w:tr>
      <w:tr w:rsidR="00125418" w:rsidRPr="00F21F40" w14:paraId="230BA3D5"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080FAA" w14:textId="77777777" w:rsidR="00125418" w:rsidRPr="00F21F40" w:rsidRDefault="00125418" w:rsidP="00125418">
            <w:pPr>
              <w:pStyle w:val="NormalinTable"/>
            </w:pPr>
            <w:r w:rsidRPr="00F21F40">
              <w:t xml:space="preserve">9000 00 00 </w:t>
            </w:r>
          </w:p>
        </w:tc>
        <w:tc>
          <w:tcPr>
            <w:cnfStyle w:val="000010000000" w:firstRow="0" w:lastRow="0" w:firstColumn="0" w:lastColumn="0" w:oddVBand="1" w:evenVBand="0" w:oddHBand="0" w:evenHBand="0" w:firstRowFirstColumn="0" w:firstRowLastColumn="0" w:lastRowFirstColumn="0" w:lastRowLastColumn="0"/>
            <w:tcW w:w="7036" w:type="dxa"/>
          </w:tcPr>
          <w:p w14:paraId="294DA6FB" w14:textId="77777777" w:rsidR="00125418" w:rsidRPr="00F21F40" w:rsidRDefault="00125418" w:rsidP="00125418">
            <w:pPr>
              <w:pStyle w:val="NormalinTable"/>
            </w:pPr>
            <w:r>
              <w:t>0%</w:t>
            </w:r>
          </w:p>
        </w:tc>
      </w:tr>
      <w:tr w:rsidR="00125418" w:rsidRPr="00F21F40" w14:paraId="2E37FAE5"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098E225" w14:textId="77777777" w:rsidR="00125418" w:rsidRPr="00F21F40" w:rsidRDefault="00125418" w:rsidP="00125418">
            <w:pPr>
              <w:pStyle w:val="NormalinTable"/>
            </w:pPr>
            <w:r w:rsidRPr="00F21F40">
              <w:t xml:space="preserve">9100 00 00 </w:t>
            </w:r>
          </w:p>
        </w:tc>
        <w:tc>
          <w:tcPr>
            <w:cnfStyle w:val="000010000000" w:firstRow="0" w:lastRow="0" w:firstColumn="0" w:lastColumn="0" w:oddVBand="1" w:evenVBand="0" w:oddHBand="0" w:evenHBand="0" w:firstRowFirstColumn="0" w:firstRowLastColumn="0" w:lastRowFirstColumn="0" w:lastRowLastColumn="0"/>
            <w:tcW w:w="7036" w:type="dxa"/>
          </w:tcPr>
          <w:p w14:paraId="54286F05" w14:textId="77777777" w:rsidR="00125418" w:rsidRPr="00F21F40" w:rsidRDefault="00125418" w:rsidP="00125418">
            <w:pPr>
              <w:pStyle w:val="NormalinTable"/>
            </w:pPr>
            <w:r>
              <w:t>0%</w:t>
            </w:r>
          </w:p>
        </w:tc>
      </w:tr>
      <w:tr w:rsidR="00125418" w:rsidRPr="00F21F40" w14:paraId="4F43A168"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A0E222" w14:textId="77777777" w:rsidR="00125418" w:rsidRPr="00F21F40" w:rsidRDefault="00125418" w:rsidP="00125418">
            <w:pPr>
              <w:pStyle w:val="NormalinTable"/>
            </w:pPr>
            <w:r w:rsidRPr="00F21F40">
              <w:t xml:space="preserve">9200 00 00 </w:t>
            </w:r>
          </w:p>
        </w:tc>
        <w:tc>
          <w:tcPr>
            <w:cnfStyle w:val="000010000000" w:firstRow="0" w:lastRow="0" w:firstColumn="0" w:lastColumn="0" w:oddVBand="1" w:evenVBand="0" w:oddHBand="0" w:evenHBand="0" w:firstRowFirstColumn="0" w:firstRowLastColumn="0" w:lastRowFirstColumn="0" w:lastRowLastColumn="0"/>
            <w:tcW w:w="7036" w:type="dxa"/>
          </w:tcPr>
          <w:p w14:paraId="1B0FFC02" w14:textId="77777777" w:rsidR="00125418" w:rsidRPr="00F21F40" w:rsidRDefault="00125418" w:rsidP="00125418">
            <w:pPr>
              <w:pStyle w:val="NormalinTable"/>
            </w:pPr>
            <w:r>
              <w:t>0%</w:t>
            </w:r>
          </w:p>
        </w:tc>
      </w:tr>
      <w:tr w:rsidR="00125418" w:rsidRPr="00F21F40" w14:paraId="4C404200"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7093F3F6" w14:textId="77777777" w:rsidR="00125418" w:rsidRPr="00F21F40" w:rsidRDefault="00125418" w:rsidP="00125418">
            <w:pPr>
              <w:pStyle w:val="NormalinTable"/>
            </w:pPr>
            <w:r w:rsidRPr="00F21F40">
              <w:t xml:space="preserve">9300 00 00 </w:t>
            </w:r>
          </w:p>
        </w:tc>
        <w:tc>
          <w:tcPr>
            <w:cnfStyle w:val="000010000000" w:firstRow="0" w:lastRow="0" w:firstColumn="0" w:lastColumn="0" w:oddVBand="1" w:evenVBand="0" w:oddHBand="0" w:evenHBand="0" w:firstRowFirstColumn="0" w:firstRowLastColumn="0" w:lastRowFirstColumn="0" w:lastRowLastColumn="0"/>
            <w:tcW w:w="7036" w:type="dxa"/>
          </w:tcPr>
          <w:p w14:paraId="770314C2" w14:textId="77777777" w:rsidR="00125418" w:rsidRPr="00F21F40" w:rsidRDefault="00125418" w:rsidP="00125418">
            <w:pPr>
              <w:pStyle w:val="NormalinTable"/>
            </w:pPr>
            <w:r>
              <w:t>0%</w:t>
            </w:r>
          </w:p>
        </w:tc>
      </w:tr>
      <w:tr w:rsidR="00125418" w:rsidRPr="00F21F40" w14:paraId="1090CEEE"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30C6A7" w14:textId="77777777" w:rsidR="00125418" w:rsidRPr="00F21F40" w:rsidRDefault="00125418" w:rsidP="00125418">
            <w:pPr>
              <w:pStyle w:val="NormalinTable"/>
            </w:pPr>
            <w:r w:rsidRPr="00F21F40">
              <w:t xml:space="preserve">9400 00 00 </w:t>
            </w:r>
          </w:p>
        </w:tc>
        <w:tc>
          <w:tcPr>
            <w:cnfStyle w:val="000010000000" w:firstRow="0" w:lastRow="0" w:firstColumn="0" w:lastColumn="0" w:oddVBand="1" w:evenVBand="0" w:oddHBand="0" w:evenHBand="0" w:firstRowFirstColumn="0" w:firstRowLastColumn="0" w:lastRowFirstColumn="0" w:lastRowLastColumn="0"/>
            <w:tcW w:w="7036" w:type="dxa"/>
          </w:tcPr>
          <w:p w14:paraId="6241C789" w14:textId="77777777" w:rsidR="00125418" w:rsidRPr="00F21F40" w:rsidRDefault="00125418" w:rsidP="00125418">
            <w:pPr>
              <w:pStyle w:val="NormalinTable"/>
            </w:pPr>
            <w:r>
              <w:t>0%</w:t>
            </w:r>
          </w:p>
        </w:tc>
      </w:tr>
      <w:tr w:rsidR="00125418" w:rsidRPr="00F21F40" w14:paraId="2AF5F784" w14:textId="77777777" w:rsidTr="00125418">
        <w:tc>
          <w:tcPr>
            <w:cnfStyle w:val="001000000000" w:firstRow="0" w:lastRow="0" w:firstColumn="1" w:lastColumn="0" w:oddVBand="0" w:evenVBand="0" w:oddHBand="0" w:evenHBand="0" w:firstRowFirstColumn="0" w:firstRowLastColumn="0" w:lastRowFirstColumn="0" w:lastRowLastColumn="0"/>
            <w:tcW w:w="1980" w:type="dxa"/>
          </w:tcPr>
          <w:p w14:paraId="1E5F331D" w14:textId="77777777" w:rsidR="00125418" w:rsidRPr="00F21F40" w:rsidRDefault="00125418" w:rsidP="00125418">
            <w:pPr>
              <w:pStyle w:val="NormalinTable"/>
            </w:pPr>
            <w:r w:rsidRPr="00F21F40">
              <w:t xml:space="preserve">9500 00 00 </w:t>
            </w:r>
          </w:p>
        </w:tc>
        <w:tc>
          <w:tcPr>
            <w:cnfStyle w:val="000010000000" w:firstRow="0" w:lastRow="0" w:firstColumn="0" w:lastColumn="0" w:oddVBand="1" w:evenVBand="0" w:oddHBand="0" w:evenHBand="0" w:firstRowFirstColumn="0" w:firstRowLastColumn="0" w:lastRowFirstColumn="0" w:lastRowLastColumn="0"/>
            <w:tcW w:w="7036" w:type="dxa"/>
          </w:tcPr>
          <w:p w14:paraId="4538B148" w14:textId="77777777" w:rsidR="00125418" w:rsidRPr="00F21F40" w:rsidRDefault="00125418" w:rsidP="00125418">
            <w:pPr>
              <w:pStyle w:val="NormalinTable"/>
            </w:pPr>
            <w:r>
              <w:t>0%</w:t>
            </w:r>
          </w:p>
        </w:tc>
      </w:tr>
      <w:tr w:rsidR="00125418" w:rsidRPr="00F21F40" w14:paraId="065E6A3A" w14:textId="77777777" w:rsidTr="0012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254D0F" w14:textId="77777777" w:rsidR="00125418" w:rsidRPr="00F21F40" w:rsidRDefault="00125418" w:rsidP="00125418">
            <w:pPr>
              <w:pStyle w:val="NormalinTable"/>
            </w:pPr>
            <w:r w:rsidRPr="00F21F40">
              <w:t>9600 00 00</w:t>
            </w:r>
          </w:p>
        </w:tc>
        <w:tc>
          <w:tcPr>
            <w:cnfStyle w:val="000010000000" w:firstRow="0" w:lastRow="0" w:firstColumn="0" w:lastColumn="0" w:oddVBand="1" w:evenVBand="0" w:oddHBand="0" w:evenHBand="0" w:firstRowFirstColumn="0" w:firstRowLastColumn="0" w:lastRowFirstColumn="0" w:lastRowLastColumn="0"/>
            <w:tcW w:w="7036" w:type="dxa"/>
          </w:tcPr>
          <w:p w14:paraId="670A0493" w14:textId="77777777" w:rsidR="00125418" w:rsidRPr="00F21F40" w:rsidRDefault="00125418" w:rsidP="00125418">
            <w:pPr>
              <w:pStyle w:val="NormalinTable"/>
            </w:pPr>
            <w:r>
              <w:t>0%</w:t>
            </w:r>
          </w:p>
        </w:tc>
      </w:tr>
    </w:tbl>
    <w:p w14:paraId="6F1DD8FB" w14:textId="77777777" w:rsidR="00F21F40" w:rsidRPr="00F21F40" w:rsidRDefault="00F21F40" w:rsidP="00F21F40"/>
    <w:p w14:paraId="671A11F0" w14:textId="77777777" w:rsidR="006B5F68" w:rsidRDefault="004B236E">
      <w:pPr>
        <w:pStyle w:val="Heading3"/>
      </w:pPr>
      <w:r>
        <w:t>Entry Price Goods (regulation 5 of the Regulations)</w:t>
      </w:r>
    </w:p>
    <w:p w14:paraId="6E2F0EA8" w14:textId="77777777" w:rsidR="006B5F68" w:rsidRDefault="004B236E">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E524782" w14:textId="77777777" w:rsidR="006B5F68" w:rsidRDefault="004B236E">
      <w:pPr>
        <w:pStyle w:val="Numberedlist"/>
      </w:pPr>
      <w:r>
        <w:t xml:space="preserve">A "Specific" duty is a duty expression (or component of a duty expression) </w:t>
      </w:r>
      <w:proofErr w:type="gramStart"/>
      <w:r>
        <w:t>making reference</w:t>
      </w:r>
      <w:proofErr w:type="gramEnd"/>
      <w:r>
        <w:t xml:space="preserve"> to a measure of quantity.</w:t>
      </w:r>
    </w:p>
    <w:p w14:paraId="558DFF19" w14:textId="77777777" w:rsidR="006B5F68" w:rsidRDefault="004B236E">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438036C0" w14:textId="77777777" w:rsidR="006B5F68" w:rsidRDefault="004B236E">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14:paraId="28C14755" w14:textId="77777777" w:rsidR="006B5F68" w:rsidRDefault="004B236E">
      <w:pPr>
        <w:pStyle w:val="Heading3"/>
      </w:pPr>
      <w:r>
        <w:lastRenderedPageBreak/>
        <w:t>Complex Agricultural Duty Goods (regulation 6 of the Regulations)</w:t>
      </w:r>
    </w:p>
    <w:p w14:paraId="19DA4AB8" w14:textId="77777777" w:rsidR="006B5F68" w:rsidRDefault="004B236E">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14:paraId="66712937" w14:textId="77777777" w:rsidR="006B5F68" w:rsidRDefault="004B236E">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1E4721E9" w14:textId="77777777" w:rsidR="006B5F68" w:rsidRDefault="004B236E">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14:paraId="29ECB5F2" w14:textId="77777777" w:rsidR="006B5F68" w:rsidRDefault="004B236E">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790CD7A2" w14:textId="77777777" w:rsidR="006B5F68" w:rsidRDefault="004B236E">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7CB95011" w14:textId="77777777" w:rsidR="006B5F68" w:rsidRDefault="004B236E">
      <w:pPr>
        <w:pStyle w:val="Numberedlist"/>
      </w:pPr>
      <w:r>
        <w:t>In Column 2 of the Preferential Duty Tariff Table, the percentage shown outside the brackets at the end of the formula is the percentage of the formula inside the brackets, that is to be charged for the relevant goods.</w:t>
      </w:r>
    </w:p>
    <w:p w14:paraId="6C41A3DE" w14:textId="77777777" w:rsidR="006B5F68" w:rsidRDefault="004B236E">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14:paraId="2D387A0E" w14:textId="77777777" w:rsidR="006B5F68" w:rsidRDefault="004B236E">
      <w:pPr>
        <w:pStyle w:val="Heading3"/>
      </w:pPr>
      <w:r>
        <w:t>Authorised Use Goods (regulation 7 of the Regulations)</w:t>
      </w:r>
    </w:p>
    <w:p w14:paraId="6AAF2F0B" w14:textId="3B9E5DD7" w:rsidR="006B5F68" w:rsidRDefault="004B236E">
      <w:pPr>
        <w:pStyle w:val="Numberedlist"/>
      </w:pPr>
      <w:r>
        <w:t xml:space="preserve">Authorised use goods, as identified under regulation </w:t>
      </w:r>
      <w:ins w:id="8" w:author="Spink, Hugo (Trade)" w:date="2019-02-04T10:07:00Z">
        <w:r w:rsidR="00BE0FD5">
          <w:t>6</w:t>
        </w:r>
      </w:ins>
      <w:del w:id="9" w:author="Spink, Hugo (Trade)" w:date="2019-02-04T10:07:00Z">
        <w:r w:rsidDel="00BE0FD5">
          <w:delText>7</w:delText>
        </w:r>
      </w:del>
      <w:r>
        <w:t xml:space="preserve">(1) of the Regulations, which meet the conditions of regulation </w:t>
      </w:r>
      <w:ins w:id="10" w:author="Spink, Hugo (Trade)" w:date="2019-02-04T10:07:00Z">
        <w:r w:rsidR="00BE0FD5">
          <w:t>6</w:t>
        </w:r>
      </w:ins>
      <w:del w:id="11" w:author="Spink, Hugo (Trade)" w:date="2019-02-04T10:07:00Z">
        <w:r w:rsidDel="00BE0FD5">
          <w:delText>7</w:delText>
        </w:r>
      </w:del>
      <w:r>
        <w:t>(2) of the Regulations attract the relevant duty rates shown in column 2.</w:t>
      </w:r>
    </w:p>
    <w:p w14:paraId="5DACAF88" w14:textId="77777777" w:rsidR="006B5F68" w:rsidRDefault="004B236E">
      <w:pPr>
        <w:pStyle w:val="Heading1"/>
      </w:pPr>
      <w:r>
        <w:t>ANNEX II</w:t>
      </w:r>
      <w:r>
        <w:br/>
        <w:t>PREFERENTIAL QUOTA TABLE</w:t>
      </w:r>
    </w:p>
    <w:p w14:paraId="44D6DBE2" w14:textId="77777777" w:rsidR="006B5F68" w:rsidRDefault="004B236E">
      <w:pPr>
        <w:pStyle w:val="Numberedlist-quotas"/>
      </w:pPr>
      <w:r>
        <w:t>This Table sets out the preferential quota duty rates for the Agreement, under regulation 4 of the Regulations.</w:t>
      </w:r>
    </w:p>
    <w:p w14:paraId="01BE4106" w14:textId="49413A23" w:rsidR="006B5F68" w:rsidRDefault="004B236E">
      <w:pPr>
        <w:pStyle w:val="Numberedlist-quotas"/>
      </w:pPr>
      <w:r>
        <w:t xml:space="preserve">The Quota Number in column 1 is defined in regulation </w:t>
      </w:r>
      <w:del w:id="12" w:author="Spink, Hugo (Trade)" w:date="2019-02-04T10:07:00Z">
        <w:r w:rsidDel="00BE0FD5">
          <w:delText>4</w:delText>
        </w:r>
      </w:del>
      <w:ins w:id="13" w:author="Spink, Hugo (Trade)" w:date="2019-02-04T10:07:00Z">
        <w:r w:rsidR="00BE0FD5">
          <w:t>3</w:t>
        </w:r>
      </w:ins>
      <w:r>
        <w:t>(4) of the Regulations.</w:t>
      </w:r>
    </w:p>
    <w:p w14:paraId="7AD14770" w14:textId="77777777" w:rsidR="006B5F68" w:rsidRDefault="004B236E">
      <w:pPr>
        <w:pStyle w:val="Numberedlist-quotas"/>
      </w:pPr>
      <w:r>
        <w:lastRenderedPageBreak/>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14:paraId="49AE7FBC" w14:textId="77777777" w:rsidR="006B5F68" w:rsidRDefault="004B236E">
      <w:pPr>
        <w:pStyle w:val="Numberedlist-quotas"/>
      </w:pPr>
      <w:r>
        <w:t>The Commodity Code in column 3 is the commodity code classifying the goods.</w:t>
      </w:r>
    </w:p>
    <w:p w14:paraId="46673D5E" w14:textId="29709473" w:rsidR="006B5F68" w:rsidRDefault="004B236E">
      <w:pPr>
        <w:pStyle w:val="Numberedlist-quotas"/>
      </w:pPr>
      <w:r>
        <w:t xml:space="preserve">The </w:t>
      </w:r>
      <w:ins w:id="14" w:author="Spink, Hugo (Trade)" w:date="2019-02-04T10:07:00Z">
        <w:r w:rsidR="00BE0FD5">
          <w:t xml:space="preserve">Preferential </w:t>
        </w:r>
      </w:ins>
      <w:r>
        <w:t xml:space="preserve">Quota Duty Rate in column 4 is defined in regulation </w:t>
      </w:r>
      <w:ins w:id="15" w:author="Spink, Hugo (Trade)" w:date="2019-02-04T10:07:00Z">
        <w:r w:rsidR="00BE0FD5">
          <w:t>3</w:t>
        </w:r>
      </w:ins>
      <w:del w:id="16" w:author="Spink, Hugo (Trade)" w:date="2019-02-04T10:07:00Z">
        <w:r w:rsidDel="00BE0FD5">
          <w:delText>4</w:delText>
        </w:r>
      </w:del>
      <w:r>
        <w:t>(2) of the Regulations.</w:t>
      </w:r>
    </w:p>
    <w:p w14:paraId="01AA1279" w14:textId="5E3C2363" w:rsidR="006B5F68" w:rsidRDefault="004B236E">
      <w:pPr>
        <w:pStyle w:val="Numberedlist-quotas"/>
      </w:pPr>
      <w:r>
        <w:t>The Quota Volume in column 5 is the maximum quantity of quota goods that can be imported under the quota during the quota period</w:t>
      </w:r>
      <w:ins w:id="17" w:author="Spink, Hugo (Trade)" w:date="2019-02-04T10:08:00Z">
        <w:r w:rsidR="0066315F">
          <w:t xml:space="preserve"> in any year under regulation 10 of the Regulations</w:t>
        </w:r>
        <w:r w:rsidR="00351D85">
          <w:t>. Where a volume is followed by “(2019)”, the volume applies for the year 2019.</w:t>
        </w:r>
      </w:ins>
      <w:del w:id="18" w:author="Spink, Hugo (Trade)" w:date="2019-02-04T10:08:00Z">
        <w:r w:rsidDel="0066315F">
          <w:delText>.</w:delText>
        </w:r>
      </w:del>
    </w:p>
    <w:p w14:paraId="74935ED5" w14:textId="79EF6C71" w:rsidR="006B5F68" w:rsidRDefault="004B236E">
      <w:pPr>
        <w:pStyle w:val="Numberedlist-quotas"/>
      </w:pPr>
      <w:r>
        <w:t xml:space="preserve">The Quota Open Date in column 6 is the date on which the quota period commences under regulation </w:t>
      </w:r>
      <w:del w:id="19" w:author="Spink, Hugo (Trade)" w:date="2019-02-04T10:09:00Z">
        <w:r w:rsidDel="00A855FC">
          <w:delText xml:space="preserve">10 </w:delText>
        </w:r>
      </w:del>
      <w:ins w:id="20" w:author="Spink, Hugo (Trade)" w:date="2019-02-04T10:09:00Z">
        <w:r w:rsidR="00A855FC">
          <w:t>9</w:t>
        </w:r>
        <w:r w:rsidR="00A855FC">
          <w:t xml:space="preserve"> </w:t>
        </w:r>
      </w:ins>
      <w:r>
        <w:t>of the Regulations.</w:t>
      </w:r>
    </w:p>
    <w:p w14:paraId="54A9F808" w14:textId="4A3B8796" w:rsidR="006B5F68" w:rsidRDefault="004B236E">
      <w:pPr>
        <w:pStyle w:val="Numberedlist-quotas"/>
      </w:pPr>
      <w:r>
        <w:t xml:space="preserve">The Quota Close Date in column 7 is the date on which the quota period ends under regulations </w:t>
      </w:r>
      <w:del w:id="21" w:author="Spink, Hugo (Trade)" w:date="2019-02-04T10:09:00Z">
        <w:r w:rsidDel="00A855FC">
          <w:delText>10</w:delText>
        </w:r>
      </w:del>
      <w:ins w:id="22" w:author="Spink, Hugo (Trade)" w:date="2019-02-04T10:09:00Z">
        <w:r w:rsidR="00A855FC">
          <w:t>9</w:t>
        </w:r>
      </w:ins>
      <w:r>
        <w:t>(1) and (3) of the Regulations.</w:t>
      </w:r>
    </w:p>
    <w:p w14:paraId="179D2A71" w14:textId="68CD7090" w:rsidR="006B5F68" w:rsidRDefault="004B236E" w:rsidP="00A855FC">
      <w:pPr>
        <w:pStyle w:val="Numberedlist-quotas"/>
        <w:numPr>
          <w:ilvl w:val="0"/>
          <w:numId w:val="0"/>
        </w:numPr>
        <w:ind w:left="357"/>
        <w:pPrChange w:id="23" w:author="Spink, Hugo (Trade)" w:date="2019-02-04T10:09:00Z">
          <w:pPr>
            <w:pStyle w:val="Numberedlist-quotas"/>
          </w:pPr>
        </w:pPrChange>
      </w:pPr>
      <w:del w:id="24" w:author="Spink, Hugo (Trade)" w:date="2019-02-04T10:09:00Z">
        <w:r w:rsidDel="00A855FC">
          <w:delText>The 2019 Quota Volume in column 8 is defined in regulation 11(2) of the Regulations.</w:delText>
        </w:r>
      </w:del>
    </w:p>
    <w:tbl>
      <w:tblPr>
        <w:tblStyle w:val="ListTable3"/>
        <w:tblW w:w="5000" w:type="pct"/>
        <w:tblLook w:val="0220" w:firstRow="1" w:lastRow="0" w:firstColumn="0" w:lastColumn="0" w:noHBand="1" w:noVBand="0"/>
      </w:tblPr>
      <w:tblGrid>
        <w:gridCol w:w="904"/>
        <w:gridCol w:w="788"/>
        <w:gridCol w:w="1241"/>
        <w:gridCol w:w="1731"/>
        <w:gridCol w:w="1842"/>
        <w:gridCol w:w="1277"/>
        <w:gridCol w:w="1213"/>
      </w:tblGrid>
      <w:tr w:rsidR="0037385B" w14:paraId="59FEC237" w14:textId="77777777" w:rsidTr="003C55E9">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502" w:type="pct"/>
            <w:tcBorders>
              <w:left w:val="single" w:sz="12" w:space="0" w:color="000000" w:themeColor="text1"/>
              <w:right w:val="single" w:sz="12" w:space="0" w:color="000000" w:themeColor="text1"/>
            </w:tcBorders>
          </w:tcPr>
          <w:p w14:paraId="0371FB3C" w14:textId="77777777" w:rsidR="003C55E9" w:rsidRDefault="003C55E9" w:rsidP="00552961">
            <w:pPr>
              <w:pStyle w:val="NormalinTable"/>
            </w:pPr>
            <w:r>
              <w:t>1</w:t>
            </w:r>
          </w:p>
        </w:tc>
        <w:tc>
          <w:tcPr>
            <w:tcW w:w="438" w:type="pct"/>
            <w:tcBorders>
              <w:left w:val="single" w:sz="12" w:space="0" w:color="000000" w:themeColor="text1"/>
              <w:right w:val="single" w:sz="12" w:space="0" w:color="000000" w:themeColor="text1"/>
            </w:tcBorders>
          </w:tcPr>
          <w:p w14:paraId="46BFD987"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690" w:type="pct"/>
            <w:tcBorders>
              <w:left w:val="single" w:sz="12" w:space="0" w:color="000000" w:themeColor="text1"/>
              <w:right w:val="single" w:sz="12" w:space="0" w:color="000000" w:themeColor="text1"/>
            </w:tcBorders>
          </w:tcPr>
          <w:p w14:paraId="4908FABE" w14:textId="77777777" w:rsidR="003C55E9" w:rsidRDefault="003C55E9" w:rsidP="00552961">
            <w:pPr>
              <w:pStyle w:val="NormalinTable"/>
            </w:pPr>
            <w:r>
              <w:t>3</w:t>
            </w:r>
          </w:p>
        </w:tc>
        <w:tc>
          <w:tcPr>
            <w:tcW w:w="962" w:type="pct"/>
            <w:tcBorders>
              <w:left w:val="single" w:sz="12" w:space="0" w:color="000000" w:themeColor="text1"/>
              <w:right w:val="single" w:sz="12" w:space="0" w:color="000000" w:themeColor="text1"/>
            </w:tcBorders>
          </w:tcPr>
          <w:p w14:paraId="788817AC"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024" w:type="pct"/>
            <w:tcBorders>
              <w:left w:val="single" w:sz="12" w:space="0" w:color="000000" w:themeColor="text1"/>
              <w:right w:val="single" w:sz="12" w:space="0" w:color="000000" w:themeColor="text1"/>
            </w:tcBorders>
          </w:tcPr>
          <w:p w14:paraId="18011AB9" w14:textId="77777777" w:rsidR="003C55E9" w:rsidRDefault="003C55E9" w:rsidP="00552961">
            <w:pPr>
              <w:pStyle w:val="NormalinTable"/>
            </w:pPr>
            <w:r>
              <w:t>5</w:t>
            </w:r>
          </w:p>
        </w:tc>
        <w:tc>
          <w:tcPr>
            <w:tcW w:w="710" w:type="pct"/>
            <w:tcBorders>
              <w:left w:val="single" w:sz="12" w:space="0" w:color="000000" w:themeColor="text1"/>
              <w:right w:val="single" w:sz="12" w:space="0" w:color="000000" w:themeColor="text1"/>
            </w:tcBorders>
          </w:tcPr>
          <w:p w14:paraId="7D6ADAC8"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674" w:type="pct"/>
            <w:tcBorders>
              <w:left w:val="single" w:sz="12" w:space="0" w:color="000000" w:themeColor="text1"/>
              <w:right w:val="single" w:sz="12" w:space="0" w:color="000000" w:themeColor="text1"/>
            </w:tcBorders>
          </w:tcPr>
          <w:p w14:paraId="075837FA" w14:textId="77777777" w:rsidR="003C55E9" w:rsidRDefault="003C55E9" w:rsidP="00552961">
            <w:pPr>
              <w:pStyle w:val="NormalinTable"/>
            </w:pPr>
            <w:r>
              <w:t>7</w:t>
            </w:r>
          </w:p>
        </w:tc>
      </w:tr>
      <w:tr w:rsidR="0037385B" w14:paraId="63D0506B" w14:textId="77777777" w:rsidTr="003C55E9">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502" w:type="pct"/>
            <w:tcBorders>
              <w:left w:val="single" w:sz="12" w:space="0" w:color="000000" w:themeColor="text1"/>
              <w:right w:val="single" w:sz="12" w:space="0" w:color="000000" w:themeColor="text1"/>
            </w:tcBorders>
          </w:tcPr>
          <w:p w14:paraId="1D6D992A" w14:textId="77777777" w:rsidR="003C55E9" w:rsidRDefault="003C55E9" w:rsidP="00552961">
            <w:pPr>
              <w:pStyle w:val="NormalinTable"/>
            </w:pPr>
            <w:r>
              <w:t>Quota Number</w:t>
            </w:r>
          </w:p>
        </w:tc>
        <w:tc>
          <w:tcPr>
            <w:tcW w:w="438" w:type="pct"/>
            <w:tcBorders>
              <w:left w:val="single" w:sz="12" w:space="0" w:color="000000" w:themeColor="text1"/>
              <w:right w:val="single" w:sz="12" w:space="0" w:color="000000" w:themeColor="text1"/>
            </w:tcBorders>
          </w:tcPr>
          <w:p w14:paraId="1099AA4A"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690" w:type="pct"/>
            <w:tcBorders>
              <w:left w:val="single" w:sz="12" w:space="0" w:color="000000" w:themeColor="text1"/>
              <w:right w:val="single" w:sz="12" w:space="0" w:color="000000" w:themeColor="text1"/>
            </w:tcBorders>
          </w:tcPr>
          <w:p w14:paraId="72269E0A" w14:textId="77777777" w:rsidR="003C55E9" w:rsidRDefault="003C55E9" w:rsidP="00552961">
            <w:pPr>
              <w:pStyle w:val="NormalinTable"/>
            </w:pPr>
            <w:r>
              <w:t>Commodity Code</w:t>
            </w:r>
          </w:p>
        </w:tc>
        <w:tc>
          <w:tcPr>
            <w:tcW w:w="962" w:type="pct"/>
            <w:tcBorders>
              <w:left w:val="single" w:sz="12" w:space="0" w:color="000000" w:themeColor="text1"/>
              <w:right w:val="single" w:sz="12" w:space="0" w:color="000000" w:themeColor="text1"/>
            </w:tcBorders>
          </w:tcPr>
          <w:p w14:paraId="4E89D892"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024" w:type="pct"/>
            <w:tcBorders>
              <w:left w:val="single" w:sz="12" w:space="0" w:color="000000" w:themeColor="text1"/>
              <w:right w:val="single" w:sz="12" w:space="0" w:color="000000" w:themeColor="text1"/>
            </w:tcBorders>
          </w:tcPr>
          <w:p w14:paraId="19464B75" w14:textId="77777777" w:rsidR="003C55E9" w:rsidRDefault="003C55E9" w:rsidP="00552961">
            <w:pPr>
              <w:pStyle w:val="NormalinTable"/>
            </w:pPr>
            <w:r>
              <w:t>Quota Volume</w:t>
            </w:r>
          </w:p>
        </w:tc>
        <w:tc>
          <w:tcPr>
            <w:tcW w:w="710" w:type="pct"/>
            <w:tcBorders>
              <w:left w:val="single" w:sz="12" w:space="0" w:color="000000" w:themeColor="text1"/>
              <w:right w:val="single" w:sz="12" w:space="0" w:color="000000" w:themeColor="text1"/>
            </w:tcBorders>
          </w:tcPr>
          <w:p w14:paraId="38C988FE" w14:textId="77777777" w:rsidR="003C55E9" w:rsidRDefault="003C55E9" w:rsidP="00552961">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674" w:type="pct"/>
            <w:tcBorders>
              <w:left w:val="single" w:sz="12" w:space="0" w:color="000000" w:themeColor="text1"/>
              <w:right w:val="single" w:sz="12" w:space="0" w:color="000000" w:themeColor="text1"/>
            </w:tcBorders>
          </w:tcPr>
          <w:p w14:paraId="269948AC" w14:textId="77777777" w:rsidR="003C55E9" w:rsidRDefault="003C55E9" w:rsidP="00552961">
            <w:pPr>
              <w:pStyle w:val="NormalinTable"/>
            </w:pPr>
            <w:r>
              <w:t>Quota Close Date</w:t>
            </w:r>
          </w:p>
        </w:tc>
      </w:tr>
      <w:tr w:rsidR="000A3A61" w14:paraId="50B682A4"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9AA049E" w14:textId="77777777" w:rsidR="000A3A61" w:rsidRDefault="000A3A61" w:rsidP="000A3A61">
            <w:pPr>
              <w:pStyle w:val="NormalinTable"/>
              <w:jc w:val="center"/>
            </w:pPr>
            <w:r>
              <w:rPr>
                <w:b/>
              </w:rPr>
              <w:t>090919</w:t>
            </w:r>
          </w:p>
        </w:tc>
        <w:tc>
          <w:tcPr>
            <w:tcW w:w="438" w:type="pct"/>
            <w:tcBorders>
              <w:top w:val="single" w:sz="12" w:space="0" w:color="000000" w:themeColor="background1" w:themeShade="00"/>
            </w:tcBorders>
          </w:tcPr>
          <w:p w14:paraId="1A8002E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BFB57A4" w14:textId="77777777" w:rsidR="000A3A61" w:rsidRDefault="000A3A61" w:rsidP="000A3A61">
            <w:pPr>
              <w:pStyle w:val="NormalinTable"/>
            </w:pPr>
            <w:r>
              <w:t>0210 19 50 10</w:t>
            </w:r>
          </w:p>
        </w:tc>
        <w:tc>
          <w:tcPr>
            <w:tcW w:w="962" w:type="pct"/>
            <w:tcBorders>
              <w:top w:val="single" w:sz="12" w:space="0" w:color="000000" w:themeColor="background1" w:themeShade="00"/>
            </w:tcBorders>
          </w:tcPr>
          <w:p w14:paraId="345E099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5686BEC3" w14:textId="77777777" w:rsidR="000A3A61" w:rsidRDefault="000A3A61" w:rsidP="000A3A61">
            <w:pPr>
              <w:pStyle w:val="NormalinTable"/>
            </w:pPr>
            <w:r>
              <w:t>77,000 kg (2019)</w:t>
            </w:r>
          </w:p>
          <w:p w14:paraId="16A3C07A" w14:textId="4DC9EC9A" w:rsidR="000A3A61" w:rsidRDefault="000A3A61" w:rsidP="000A3A61">
            <w:pPr>
              <w:pStyle w:val="NormalinTable"/>
            </w:pPr>
            <w:r>
              <w:t>102,000 kg</w:t>
            </w:r>
          </w:p>
        </w:tc>
        <w:tc>
          <w:tcPr>
            <w:tcW w:w="710" w:type="pct"/>
            <w:tcBorders>
              <w:top w:val="single" w:sz="12" w:space="0" w:color="000000" w:themeColor="background1" w:themeShade="00"/>
            </w:tcBorders>
          </w:tcPr>
          <w:p w14:paraId="7CF5FC94" w14:textId="76C51DB1"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231BC623" w14:textId="56C27456"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28E46FF2" w14:textId="77777777" w:rsidR="000A3A61" w:rsidRDefault="000A3A61" w:rsidP="000A3A61">
            <w:pPr>
              <w:pStyle w:val="NormalinTable"/>
            </w:pPr>
            <w:r>
              <w:t>31/12/2019</w:t>
            </w:r>
          </w:p>
          <w:p w14:paraId="7B8D00EE" w14:textId="5EA7680F" w:rsidR="000A3A61" w:rsidRDefault="000A3A61" w:rsidP="000A3A61">
            <w:pPr>
              <w:pStyle w:val="NormalinTable"/>
            </w:pPr>
            <w:r>
              <w:t>31/12</w:t>
            </w:r>
          </w:p>
        </w:tc>
      </w:tr>
      <w:tr w:rsidR="000A3A61" w14:paraId="2BFB8F5B"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4BEAD1E" w14:textId="77777777" w:rsidR="000A3A61" w:rsidRDefault="000A3A61" w:rsidP="000A3A61">
            <w:pPr>
              <w:pStyle w:val="NormalinTable"/>
              <w:jc w:val="center"/>
            </w:pPr>
          </w:p>
        </w:tc>
        <w:tc>
          <w:tcPr>
            <w:tcW w:w="438" w:type="pct"/>
          </w:tcPr>
          <w:p w14:paraId="2203FBB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DDC6E94" w14:textId="77777777" w:rsidR="000A3A61" w:rsidRDefault="000A3A61" w:rsidP="000A3A61">
            <w:pPr>
              <w:pStyle w:val="NormalinTable"/>
            </w:pPr>
            <w:r>
              <w:t>0210 19 81 10</w:t>
            </w:r>
          </w:p>
        </w:tc>
        <w:tc>
          <w:tcPr>
            <w:tcW w:w="962" w:type="pct"/>
          </w:tcPr>
          <w:p w14:paraId="5C8AE81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57F6FA19" w14:textId="77777777" w:rsidR="000A3A61" w:rsidRDefault="000A3A61" w:rsidP="000A3A61">
            <w:pPr>
              <w:pStyle w:val="NormalinTable"/>
            </w:pPr>
          </w:p>
        </w:tc>
        <w:tc>
          <w:tcPr>
            <w:tcW w:w="710" w:type="pct"/>
          </w:tcPr>
          <w:p w14:paraId="38E563F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53385D6F" w14:textId="77777777" w:rsidR="000A3A61" w:rsidRDefault="000A3A61" w:rsidP="000A3A61">
            <w:pPr>
              <w:pStyle w:val="NormalinTable"/>
            </w:pPr>
          </w:p>
        </w:tc>
      </w:tr>
      <w:tr w:rsidR="000A3A61" w14:paraId="5DA6541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6CB7500D" w14:textId="77777777" w:rsidR="000A3A61" w:rsidRDefault="000A3A61" w:rsidP="000A3A61">
            <w:pPr>
              <w:pStyle w:val="NormalinTable"/>
              <w:jc w:val="center"/>
            </w:pPr>
          </w:p>
        </w:tc>
        <w:tc>
          <w:tcPr>
            <w:tcW w:w="438" w:type="pct"/>
          </w:tcPr>
          <w:p w14:paraId="4F86F33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72C6B02" w14:textId="77777777" w:rsidR="000A3A61" w:rsidRDefault="000A3A61" w:rsidP="000A3A61">
            <w:pPr>
              <w:pStyle w:val="NormalinTable"/>
            </w:pPr>
            <w:r>
              <w:t>0210 19 81 20</w:t>
            </w:r>
          </w:p>
        </w:tc>
        <w:tc>
          <w:tcPr>
            <w:tcW w:w="962" w:type="pct"/>
          </w:tcPr>
          <w:p w14:paraId="4E11D4C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D1D118B" w14:textId="77777777" w:rsidR="000A3A61" w:rsidRDefault="000A3A61" w:rsidP="000A3A61">
            <w:pPr>
              <w:pStyle w:val="NormalinTable"/>
            </w:pPr>
          </w:p>
        </w:tc>
        <w:tc>
          <w:tcPr>
            <w:tcW w:w="710" w:type="pct"/>
          </w:tcPr>
          <w:p w14:paraId="7F36B1E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7053AB6E" w14:textId="77777777" w:rsidR="000A3A61" w:rsidRDefault="000A3A61" w:rsidP="000A3A61">
            <w:pPr>
              <w:pStyle w:val="NormalinTable"/>
            </w:pPr>
          </w:p>
        </w:tc>
      </w:tr>
      <w:tr w:rsidR="000A3A61" w14:paraId="004DD1A4"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50F5089D" w14:textId="77777777" w:rsidR="000A3A61" w:rsidRDefault="000A3A61" w:rsidP="000A3A61">
            <w:pPr>
              <w:pStyle w:val="NormalinTable"/>
              <w:jc w:val="center"/>
            </w:pPr>
          </w:p>
        </w:tc>
        <w:tc>
          <w:tcPr>
            <w:tcW w:w="438" w:type="pct"/>
          </w:tcPr>
          <w:p w14:paraId="63585E7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02C65CD" w14:textId="77777777" w:rsidR="000A3A61" w:rsidRDefault="000A3A61" w:rsidP="000A3A61">
            <w:pPr>
              <w:pStyle w:val="NormalinTable"/>
            </w:pPr>
            <w:r>
              <w:t>1601 00 10 11</w:t>
            </w:r>
          </w:p>
        </w:tc>
        <w:tc>
          <w:tcPr>
            <w:tcW w:w="962" w:type="pct"/>
          </w:tcPr>
          <w:p w14:paraId="524A454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064FE260" w14:textId="77777777" w:rsidR="000A3A61" w:rsidRDefault="000A3A61" w:rsidP="000A3A61">
            <w:pPr>
              <w:pStyle w:val="NormalinTable"/>
            </w:pPr>
          </w:p>
        </w:tc>
        <w:tc>
          <w:tcPr>
            <w:tcW w:w="710" w:type="pct"/>
          </w:tcPr>
          <w:p w14:paraId="41AC37D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06E73170" w14:textId="77777777" w:rsidR="000A3A61" w:rsidRDefault="000A3A61" w:rsidP="000A3A61">
            <w:pPr>
              <w:pStyle w:val="NormalinTable"/>
            </w:pPr>
          </w:p>
        </w:tc>
      </w:tr>
      <w:tr w:rsidR="000A3A61" w14:paraId="75E6EB4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4701F13" w14:textId="77777777" w:rsidR="000A3A61" w:rsidRDefault="000A3A61" w:rsidP="000A3A61">
            <w:pPr>
              <w:pStyle w:val="NormalinTable"/>
              <w:jc w:val="center"/>
            </w:pPr>
          </w:p>
        </w:tc>
        <w:tc>
          <w:tcPr>
            <w:tcW w:w="438" w:type="pct"/>
          </w:tcPr>
          <w:p w14:paraId="1C64F2F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67C9FEDD" w14:textId="77777777" w:rsidR="000A3A61" w:rsidRDefault="000A3A61" w:rsidP="000A3A61">
            <w:pPr>
              <w:pStyle w:val="NormalinTable"/>
            </w:pPr>
            <w:r>
              <w:t>1601 00 10 19</w:t>
            </w:r>
          </w:p>
        </w:tc>
        <w:tc>
          <w:tcPr>
            <w:tcW w:w="962" w:type="pct"/>
          </w:tcPr>
          <w:p w14:paraId="4B435E4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2844BD0" w14:textId="77777777" w:rsidR="000A3A61" w:rsidRDefault="000A3A61" w:rsidP="000A3A61">
            <w:pPr>
              <w:pStyle w:val="NormalinTable"/>
            </w:pPr>
          </w:p>
        </w:tc>
        <w:tc>
          <w:tcPr>
            <w:tcW w:w="710" w:type="pct"/>
          </w:tcPr>
          <w:p w14:paraId="585D671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248D95D" w14:textId="77777777" w:rsidR="000A3A61" w:rsidRDefault="000A3A61" w:rsidP="000A3A61">
            <w:pPr>
              <w:pStyle w:val="NormalinTable"/>
            </w:pPr>
          </w:p>
        </w:tc>
      </w:tr>
      <w:tr w:rsidR="000A3A61" w14:paraId="35977BFE"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6DCBC0A" w14:textId="77777777" w:rsidR="000A3A61" w:rsidRDefault="000A3A61" w:rsidP="000A3A61">
            <w:pPr>
              <w:pStyle w:val="NormalinTable"/>
              <w:jc w:val="center"/>
            </w:pPr>
          </w:p>
        </w:tc>
        <w:tc>
          <w:tcPr>
            <w:tcW w:w="438" w:type="pct"/>
          </w:tcPr>
          <w:p w14:paraId="4D269CC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D5973A1" w14:textId="77777777" w:rsidR="000A3A61" w:rsidRDefault="000A3A61" w:rsidP="000A3A61">
            <w:pPr>
              <w:pStyle w:val="NormalinTable"/>
            </w:pPr>
            <w:r>
              <w:t>1601 00 91 10</w:t>
            </w:r>
          </w:p>
        </w:tc>
        <w:tc>
          <w:tcPr>
            <w:tcW w:w="962" w:type="pct"/>
          </w:tcPr>
          <w:p w14:paraId="4BB5D28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95BA772" w14:textId="77777777" w:rsidR="000A3A61" w:rsidRDefault="000A3A61" w:rsidP="000A3A61">
            <w:pPr>
              <w:pStyle w:val="NormalinTable"/>
            </w:pPr>
          </w:p>
        </w:tc>
        <w:tc>
          <w:tcPr>
            <w:tcW w:w="710" w:type="pct"/>
          </w:tcPr>
          <w:p w14:paraId="6C337EAD"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0E8FB0E1" w14:textId="77777777" w:rsidR="000A3A61" w:rsidRDefault="000A3A61" w:rsidP="000A3A61">
            <w:pPr>
              <w:pStyle w:val="NormalinTable"/>
            </w:pPr>
          </w:p>
        </w:tc>
      </w:tr>
      <w:tr w:rsidR="000A3A61" w14:paraId="3FB2F6E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F7CA0C2" w14:textId="77777777" w:rsidR="000A3A61" w:rsidRDefault="000A3A61" w:rsidP="000A3A61">
            <w:pPr>
              <w:pStyle w:val="NormalinTable"/>
              <w:jc w:val="center"/>
            </w:pPr>
          </w:p>
        </w:tc>
        <w:tc>
          <w:tcPr>
            <w:tcW w:w="438" w:type="pct"/>
          </w:tcPr>
          <w:p w14:paraId="3B2FF20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39645E7E" w14:textId="77777777" w:rsidR="000A3A61" w:rsidRDefault="000A3A61" w:rsidP="000A3A61">
            <w:pPr>
              <w:pStyle w:val="NormalinTable"/>
            </w:pPr>
            <w:r>
              <w:t>1601 00 99 11</w:t>
            </w:r>
          </w:p>
        </w:tc>
        <w:tc>
          <w:tcPr>
            <w:tcW w:w="962" w:type="pct"/>
          </w:tcPr>
          <w:p w14:paraId="5A89D5D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4DDCA02" w14:textId="77777777" w:rsidR="000A3A61" w:rsidRDefault="000A3A61" w:rsidP="000A3A61">
            <w:pPr>
              <w:pStyle w:val="NormalinTable"/>
            </w:pPr>
          </w:p>
        </w:tc>
        <w:tc>
          <w:tcPr>
            <w:tcW w:w="710" w:type="pct"/>
          </w:tcPr>
          <w:p w14:paraId="7B9BA94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DBB1BD6" w14:textId="77777777" w:rsidR="000A3A61" w:rsidRDefault="000A3A61" w:rsidP="000A3A61">
            <w:pPr>
              <w:pStyle w:val="NormalinTable"/>
            </w:pPr>
          </w:p>
        </w:tc>
      </w:tr>
      <w:tr w:rsidR="000A3A61" w14:paraId="145E21FC"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FB73238" w14:textId="77777777" w:rsidR="000A3A61" w:rsidRDefault="000A3A61" w:rsidP="000A3A61">
            <w:pPr>
              <w:pStyle w:val="NormalinTable"/>
              <w:jc w:val="center"/>
            </w:pPr>
          </w:p>
        </w:tc>
        <w:tc>
          <w:tcPr>
            <w:tcW w:w="438" w:type="pct"/>
          </w:tcPr>
          <w:p w14:paraId="420E658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3D5B0946" w14:textId="77777777" w:rsidR="000A3A61" w:rsidRDefault="000A3A61" w:rsidP="000A3A61">
            <w:pPr>
              <w:pStyle w:val="NormalinTable"/>
            </w:pPr>
            <w:r>
              <w:t>1601 00 99 19</w:t>
            </w:r>
          </w:p>
        </w:tc>
        <w:tc>
          <w:tcPr>
            <w:tcW w:w="962" w:type="pct"/>
          </w:tcPr>
          <w:p w14:paraId="687F929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0128056D" w14:textId="77777777" w:rsidR="000A3A61" w:rsidRDefault="000A3A61" w:rsidP="000A3A61">
            <w:pPr>
              <w:pStyle w:val="NormalinTable"/>
            </w:pPr>
          </w:p>
        </w:tc>
        <w:tc>
          <w:tcPr>
            <w:tcW w:w="710" w:type="pct"/>
          </w:tcPr>
          <w:p w14:paraId="7764D42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722BC6CA" w14:textId="77777777" w:rsidR="000A3A61" w:rsidRDefault="000A3A61" w:rsidP="000A3A61">
            <w:pPr>
              <w:pStyle w:val="NormalinTable"/>
            </w:pPr>
          </w:p>
        </w:tc>
      </w:tr>
      <w:tr w:rsidR="000A3A61" w14:paraId="7938BF49"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A4A83FB" w14:textId="77777777" w:rsidR="000A3A61" w:rsidRDefault="000A3A61" w:rsidP="000A3A61">
            <w:pPr>
              <w:pStyle w:val="NormalinTable"/>
              <w:jc w:val="center"/>
            </w:pPr>
          </w:p>
        </w:tc>
        <w:tc>
          <w:tcPr>
            <w:tcW w:w="438" w:type="pct"/>
          </w:tcPr>
          <w:p w14:paraId="17B6204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1022E5F" w14:textId="77777777" w:rsidR="000A3A61" w:rsidRDefault="000A3A61" w:rsidP="000A3A61">
            <w:pPr>
              <w:pStyle w:val="NormalinTable"/>
            </w:pPr>
            <w:r>
              <w:t>1602 49 19 10</w:t>
            </w:r>
          </w:p>
        </w:tc>
        <w:tc>
          <w:tcPr>
            <w:tcW w:w="962" w:type="pct"/>
          </w:tcPr>
          <w:p w14:paraId="0BB9CAC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1A50D15" w14:textId="77777777" w:rsidR="000A3A61" w:rsidRDefault="000A3A61" w:rsidP="000A3A61">
            <w:pPr>
              <w:pStyle w:val="NormalinTable"/>
            </w:pPr>
          </w:p>
        </w:tc>
        <w:tc>
          <w:tcPr>
            <w:tcW w:w="710" w:type="pct"/>
          </w:tcPr>
          <w:p w14:paraId="63F3C1D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95FF51A" w14:textId="77777777" w:rsidR="000A3A61" w:rsidRDefault="000A3A61" w:rsidP="000A3A61">
            <w:pPr>
              <w:pStyle w:val="NormalinTable"/>
            </w:pPr>
          </w:p>
        </w:tc>
      </w:tr>
      <w:tr w:rsidR="000A3A61" w14:paraId="3D4EA34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110F59CB" w14:textId="77777777" w:rsidR="000A3A61" w:rsidRDefault="000A3A61" w:rsidP="000A3A61">
            <w:pPr>
              <w:pStyle w:val="NormalinTable"/>
              <w:jc w:val="center"/>
            </w:pPr>
            <w:r>
              <w:rPr>
                <w:b/>
              </w:rPr>
              <w:t>090921</w:t>
            </w:r>
          </w:p>
        </w:tc>
        <w:tc>
          <w:tcPr>
            <w:tcW w:w="438" w:type="pct"/>
            <w:tcBorders>
              <w:top w:val="single" w:sz="12" w:space="0" w:color="000000" w:themeColor="background1" w:themeShade="00"/>
            </w:tcBorders>
          </w:tcPr>
          <w:p w14:paraId="14F4876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03FB5F47" w14:textId="77777777" w:rsidR="000A3A61" w:rsidRDefault="000A3A61" w:rsidP="000A3A61">
            <w:pPr>
              <w:pStyle w:val="NormalinTable"/>
            </w:pPr>
            <w:r>
              <w:t>0701 10 00</w:t>
            </w:r>
          </w:p>
        </w:tc>
        <w:tc>
          <w:tcPr>
            <w:tcW w:w="962" w:type="pct"/>
            <w:tcBorders>
              <w:top w:val="single" w:sz="12" w:space="0" w:color="000000" w:themeColor="background1" w:themeShade="00"/>
            </w:tcBorders>
          </w:tcPr>
          <w:p w14:paraId="5D82C6A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24B1239" w14:textId="77777777" w:rsidR="000A3A61" w:rsidRDefault="000A3A61" w:rsidP="000A3A61">
            <w:pPr>
              <w:pStyle w:val="NormalinTable"/>
            </w:pPr>
            <w:r>
              <w:t>163,000 kg (2019)</w:t>
            </w:r>
          </w:p>
          <w:p w14:paraId="7D0B3C9E" w14:textId="53C0B0CA" w:rsidR="000A3A61" w:rsidRDefault="000A3A61" w:rsidP="000A3A61">
            <w:pPr>
              <w:pStyle w:val="NormalinTable"/>
            </w:pPr>
            <w:r>
              <w:t>215,000 kg</w:t>
            </w:r>
          </w:p>
        </w:tc>
        <w:tc>
          <w:tcPr>
            <w:tcW w:w="710" w:type="pct"/>
            <w:tcBorders>
              <w:top w:val="single" w:sz="12" w:space="0" w:color="000000" w:themeColor="background1" w:themeShade="00"/>
            </w:tcBorders>
          </w:tcPr>
          <w:p w14:paraId="1B05C5E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3217EB2" w14:textId="528031DD"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6EF09F1B" w14:textId="77777777" w:rsidR="000A3A61" w:rsidRDefault="000A3A61" w:rsidP="000A3A61">
            <w:pPr>
              <w:pStyle w:val="NormalinTable"/>
            </w:pPr>
            <w:r>
              <w:t>31/12/2019</w:t>
            </w:r>
          </w:p>
          <w:p w14:paraId="270651E6" w14:textId="2014BDC8" w:rsidR="000A3A61" w:rsidRDefault="000A3A61" w:rsidP="000A3A61">
            <w:pPr>
              <w:pStyle w:val="NormalinTable"/>
            </w:pPr>
            <w:r>
              <w:t>31/12</w:t>
            </w:r>
          </w:p>
        </w:tc>
      </w:tr>
      <w:tr w:rsidR="000A3A61" w14:paraId="6C4C43E9"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0CDB10B9" w14:textId="77777777" w:rsidR="000A3A61" w:rsidRDefault="000A3A61" w:rsidP="000A3A61">
            <w:pPr>
              <w:pStyle w:val="NormalinTable"/>
              <w:jc w:val="center"/>
            </w:pPr>
            <w:r>
              <w:rPr>
                <w:b/>
              </w:rPr>
              <w:t>090922</w:t>
            </w:r>
          </w:p>
        </w:tc>
        <w:tc>
          <w:tcPr>
            <w:tcW w:w="438" w:type="pct"/>
            <w:tcBorders>
              <w:top w:val="single" w:sz="12" w:space="0" w:color="000000" w:themeColor="background1" w:themeShade="00"/>
            </w:tcBorders>
          </w:tcPr>
          <w:p w14:paraId="4B1D3D9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BD055B2" w14:textId="77777777" w:rsidR="000A3A61" w:rsidRDefault="000A3A61" w:rsidP="000A3A61">
            <w:pPr>
              <w:pStyle w:val="NormalinTable"/>
            </w:pPr>
            <w:r>
              <w:t>0702 00 00</w:t>
            </w:r>
          </w:p>
        </w:tc>
        <w:tc>
          <w:tcPr>
            <w:tcW w:w="962" w:type="pct"/>
            <w:tcBorders>
              <w:top w:val="single" w:sz="12" w:space="0" w:color="000000" w:themeColor="background1" w:themeShade="00"/>
            </w:tcBorders>
          </w:tcPr>
          <w:p w14:paraId="42745BF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4CEC72E3" w14:textId="77777777" w:rsidR="000A3A61" w:rsidRDefault="000A3A61" w:rsidP="000A3A61">
            <w:pPr>
              <w:pStyle w:val="NormalinTable"/>
            </w:pPr>
            <w:r>
              <w:t>41,000 kg (2019)</w:t>
            </w:r>
          </w:p>
          <w:p w14:paraId="04F8E575" w14:textId="20CBFE6E" w:rsidR="000A3A61" w:rsidRDefault="000A3A61" w:rsidP="000A3A61">
            <w:pPr>
              <w:pStyle w:val="NormalinTable"/>
            </w:pPr>
            <w:r>
              <w:t>54,000 kg</w:t>
            </w:r>
          </w:p>
        </w:tc>
        <w:tc>
          <w:tcPr>
            <w:tcW w:w="710" w:type="pct"/>
            <w:tcBorders>
              <w:top w:val="single" w:sz="12" w:space="0" w:color="000000" w:themeColor="background1" w:themeShade="00"/>
            </w:tcBorders>
          </w:tcPr>
          <w:p w14:paraId="4F581DF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5B875AFF" w14:textId="2D026136"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0BBF95F" w14:textId="77777777" w:rsidR="000A3A61" w:rsidRDefault="000A3A61" w:rsidP="000A3A61">
            <w:pPr>
              <w:pStyle w:val="NormalinTable"/>
            </w:pPr>
            <w:r>
              <w:t>31/12/2019</w:t>
            </w:r>
          </w:p>
          <w:p w14:paraId="72BAC9E4" w14:textId="365A7612" w:rsidR="000A3A61" w:rsidRDefault="000A3A61" w:rsidP="000A3A61">
            <w:pPr>
              <w:pStyle w:val="NormalinTable"/>
            </w:pPr>
            <w:r>
              <w:t>31/12</w:t>
            </w:r>
          </w:p>
        </w:tc>
      </w:tr>
      <w:tr w:rsidR="000A3A61" w14:paraId="6444B1F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4D63BEE" w14:textId="77777777" w:rsidR="000A3A61" w:rsidRDefault="000A3A61" w:rsidP="000A3A61">
            <w:pPr>
              <w:pStyle w:val="NormalinTable"/>
              <w:jc w:val="center"/>
            </w:pPr>
            <w:r>
              <w:rPr>
                <w:b/>
              </w:rPr>
              <w:t>090923</w:t>
            </w:r>
          </w:p>
        </w:tc>
        <w:tc>
          <w:tcPr>
            <w:tcW w:w="438" w:type="pct"/>
            <w:tcBorders>
              <w:top w:val="single" w:sz="12" w:space="0" w:color="000000" w:themeColor="background1" w:themeShade="00"/>
            </w:tcBorders>
          </w:tcPr>
          <w:p w14:paraId="69C5F4C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6A4D200E" w14:textId="77777777" w:rsidR="000A3A61" w:rsidRDefault="000A3A61" w:rsidP="000A3A61">
            <w:pPr>
              <w:pStyle w:val="NormalinTable"/>
            </w:pPr>
            <w:r>
              <w:t>0703 10 19</w:t>
            </w:r>
          </w:p>
        </w:tc>
        <w:tc>
          <w:tcPr>
            <w:tcW w:w="962" w:type="pct"/>
            <w:tcBorders>
              <w:top w:val="single" w:sz="12" w:space="0" w:color="000000" w:themeColor="background1" w:themeShade="00"/>
            </w:tcBorders>
          </w:tcPr>
          <w:p w14:paraId="2BD3B32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3D24DF80" w14:textId="77777777" w:rsidR="000A3A61" w:rsidRDefault="000A3A61" w:rsidP="000A3A61">
            <w:pPr>
              <w:pStyle w:val="NormalinTable"/>
            </w:pPr>
            <w:r>
              <w:t>204,000 kg (2019)</w:t>
            </w:r>
          </w:p>
          <w:p w14:paraId="738C6828" w14:textId="04F16E66" w:rsidR="000A3A61" w:rsidRDefault="000A3A61" w:rsidP="000A3A61">
            <w:pPr>
              <w:pStyle w:val="NormalinTable"/>
            </w:pPr>
            <w:r>
              <w:t>269,000 kg</w:t>
            </w:r>
          </w:p>
        </w:tc>
        <w:tc>
          <w:tcPr>
            <w:tcW w:w="710" w:type="pct"/>
            <w:tcBorders>
              <w:top w:val="single" w:sz="12" w:space="0" w:color="000000" w:themeColor="background1" w:themeShade="00"/>
            </w:tcBorders>
          </w:tcPr>
          <w:p w14:paraId="4C49507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6C84BEF0" w14:textId="7D0F3AA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7E9BCDE2" w14:textId="77777777" w:rsidR="000A3A61" w:rsidRDefault="000A3A61" w:rsidP="000A3A61">
            <w:pPr>
              <w:pStyle w:val="NormalinTable"/>
            </w:pPr>
            <w:r>
              <w:t>31/12/2019</w:t>
            </w:r>
          </w:p>
          <w:p w14:paraId="3B9DF97E" w14:textId="3A365A27" w:rsidR="000A3A61" w:rsidRDefault="000A3A61" w:rsidP="000A3A61">
            <w:pPr>
              <w:pStyle w:val="NormalinTable"/>
            </w:pPr>
            <w:r>
              <w:t>31/12</w:t>
            </w:r>
          </w:p>
        </w:tc>
      </w:tr>
      <w:tr w:rsidR="000A3A61" w14:paraId="3A952D6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A6B6DE7" w14:textId="77777777" w:rsidR="000A3A61" w:rsidRDefault="000A3A61" w:rsidP="000A3A61">
            <w:pPr>
              <w:pStyle w:val="NormalinTable"/>
              <w:jc w:val="center"/>
            </w:pPr>
          </w:p>
        </w:tc>
        <w:tc>
          <w:tcPr>
            <w:tcW w:w="438" w:type="pct"/>
          </w:tcPr>
          <w:p w14:paraId="4663FA5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4883AD2" w14:textId="77777777" w:rsidR="000A3A61" w:rsidRDefault="000A3A61" w:rsidP="000A3A61">
            <w:pPr>
              <w:pStyle w:val="NormalinTable"/>
            </w:pPr>
            <w:r>
              <w:t>0703 90 00</w:t>
            </w:r>
          </w:p>
        </w:tc>
        <w:tc>
          <w:tcPr>
            <w:tcW w:w="962" w:type="pct"/>
          </w:tcPr>
          <w:p w14:paraId="794541E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0FD72C2" w14:textId="77777777" w:rsidR="000A3A61" w:rsidRDefault="000A3A61" w:rsidP="000A3A61">
            <w:pPr>
              <w:pStyle w:val="NormalinTable"/>
            </w:pPr>
          </w:p>
        </w:tc>
        <w:tc>
          <w:tcPr>
            <w:tcW w:w="710" w:type="pct"/>
          </w:tcPr>
          <w:p w14:paraId="46287FD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ABCAB87" w14:textId="77777777" w:rsidR="000A3A61" w:rsidRDefault="000A3A61" w:rsidP="000A3A61">
            <w:pPr>
              <w:pStyle w:val="NormalinTable"/>
            </w:pPr>
          </w:p>
        </w:tc>
      </w:tr>
      <w:tr w:rsidR="000A3A61" w14:paraId="73A9AA5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07FBC075" w14:textId="77777777" w:rsidR="000A3A61" w:rsidRDefault="000A3A61" w:rsidP="000A3A61">
            <w:pPr>
              <w:pStyle w:val="NormalinTable"/>
              <w:jc w:val="center"/>
            </w:pPr>
            <w:r>
              <w:rPr>
                <w:b/>
              </w:rPr>
              <w:t>090924</w:t>
            </w:r>
          </w:p>
        </w:tc>
        <w:tc>
          <w:tcPr>
            <w:tcW w:w="438" w:type="pct"/>
            <w:tcBorders>
              <w:top w:val="single" w:sz="12" w:space="0" w:color="000000" w:themeColor="background1" w:themeShade="00"/>
            </w:tcBorders>
          </w:tcPr>
          <w:p w14:paraId="6012FB8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53485EA1" w14:textId="77777777" w:rsidR="000A3A61" w:rsidRDefault="000A3A61" w:rsidP="000A3A61">
            <w:pPr>
              <w:pStyle w:val="NormalinTable"/>
            </w:pPr>
            <w:r>
              <w:t>0704 10 00</w:t>
            </w:r>
          </w:p>
        </w:tc>
        <w:tc>
          <w:tcPr>
            <w:tcW w:w="962" w:type="pct"/>
            <w:tcBorders>
              <w:top w:val="single" w:sz="12" w:space="0" w:color="000000" w:themeColor="background1" w:themeShade="00"/>
            </w:tcBorders>
          </w:tcPr>
          <w:p w14:paraId="1A63389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32A7BCA0" w14:textId="77777777" w:rsidR="000A3A61" w:rsidRDefault="000A3A61" w:rsidP="000A3A61">
            <w:pPr>
              <w:pStyle w:val="NormalinTable"/>
            </w:pPr>
            <w:r>
              <w:t>224,000 kg (2019)</w:t>
            </w:r>
          </w:p>
          <w:p w14:paraId="6B7F5E49" w14:textId="4683357C" w:rsidR="000A3A61" w:rsidRDefault="000A3A61" w:rsidP="000A3A61">
            <w:pPr>
              <w:pStyle w:val="NormalinTable"/>
            </w:pPr>
            <w:r>
              <w:t>295,000 kg</w:t>
            </w:r>
          </w:p>
        </w:tc>
        <w:tc>
          <w:tcPr>
            <w:tcW w:w="710" w:type="pct"/>
            <w:tcBorders>
              <w:top w:val="single" w:sz="12" w:space="0" w:color="000000" w:themeColor="background1" w:themeShade="00"/>
            </w:tcBorders>
          </w:tcPr>
          <w:p w14:paraId="6A3DA0B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1050F768" w14:textId="594BC8D9"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1DEC8D86" w14:textId="77777777" w:rsidR="000A3A61" w:rsidRDefault="000A3A61" w:rsidP="000A3A61">
            <w:pPr>
              <w:pStyle w:val="NormalinTable"/>
            </w:pPr>
            <w:r>
              <w:t>31/12/2019</w:t>
            </w:r>
          </w:p>
          <w:p w14:paraId="0D2FFF04" w14:textId="16FDFCAA" w:rsidR="000A3A61" w:rsidRDefault="000A3A61" w:rsidP="000A3A61">
            <w:pPr>
              <w:pStyle w:val="NormalinTable"/>
            </w:pPr>
            <w:r>
              <w:t>31/12</w:t>
            </w:r>
          </w:p>
        </w:tc>
      </w:tr>
      <w:tr w:rsidR="000A3A61" w14:paraId="592C3E91"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EF8F2B2" w14:textId="77777777" w:rsidR="000A3A61" w:rsidRDefault="000A3A61" w:rsidP="000A3A61">
            <w:pPr>
              <w:pStyle w:val="NormalinTable"/>
              <w:jc w:val="center"/>
            </w:pPr>
          </w:p>
        </w:tc>
        <w:tc>
          <w:tcPr>
            <w:tcW w:w="438" w:type="pct"/>
          </w:tcPr>
          <w:p w14:paraId="3F8372E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30DBD266" w14:textId="77777777" w:rsidR="000A3A61" w:rsidRDefault="000A3A61" w:rsidP="000A3A61">
            <w:pPr>
              <w:pStyle w:val="NormalinTable"/>
            </w:pPr>
            <w:r>
              <w:t>0704 90 00</w:t>
            </w:r>
          </w:p>
        </w:tc>
        <w:tc>
          <w:tcPr>
            <w:tcW w:w="962" w:type="pct"/>
          </w:tcPr>
          <w:p w14:paraId="7C235BA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3803C9B" w14:textId="77777777" w:rsidR="000A3A61" w:rsidRDefault="000A3A61" w:rsidP="000A3A61">
            <w:pPr>
              <w:pStyle w:val="NormalinTable"/>
            </w:pPr>
          </w:p>
        </w:tc>
        <w:tc>
          <w:tcPr>
            <w:tcW w:w="710" w:type="pct"/>
          </w:tcPr>
          <w:p w14:paraId="19A1FAD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76203582" w14:textId="77777777" w:rsidR="000A3A61" w:rsidRDefault="000A3A61" w:rsidP="000A3A61">
            <w:pPr>
              <w:pStyle w:val="NormalinTable"/>
            </w:pPr>
          </w:p>
        </w:tc>
      </w:tr>
      <w:tr w:rsidR="000A3A61" w14:paraId="2EA019D3"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11692708" w14:textId="77777777" w:rsidR="000A3A61" w:rsidRDefault="000A3A61" w:rsidP="000A3A61">
            <w:pPr>
              <w:pStyle w:val="NormalinTable"/>
              <w:jc w:val="center"/>
            </w:pPr>
            <w:r>
              <w:rPr>
                <w:b/>
              </w:rPr>
              <w:t>090925</w:t>
            </w:r>
          </w:p>
        </w:tc>
        <w:tc>
          <w:tcPr>
            <w:tcW w:w="438" w:type="pct"/>
            <w:tcBorders>
              <w:top w:val="single" w:sz="12" w:space="0" w:color="000000" w:themeColor="background1" w:themeShade="00"/>
            </w:tcBorders>
          </w:tcPr>
          <w:p w14:paraId="0A0B160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6658E641" w14:textId="77777777" w:rsidR="000A3A61" w:rsidRDefault="000A3A61" w:rsidP="000A3A61">
            <w:pPr>
              <w:pStyle w:val="NormalinTable"/>
            </w:pPr>
            <w:r>
              <w:t>0705 11 00</w:t>
            </w:r>
          </w:p>
        </w:tc>
        <w:tc>
          <w:tcPr>
            <w:tcW w:w="962" w:type="pct"/>
            <w:tcBorders>
              <w:top w:val="single" w:sz="12" w:space="0" w:color="000000" w:themeColor="background1" w:themeShade="00"/>
            </w:tcBorders>
          </w:tcPr>
          <w:p w14:paraId="7B86320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CE7121E" w14:textId="77777777" w:rsidR="000A3A61" w:rsidRDefault="000A3A61" w:rsidP="000A3A61">
            <w:pPr>
              <w:pStyle w:val="NormalinTable"/>
            </w:pPr>
            <w:r>
              <w:t>122,000 kg (2019)</w:t>
            </w:r>
          </w:p>
          <w:p w14:paraId="663A8F15" w14:textId="38E2B92F" w:rsidR="000A3A61" w:rsidRDefault="000A3A61" w:rsidP="000A3A61">
            <w:pPr>
              <w:pStyle w:val="NormalinTable"/>
            </w:pPr>
            <w:r>
              <w:t>161,000 kg</w:t>
            </w:r>
          </w:p>
        </w:tc>
        <w:tc>
          <w:tcPr>
            <w:tcW w:w="710" w:type="pct"/>
            <w:tcBorders>
              <w:top w:val="single" w:sz="12" w:space="0" w:color="000000" w:themeColor="background1" w:themeShade="00"/>
            </w:tcBorders>
          </w:tcPr>
          <w:p w14:paraId="01725B7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6F9016BB" w14:textId="1B2C45D8"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2ABBC39A" w14:textId="77777777" w:rsidR="000A3A61" w:rsidRDefault="000A3A61" w:rsidP="000A3A61">
            <w:pPr>
              <w:pStyle w:val="NormalinTable"/>
            </w:pPr>
            <w:r>
              <w:t>31/12/2019</w:t>
            </w:r>
          </w:p>
          <w:p w14:paraId="05C4F8AD" w14:textId="004BB3DB" w:rsidR="000A3A61" w:rsidRDefault="000A3A61" w:rsidP="000A3A61">
            <w:pPr>
              <w:pStyle w:val="NormalinTable"/>
            </w:pPr>
            <w:r>
              <w:t>31/12</w:t>
            </w:r>
          </w:p>
        </w:tc>
      </w:tr>
      <w:tr w:rsidR="000A3A61" w14:paraId="51984D41"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F0B8D31" w14:textId="77777777" w:rsidR="000A3A61" w:rsidRDefault="000A3A61" w:rsidP="000A3A61">
            <w:pPr>
              <w:pStyle w:val="NormalinTable"/>
              <w:jc w:val="center"/>
            </w:pPr>
          </w:p>
        </w:tc>
        <w:tc>
          <w:tcPr>
            <w:tcW w:w="438" w:type="pct"/>
          </w:tcPr>
          <w:p w14:paraId="09346CF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3B45033E" w14:textId="77777777" w:rsidR="000A3A61" w:rsidRDefault="000A3A61" w:rsidP="000A3A61">
            <w:pPr>
              <w:pStyle w:val="NormalinTable"/>
            </w:pPr>
            <w:r>
              <w:t>0705 19 00</w:t>
            </w:r>
          </w:p>
        </w:tc>
        <w:tc>
          <w:tcPr>
            <w:tcW w:w="962" w:type="pct"/>
          </w:tcPr>
          <w:p w14:paraId="619A2E4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2ED2716" w14:textId="77777777" w:rsidR="000A3A61" w:rsidRDefault="000A3A61" w:rsidP="000A3A61">
            <w:pPr>
              <w:pStyle w:val="NormalinTable"/>
            </w:pPr>
          </w:p>
        </w:tc>
        <w:tc>
          <w:tcPr>
            <w:tcW w:w="710" w:type="pct"/>
          </w:tcPr>
          <w:p w14:paraId="0F016F0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450D3915" w14:textId="77777777" w:rsidR="000A3A61" w:rsidRDefault="000A3A61" w:rsidP="000A3A61">
            <w:pPr>
              <w:pStyle w:val="NormalinTable"/>
            </w:pPr>
          </w:p>
        </w:tc>
      </w:tr>
      <w:tr w:rsidR="000A3A61" w14:paraId="20C3BEFE"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5AD8A9B4" w14:textId="77777777" w:rsidR="000A3A61" w:rsidRDefault="000A3A61" w:rsidP="000A3A61">
            <w:pPr>
              <w:pStyle w:val="NormalinTable"/>
              <w:jc w:val="center"/>
            </w:pPr>
          </w:p>
        </w:tc>
        <w:tc>
          <w:tcPr>
            <w:tcW w:w="438" w:type="pct"/>
          </w:tcPr>
          <w:p w14:paraId="44F3383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1C1011B" w14:textId="77777777" w:rsidR="000A3A61" w:rsidRDefault="000A3A61" w:rsidP="000A3A61">
            <w:pPr>
              <w:pStyle w:val="NormalinTable"/>
            </w:pPr>
            <w:r>
              <w:t>0705 21 00</w:t>
            </w:r>
          </w:p>
        </w:tc>
        <w:tc>
          <w:tcPr>
            <w:tcW w:w="962" w:type="pct"/>
          </w:tcPr>
          <w:p w14:paraId="2454423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4F7C6CC0" w14:textId="77777777" w:rsidR="000A3A61" w:rsidRDefault="000A3A61" w:rsidP="000A3A61">
            <w:pPr>
              <w:pStyle w:val="NormalinTable"/>
            </w:pPr>
          </w:p>
        </w:tc>
        <w:tc>
          <w:tcPr>
            <w:tcW w:w="710" w:type="pct"/>
          </w:tcPr>
          <w:p w14:paraId="7364F3DD"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02EC57A1" w14:textId="77777777" w:rsidR="000A3A61" w:rsidRDefault="000A3A61" w:rsidP="000A3A61">
            <w:pPr>
              <w:pStyle w:val="NormalinTable"/>
            </w:pPr>
          </w:p>
        </w:tc>
      </w:tr>
      <w:tr w:rsidR="000A3A61" w14:paraId="67B9816D"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1082D451" w14:textId="77777777" w:rsidR="000A3A61" w:rsidRDefault="000A3A61" w:rsidP="000A3A61">
            <w:pPr>
              <w:pStyle w:val="NormalinTable"/>
              <w:jc w:val="center"/>
            </w:pPr>
          </w:p>
        </w:tc>
        <w:tc>
          <w:tcPr>
            <w:tcW w:w="438" w:type="pct"/>
          </w:tcPr>
          <w:p w14:paraId="0617EA3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E800735" w14:textId="77777777" w:rsidR="000A3A61" w:rsidRDefault="000A3A61" w:rsidP="000A3A61">
            <w:pPr>
              <w:pStyle w:val="NormalinTable"/>
            </w:pPr>
            <w:r>
              <w:t>0705 29 00</w:t>
            </w:r>
          </w:p>
        </w:tc>
        <w:tc>
          <w:tcPr>
            <w:tcW w:w="962" w:type="pct"/>
          </w:tcPr>
          <w:p w14:paraId="70A158F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8DDE379" w14:textId="77777777" w:rsidR="000A3A61" w:rsidRDefault="000A3A61" w:rsidP="000A3A61">
            <w:pPr>
              <w:pStyle w:val="NormalinTable"/>
            </w:pPr>
          </w:p>
        </w:tc>
        <w:tc>
          <w:tcPr>
            <w:tcW w:w="710" w:type="pct"/>
          </w:tcPr>
          <w:p w14:paraId="736C958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27B291DA" w14:textId="77777777" w:rsidR="000A3A61" w:rsidRDefault="000A3A61" w:rsidP="000A3A61">
            <w:pPr>
              <w:pStyle w:val="NormalinTable"/>
            </w:pPr>
          </w:p>
        </w:tc>
      </w:tr>
      <w:tr w:rsidR="000A3A61" w14:paraId="65D7046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52A7308D" w14:textId="77777777" w:rsidR="000A3A61" w:rsidRDefault="000A3A61" w:rsidP="000A3A61">
            <w:pPr>
              <w:pStyle w:val="NormalinTable"/>
              <w:jc w:val="center"/>
            </w:pPr>
            <w:r>
              <w:rPr>
                <w:b/>
              </w:rPr>
              <w:t>090926</w:t>
            </w:r>
          </w:p>
        </w:tc>
        <w:tc>
          <w:tcPr>
            <w:tcW w:w="438" w:type="pct"/>
            <w:tcBorders>
              <w:top w:val="single" w:sz="12" w:space="0" w:color="000000" w:themeColor="background1" w:themeShade="00"/>
            </w:tcBorders>
          </w:tcPr>
          <w:p w14:paraId="72FE780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274F601D" w14:textId="77777777" w:rsidR="000A3A61" w:rsidRDefault="000A3A61" w:rsidP="000A3A61">
            <w:pPr>
              <w:pStyle w:val="NormalinTable"/>
            </w:pPr>
            <w:r>
              <w:t>0706 10 00</w:t>
            </w:r>
          </w:p>
        </w:tc>
        <w:tc>
          <w:tcPr>
            <w:tcW w:w="962" w:type="pct"/>
            <w:tcBorders>
              <w:top w:val="single" w:sz="12" w:space="0" w:color="000000" w:themeColor="background1" w:themeShade="00"/>
            </w:tcBorders>
          </w:tcPr>
          <w:p w14:paraId="2B26FB9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7E68203" w14:textId="77777777" w:rsidR="000A3A61" w:rsidRDefault="000A3A61" w:rsidP="000A3A61">
            <w:pPr>
              <w:pStyle w:val="NormalinTable"/>
            </w:pPr>
            <w:r>
              <w:t>204,000 kg (2019)</w:t>
            </w:r>
          </w:p>
          <w:p w14:paraId="118EE5DD" w14:textId="359B750F" w:rsidR="000A3A61" w:rsidRDefault="000A3A61" w:rsidP="000A3A61">
            <w:pPr>
              <w:pStyle w:val="NormalinTable"/>
            </w:pPr>
            <w:r>
              <w:t>269,000 kg</w:t>
            </w:r>
          </w:p>
        </w:tc>
        <w:tc>
          <w:tcPr>
            <w:tcW w:w="710" w:type="pct"/>
            <w:tcBorders>
              <w:top w:val="single" w:sz="12" w:space="0" w:color="000000" w:themeColor="background1" w:themeShade="00"/>
            </w:tcBorders>
          </w:tcPr>
          <w:p w14:paraId="2A53A06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2151B7D" w14:textId="653CED83"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F0B7171" w14:textId="77777777" w:rsidR="000A3A61" w:rsidRDefault="000A3A61" w:rsidP="000A3A61">
            <w:pPr>
              <w:pStyle w:val="NormalinTable"/>
            </w:pPr>
            <w:r>
              <w:t>31/12/2019</w:t>
            </w:r>
          </w:p>
          <w:p w14:paraId="6ECC59D5" w14:textId="350BD3B8" w:rsidR="000A3A61" w:rsidRDefault="000A3A61" w:rsidP="000A3A61">
            <w:pPr>
              <w:pStyle w:val="NormalinTable"/>
            </w:pPr>
            <w:r>
              <w:t>31/12</w:t>
            </w:r>
          </w:p>
        </w:tc>
      </w:tr>
      <w:tr w:rsidR="000A3A61" w14:paraId="543FF5F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04D0848A" w14:textId="77777777" w:rsidR="000A3A61" w:rsidRDefault="000A3A61" w:rsidP="000A3A61">
            <w:pPr>
              <w:pStyle w:val="NormalinTable"/>
              <w:jc w:val="center"/>
            </w:pPr>
            <w:r>
              <w:rPr>
                <w:b/>
              </w:rPr>
              <w:t>090927</w:t>
            </w:r>
          </w:p>
        </w:tc>
        <w:tc>
          <w:tcPr>
            <w:tcW w:w="438" w:type="pct"/>
            <w:tcBorders>
              <w:top w:val="single" w:sz="12" w:space="0" w:color="000000" w:themeColor="background1" w:themeShade="00"/>
            </w:tcBorders>
          </w:tcPr>
          <w:p w14:paraId="4E79608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2179C077" w14:textId="77777777" w:rsidR="000A3A61" w:rsidRDefault="000A3A61" w:rsidP="000A3A61">
            <w:pPr>
              <w:pStyle w:val="NormalinTable"/>
            </w:pPr>
            <w:r>
              <w:t>0706 90 10</w:t>
            </w:r>
          </w:p>
        </w:tc>
        <w:tc>
          <w:tcPr>
            <w:tcW w:w="962" w:type="pct"/>
            <w:tcBorders>
              <w:top w:val="single" w:sz="12" w:space="0" w:color="000000" w:themeColor="background1" w:themeShade="00"/>
            </w:tcBorders>
          </w:tcPr>
          <w:p w14:paraId="56D9546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CCBA2CC" w14:textId="77777777" w:rsidR="000A3A61" w:rsidRDefault="000A3A61" w:rsidP="000A3A61">
            <w:pPr>
              <w:pStyle w:val="NormalinTable"/>
            </w:pPr>
            <w:r>
              <w:t>122,000 kg (2019)</w:t>
            </w:r>
          </w:p>
          <w:p w14:paraId="6A878540" w14:textId="7317A2C0" w:rsidR="000A3A61" w:rsidRDefault="000A3A61" w:rsidP="000A3A61">
            <w:pPr>
              <w:pStyle w:val="NormalinTable"/>
            </w:pPr>
            <w:r>
              <w:t>161,000 kg</w:t>
            </w:r>
          </w:p>
        </w:tc>
        <w:tc>
          <w:tcPr>
            <w:tcW w:w="710" w:type="pct"/>
            <w:tcBorders>
              <w:top w:val="single" w:sz="12" w:space="0" w:color="000000" w:themeColor="background1" w:themeShade="00"/>
            </w:tcBorders>
          </w:tcPr>
          <w:p w14:paraId="14BFCD4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6C0FCAEE" w14:textId="1D33E31C"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6ECCCE7F" w14:textId="77777777" w:rsidR="000A3A61" w:rsidRDefault="000A3A61" w:rsidP="000A3A61">
            <w:pPr>
              <w:pStyle w:val="NormalinTable"/>
            </w:pPr>
            <w:r>
              <w:t>31/12/2019</w:t>
            </w:r>
          </w:p>
          <w:p w14:paraId="34E8EEC5" w14:textId="421AE071" w:rsidR="000A3A61" w:rsidRDefault="000A3A61" w:rsidP="000A3A61">
            <w:pPr>
              <w:pStyle w:val="NormalinTable"/>
            </w:pPr>
            <w:r>
              <w:t>31/12</w:t>
            </w:r>
          </w:p>
        </w:tc>
      </w:tr>
      <w:tr w:rsidR="000A3A61" w14:paraId="3A6FD71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4CC4A05" w14:textId="77777777" w:rsidR="000A3A61" w:rsidRDefault="000A3A61" w:rsidP="000A3A61">
            <w:pPr>
              <w:pStyle w:val="NormalinTable"/>
              <w:jc w:val="center"/>
            </w:pPr>
          </w:p>
        </w:tc>
        <w:tc>
          <w:tcPr>
            <w:tcW w:w="438" w:type="pct"/>
          </w:tcPr>
          <w:p w14:paraId="1C405F4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6C933EB7" w14:textId="77777777" w:rsidR="000A3A61" w:rsidRDefault="000A3A61" w:rsidP="000A3A61">
            <w:pPr>
              <w:pStyle w:val="NormalinTable"/>
            </w:pPr>
            <w:r>
              <w:t>0706 90 90</w:t>
            </w:r>
          </w:p>
        </w:tc>
        <w:tc>
          <w:tcPr>
            <w:tcW w:w="962" w:type="pct"/>
          </w:tcPr>
          <w:p w14:paraId="67D9E73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2D88292F" w14:textId="77777777" w:rsidR="000A3A61" w:rsidRDefault="000A3A61" w:rsidP="000A3A61">
            <w:pPr>
              <w:pStyle w:val="NormalinTable"/>
            </w:pPr>
          </w:p>
        </w:tc>
        <w:tc>
          <w:tcPr>
            <w:tcW w:w="710" w:type="pct"/>
          </w:tcPr>
          <w:p w14:paraId="5BA0C1B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413595C7" w14:textId="77777777" w:rsidR="000A3A61" w:rsidRDefault="000A3A61" w:rsidP="000A3A61">
            <w:pPr>
              <w:pStyle w:val="NormalinTable"/>
            </w:pPr>
          </w:p>
        </w:tc>
      </w:tr>
      <w:tr w:rsidR="000A3A61" w14:paraId="6E7FE02F"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6F9A9984" w14:textId="77777777" w:rsidR="000A3A61" w:rsidRDefault="000A3A61" w:rsidP="000A3A61">
            <w:pPr>
              <w:pStyle w:val="NormalinTable"/>
              <w:jc w:val="center"/>
            </w:pPr>
            <w:r>
              <w:rPr>
                <w:b/>
              </w:rPr>
              <w:t>090928</w:t>
            </w:r>
          </w:p>
        </w:tc>
        <w:tc>
          <w:tcPr>
            <w:tcW w:w="438" w:type="pct"/>
            <w:tcBorders>
              <w:top w:val="single" w:sz="12" w:space="0" w:color="000000" w:themeColor="background1" w:themeShade="00"/>
            </w:tcBorders>
          </w:tcPr>
          <w:p w14:paraId="19003DD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9510F56" w14:textId="77777777" w:rsidR="000A3A61" w:rsidRDefault="000A3A61" w:rsidP="000A3A61">
            <w:pPr>
              <w:pStyle w:val="NormalinTable"/>
            </w:pPr>
            <w:r>
              <w:t>0707 00 05</w:t>
            </w:r>
          </w:p>
        </w:tc>
        <w:tc>
          <w:tcPr>
            <w:tcW w:w="962" w:type="pct"/>
            <w:tcBorders>
              <w:top w:val="single" w:sz="12" w:space="0" w:color="000000" w:themeColor="background1" w:themeShade="00"/>
            </w:tcBorders>
          </w:tcPr>
          <w:p w14:paraId="75C632D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11D5BB9A" w14:textId="77777777" w:rsidR="000A3A61" w:rsidRDefault="000A3A61" w:rsidP="000A3A61">
            <w:pPr>
              <w:pStyle w:val="NormalinTable"/>
            </w:pPr>
            <w:r>
              <w:t>41,000 kg (2019)</w:t>
            </w:r>
          </w:p>
          <w:p w14:paraId="4F99C284" w14:textId="3933C33D" w:rsidR="000A3A61" w:rsidRDefault="000A3A61" w:rsidP="000A3A61">
            <w:pPr>
              <w:pStyle w:val="NormalinTable"/>
            </w:pPr>
            <w:r>
              <w:t>54,000 kg</w:t>
            </w:r>
          </w:p>
        </w:tc>
        <w:tc>
          <w:tcPr>
            <w:tcW w:w="710" w:type="pct"/>
            <w:tcBorders>
              <w:top w:val="single" w:sz="12" w:space="0" w:color="000000" w:themeColor="background1" w:themeShade="00"/>
            </w:tcBorders>
          </w:tcPr>
          <w:p w14:paraId="0BDD3B0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58C81C64" w14:textId="412D5CB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6C505CCC" w14:textId="77777777" w:rsidR="000A3A61" w:rsidRDefault="000A3A61" w:rsidP="000A3A61">
            <w:pPr>
              <w:pStyle w:val="NormalinTable"/>
            </w:pPr>
            <w:r>
              <w:t>31/12/2019</w:t>
            </w:r>
          </w:p>
          <w:p w14:paraId="0FF60B63" w14:textId="6204F342" w:rsidR="000A3A61" w:rsidRDefault="000A3A61" w:rsidP="000A3A61">
            <w:pPr>
              <w:pStyle w:val="NormalinTable"/>
            </w:pPr>
            <w:r>
              <w:t>31/12</w:t>
            </w:r>
          </w:p>
        </w:tc>
      </w:tr>
      <w:tr w:rsidR="000A3A61" w14:paraId="441AFAE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3AC86762" w14:textId="77777777" w:rsidR="000A3A61" w:rsidRDefault="000A3A61" w:rsidP="000A3A61">
            <w:pPr>
              <w:pStyle w:val="NormalinTable"/>
              <w:jc w:val="center"/>
            </w:pPr>
            <w:r>
              <w:rPr>
                <w:b/>
              </w:rPr>
              <w:t>090929</w:t>
            </w:r>
          </w:p>
        </w:tc>
        <w:tc>
          <w:tcPr>
            <w:tcW w:w="438" w:type="pct"/>
            <w:tcBorders>
              <w:top w:val="single" w:sz="12" w:space="0" w:color="000000" w:themeColor="background1" w:themeShade="00"/>
            </w:tcBorders>
          </w:tcPr>
          <w:p w14:paraId="3532DB4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B12902C" w14:textId="77777777" w:rsidR="000A3A61" w:rsidRDefault="000A3A61" w:rsidP="000A3A61">
            <w:pPr>
              <w:pStyle w:val="NormalinTable"/>
            </w:pPr>
            <w:r>
              <w:t>0708 20 00</w:t>
            </w:r>
          </w:p>
        </w:tc>
        <w:tc>
          <w:tcPr>
            <w:tcW w:w="962" w:type="pct"/>
            <w:tcBorders>
              <w:top w:val="single" w:sz="12" w:space="0" w:color="000000" w:themeColor="background1" w:themeShade="00"/>
            </w:tcBorders>
          </w:tcPr>
          <w:p w14:paraId="1231EB5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7EF95001" w14:textId="77777777" w:rsidR="000A3A61" w:rsidRDefault="000A3A61" w:rsidP="000A3A61">
            <w:pPr>
              <w:pStyle w:val="NormalinTable"/>
            </w:pPr>
            <w:r>
              <w:t>41,000 kg (2019)</w:t>
            </w:r>
          </w:p>
          <w:p w14:paraId="201E05C1" w14:textId="58F66123" w:rsidR="000A3A61" w:rsidRDefault="000A3A61" w:rsidP="000A3A61">
            <w:pPr>
              <w:pStyle w:val="NormalinTable"/>
            </w:pPr>
            <w:r>
              <w:t>54,000 kg</w:t>
            </w:r>
          </w:p>
        </w:tc>
        <w:tc>
          <w:tcPr>
            <w:tcW w:w="710" w:type="pct"/>
            <w:tcBorders>
              <w:top w:val="single" w:sz="12" w:space="0" w:color="000000" w:themeColor="background1" w:themeShade="00"/>
            </w:tcBorders>
          </w:tcPr>
          <w:p w14:paraId="237615B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ACF89D7" w14:textId="042BA589"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F6FE510" w14:textId="77777777" w:rsidR="000A3A61" w:rsidRDefault="000A3A61" w:rsidP="000A3A61">
            <w:pPr>
              <w:pStyle w:val="NormalinTable"/>
            </w:pPr>
            <w:r>
              <w:t>31/12/2019</w:t>
            </w:r>
          </w:p>
          <w:p w14:paraId="46E7D6F2" w14:textId="52B351C8" w:rsidR="000A3A61" w:rsidRDefault="000A3A61" w:rsidP="000A3A61">
            <w:pPr>
              <w:pStyle w:val="NormalinTable"/>
            </w:pPr>
            <w:r>
              <w:t>31/12</w:t>
            </w:r>
          </w:p>
        </w:tc>
      </w:tr>
      <w:tr w:rsidR="000A3A61" w14:paraId="450C243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5A177E53" w14:textId="77777777" w:rsidR="000A3A61" w:rsidRDefault="000A3A61" w:rsidP="000A3A61">
            <w:pPr>
              <w:pStyle w:val="NormalinTable"/>
              <w:jc w:val="center"/>
            </w:pPr>
            <w:r>
              <w:rPr>
                <w:b/>
              </w:rPr>
              <w:lastRenderedPageBreak/>
              <w:t>090930</w:t>
            </w:r>
          </w:p>
        </w:tc>
        <w:tc>
          <w:tcPr>
            <w:tcW w:w="438" w:type="pct"/>
            <w:tcBorders>
              <w:top w:val="single" w:sz="12" w:space="0" w:color="000000" w:themeColor="background1" w:themeShade="00"/>
            </w:tcBorders>
          </w:tcPr>
          <w:p w14:paraId="5256284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4E53AB0B" w14:textId="77777777" w:rsidR="000A3A61" w:rsidRDefault="000A3A61" w:rsidP="000A3A61">
            <w:pPr>
              <w:pStyle w:val="NormalinTable"/>
            </w:pPr>
            <w:r>
              <w:t>0709 30 00</w:t>
            </w:r>
          </w:p>
        </w:tc>
        <w:tc>
          <w:tcPr>
            <w:tcW w:w="962" w:type="pct"/>
            <w:tcBorders>
              <w:top w:val="single" w:sz="12" w:space="0" w:color="000000" w:themeColor="background1" w:themeShade="00"/>
            </w:tcBorders>
          </w:tcPr>
          <w:p w14:paraId="7AD5A5E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05493AE5" w14:textId="77777777" w:rsidR="000A3A61" w:rsidRDefault="000A3A61" w:rsidP="000A3A61">
            <w:pPr>
              <w:pStyle w:val="NormalinTable"/>
            </w:pPr>
            <w:r>
              <w:t>20,000 kg (2019)</w:t>
            </w:r>
          </w:p>
          <w:p w14:paraId="71497D41" w14:textId="329B278E" w:rsidR="000A3A61" w:rsidRDefault="000A3A61" w:rsidP="000A3A61">
            <w:pPr>
              <w:pStyle w:val="NormalinTable"/>
            </w:pPr>
            <w:r>
              <w:t>27,000 kg</w:t>
            </w:r>
          </w:p>
        </w:tc>
        <w:tc>
          <w:tcPr>
            <w:tcW w:w="710" w:type="pct"/>
            <w:tcBorders>
              <w:top w:val="single" w:sz="12" w:space="0" w:color="000000" w:themeColor="background1" w:themeShade="00"/>
            </w:tcBorders>
          </w:tcPr>
          <w:p w14:paraId="00C38A4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2B57229F" w14:textId="689BBE2C"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4A714D99" w14:textId="77777777" w:rsidR="000A3A61" w:rsidRDefault="000A3A61" w:rsidP="000A3A61">
            <w:pPr>
              <w:pStyle w:val="NormalinTable"/>
            </w:pPr>
            <w:r>
              <w:t>31/12/2019</w:t>
            </w:r>
          </w:p>
          <w:p w14:paraId="48D7F8EA" w14:textId="77BAB7A7" w:rsidR="000A3A61" w:rsidRDefault="000A3A61" w:rsidP="000A3A61">
            <w:pPr>
              <w:pStyle w:val="NormalinTable"/>
            </w:pPr>
            <w:r>
              <w:t>31/12</w:t>
            </w:r>
          </w:p>
        </w:tc>
      </w:tr>
      <w:tr w:rsidR="000A3A61" w14:paraId="1550389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7DD649DD" w14:textId="77777777" w:rsidR="000A3A61" w:rsidRDefault="000A3A61" w:rsidP="000A3A61">
            <w:pPr>
              <w:pStyle w:val="NormalinTable"/>
              <w:jc w:val="center"/>
            </w:pPr>
            <w:r>
              <w:rPr>
                <w:b/>
              </w:rPr>
              <w:t>090931</w:t>
            </w:r>
          </w:p>
        </w:tc>
        <w:tc>
          <w:tcPr>
            <w:tcW w:w="438" w:type="pct"/>
            <w:tcBorders>
              <w:top w:val="single" w:sz="12" w:space="0" w:color="000000" w:themeColor="background1" w:themeShade="00"/>
            </w:tcBorders>
          </w:tcPr>
          <w:p w14:paraId="20DC951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4950DCFD" w14:textId="77777777" w:rsidR="000A3A61" w:rsidRDefault="000A3A61" w:rsidP="000A3A61">
            <w:pPr>
              <w:pStyle w:val="NormalinTable"/>
            </w:pPr>
            <w:r>
              <w:t>0709 40 00</w:t>
            </w:r>
          </w:p>
        </w:tc>
        <w:tc>
          <w:tcPr>
            <w:tcW w:w="962" w:type="pct"/>
            <w:tcBorders>
              <w:top w:val="single" w:sz="12" w:space="0" w:color="000000" w:themeColor="background1" w:themeShade="00"/>
            </w:tcBorders>
          </w:tcPr>
          <w:p w14:paraId="3E3AA7E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EA2FDB0" w14:textId="77777777" w:rsidR="000A3A61" w:rsidRDefault="000A3A61" w:rsidP="000A3A61">
            <w:pPr>
              <w:pStyle w:val="NormalinTable"/>
            </w:pPr>
            <w:r>
              <w:t>20,000 kg (2019)</w:t>
            </w:r>
          </w:p>
          <w:p w14:paraId="6B475800" w14:textId="3746B538" w:rsidR="000A3A61" w:rsidRDefault="000A3A61" w:rsidP="000A3A61">
            <w:pPr>
              <w:pStyle w:val="NormalinTable"/>
            </w:pPr>
            <w:r>
              <w:t>27,000 kg</w:t>
            </w:r>
          </w:p>
        </w:tc>
        <w:tc>
          <w:tcPr>
            <w:tcW w:w="710" w:type="pct"/>
            <w:tcBorders>
              <w:top w:val="single" w:sz="12" w:space="0" w:color="000000" w:themeColor="background1" w:themeShade="00"/>
            </w:tcBorders>
          </w:tcPr>
          <w:p w14:paraId="34E3E78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2B07DC1B" w14:textId="263603DB"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6F4DF8C" w14:textId="77777777" w:rsidR="000A3A61" w:rsidRDefault="000A3A61" w:rsidP="000A3A61">
            <w:pPr>
              <w:pStyle w:val="NormalinTable"/>
            </w:pPr>
            <w:r>
              <w:t>31/12/2019</w:t>
            </w:r>
          </w:p>
          <w:p w14:paraId="6793C50F" w14:textId="7B30B23B" w:rsidR="000A3A61" w:rsidRDefault="000A3A61" w:rsidP="000A3A61">
            <w:pPr>
              <w:pStyle w:val="NormalinTable"/>
            </w:pPr>
            <w:r>
              <w:t>31/12</w:t>
            </w:r>
          </w:p>
        </w:tc>
      </w:tr>
      <w:tr w:rsidR="000A3A61" w14:paraId="31F28C69"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19761C7" w14:textId="77777777" w:rsidR="000A3A61" w:rsidRDefault="000A3A61" w:rsidP="000A3A61">
            <w:pPr>
              <w:pStyle w:val="NormalinTable"/>
              <w:jc w:val="center"/>
            </w:pPr>
            <w:r>
              <w:rPr>
                <w:b/>
              </w:rPr>
              <w:t>090932</w:t>
            </w:r>
          </w:p>
        </w:tc>
        <w:tc>
          <w:tcPr>
            <w:tcW w:w="438" w:type="pct"/>
            <w:tcBorders>
              <w:top w:val="single" w:sz="12" w:space="0" w:color="000000" w:themeColor="background1" w:themeShade="00"/>
            </w:tcBorders>
          </w:tcPr>
          <w:p w14:paraId="678EEB3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0E30B66" w14:textId="77777777" w:rsidR="000A3A61" w:rsidRDefault="000A3A61" w:rsidP="000A3A61">
            <w:pPr>
              <w:pStyle w:val="NormalinTable"/>
            </w:pPr>
            <w:r>
              <w:t>0709 70 00</w:t>
            </w:r>
          </w:p>
        </w:tc>
        <w:tc>
          <w:tcPr>
            <w:tcW w:w="962" w:type="pct"/>
            <w:tcBorders>
              <w:top w:val="single" w:sz="12" w:space="0" w:color="000000" w:themeColor="background1" w:themeShade="00"/>
            </w:tcBorders>
          </w:tcPr>
          <w:p w14:paraId="5139478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4DBAF397" w14:textId="77777777" w:rsidR="000A3A61" w:rsidRDefault="000A3A61" w:rsidP="000A3A61">
            <w:pPr>
              <w:pStyle w:val="NormalinTable"/>
            </w:pPr>
            <w:r>
              <w:t>41,000 kg (2019)</w:t>
            </w:r>
          </w:p>
          <w:p w14:paraId="1D791F05" w14:textId="0C6D073A" w:rsidR="000A3A61" w:rsidRDefault="000A3A61" w:rsidP="000A3A61">
            <w:pPr>
              <w:pStyle w:val="NormalinTable"/>
            </w:pPr>
            <w:r>
              <w:t>54,000 kg</w:t>
            </w:r>
          </w:p>
        </w:tc>
        <w:tc>
          <w:tcPr>
            <w:tcW w:w="710" w:type="pct"/>
            <w:tcBorders>
              <w:top w:val="single" w:sz="12" w:space="0" w:color="000000" w:themeColor="background1" w:themeShade="00"/>
            </w:tcBorders>
          </w:tcPr>
          <w:p w14:paraId="5C563B8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4AA7BFA8" w14:textId="733665C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45A9762" w14:textId="77777777" w:rsidR="000A3A61" w:rsidRDefault="000A3A61" w:rsidP="000A3A61">
            <w:pPr>
              <w:pStyle w:val="NormalinTable"/>
            </w:pPr>
            <w:r>
              <w:t>31/12/2019</w:t>
            </w:r>
          </w:p>
          <w:p w14:paraId="20707CC1" w14:textId="126E57B5" w:rsidR="000A3A61" w:rsidRDefault="000A3A61" w:rsidP="000A3A61">
            <w:pPr>
              <w:pStyle w:val="NormalinTable"/>
            </w:pPr>
            <w:r>
              <w:t>31/12</w:t>
            </w:r>
          </w:p>
        </w:tc>
      </w:tr>
      <w:tr w:rsidR="000A3A61" w14:paraId="72ED4F5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101780E" w14:textId="77777777" w:rsidR="000A3A61" w:rsidRDefault="000A3A61" w:rsidP="000A3A61">
            <w:pPr>
              <w:pStyle w:val="NormalinTable"/>
              <w:jc w:val="center"/>
            </w:pPr>
            <w:r>
              <w:rPr>
                <w:b/>
              </w:rPr>
              <w:t>090933</w:t>
            </w:r>
          </w:p>
        </w:tc>
        <w:tc>
          <w:tcPr>
            <w:tcW w:w="438" w:type="pct"/>
            <w:tcBorders>
              <w:top w:val="single" w:sz="12" w:space="0" w:color="000000" w:themeColor="background1" w:themeShade="00"/>
            </w:tcBorders>
          </w:tcPr>
          <w:p w14:paraId="706777B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4C6998E0" w14:textId="77777777" w:rsidR="000A3A61" w:rsidRDefault="000A3A61" w:rsidP="000A3A61">
            <w:pPr>
              <w:pStyle w:val="NormalinTable"/>
            </w:pPr>
            <w:r>
              <w:t>0709 99 10</w:t>
            </w:r>
          </w:p>
        </w:tc>
        <w:tc>
          <w:tcPr>
            <w:tcW w:w="962" w:type="pct"/>
            <w:tcBorders>
              <w:top w:val="single" w:sz="12" w:space="0" w:color="000000" w:themeColor="background1" w:themeShade="00"/>
            </w:tcBorders>
          </w:tcPr>
          <w:p w14:paraId="0A1AB61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710914A0" w14:textId="77777777" w:rsidR="000A3A61" w:rsidRDefault="000A3A61" w:rsidP="000A3A61">
            <w:pPr>
              <w:pStyle w:val="NormalinTable"/>
            </w:pPr>
            <w:r>
              <w:t>41,000 kg (2019)</w:t>
            </w:r>
          </w:p>
          <w:p w14:paraId="3DC8A610" w14:textId="197678E8" w:rsidR="000A3A61" w:rsidRDefault="000A3A61" w:rsidP="000A3A61">
            <w:pPr>
              <w:pStyle w:val="NormalinTable"/>
            </w:pPr>
            <w:r>
              <w:t>54,000 kg</w:t>
            </w:r>
          </w:p>
        </w:tc>
        <w:tc>
          <w:tcPr>
            <w:tcW w:w="710" w:type="pct"/>
            <w:tcBorders>
              <w:top w:val="single" w:sz="12" w:space="0" w:color="000000" w:themeColor="background1" w:themeShade="00"/>
            </w:tcBorders>
          </w:tcPr>
          <w:p w14:paraId="31C3779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55978A81" w14:textId="32CE96A5"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CD43D14" w14:textId="77777777" w:rsidR="000A3A61" w:rsidRDefault="000A3A61" w:rsidP="000A3A61">
            <w:pPr>
              <w:pStyle w:val="NormalinTable"/>
            </w:pPr>
            <w:r>
              <w:t>31/12/2019</w:t>
            </w:r>
          </w:p>
          <w:p w14:paraId="31A956C6" w14:textId="3537F332" w:rsidR="000A3A61" w:rsidRDefault="000A3A61" w:rsidP="000A3A61">
            <w:pPr>
              <w:pStyle w:val="NormalinTable"/>
            </w:pPr>
            <w:r>
              <w:t>31/12</w:t>
            </w:r>
          </w:p>
        </w:tc>
      </w:tr>
      <w:tr w:rsidR="000A3A61" w14:paraId="2B3840FD"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1509CF8B" w14:textId="77777777" w:rsidR="000A3A61" w:rsidRDefault="000A3A61" w:rsidP="000A3A61">
            <w:pPr>
              <w:pStyle w:val="NormalinTable"/>
              <w:jc w:val="center"/>
            </w:pPr>
            <w:r>
              <w:rPr>
                <w:b/>
              </w:rPr>
              <w:t>090934</w:t>
            </w:r>
          </w:p>
        </w:tc>
        <w:tc>
          <w:tcPr>
            <w:tcW w:w="438" w:type="pct"/>
            <w:tcBorders>
              <w:top w:val="single" w:sz="12" w:space="0" w:color="000000" w:themeColor="background1" w:themeShade="00"/>
            </w:tcBorders>
          </w:tcPr>
          <w:p w14:paraId="346BC29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2515E6F1" w14:textId="77777777" w:rsidR="000A3A61" w:rsidRDefault="000A3A61" w:rsidP="000A3A61">
            <w:pPr>
              <w:pStyle w:val="NormalinTable"/>
            </w:pPr>
            <w:r>
              <w:t>0709 99 50</w:t>
            </w:r>
          </w:p>
        </w:tc>
        <w:tc>
          <w:tcPr>
            <w:tcW w:w="962" w:type="pct"/>
            <w:tcBorders>
              <w:top w:val="single" w:sz="12" w:space="0" w:color="000000" w:themeColor="background1" w:themeShade="00"/>
            </w:tcBorders>
          </w:tcPr>
          <w:p w14:paraId="5449603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C478798" w14:textId="77777777" w:rsidR="000A3A61" w:rsidRDefault="000A3A61" w:rsidP="000A3A61">
            <w:pPr>
              <w:pStyle w:val="NormalinTable"/>
            </w:pPr>
            <w:r>
              <w:t>41,000 kg (2019)</w:t>
            </w:r>
          </w:p>
          <w:p w14:paraId="1DFD5F26" w14:textId="1AE55DAD" w:rsidR="000A3A61" w:rsidRDefault="000A3A61" w:rsidP="000A3A61">
            <w:pPr>
              <w:pStyle w:val="NormalinTable"/>
            </w:pPr>
            <w:r>
              <w:t>54,000 kg</w:t>
            </w:r>
          </w:p>
        </w:tc>
        <w:tc>
          <w:tcPr>
            <w:tcW w:w="710" w:type="pct"/>
            <w:tcBorders>
              <w:top w:val="single" w:sz="12" w:space="0" w:color="000000" w:themeColor="background1" w:themeShade="00"/>
            </w:tcBorders>
          </w:tcPr>
          <w:p w14:paraId="5E21FC8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1C37F29F" w14:textId="58E09F4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1847F79E" w14:textId="77777777" w:rsidR="000A3A61" w:rsidRDefault="000A3A61" w:rsidP="000A3A61">
            <w:pPr>
              <w:pStyle w:val="NormalinTable"/>
            </w:pPr>
            <w:r>
              <w:t>31/12/2019</w:t>
            </w:r>
          </w:p>
          <w:p w14:paraId="296391FC" w14:textId="1BF33128" w:rsidR="000A3A61" w:rsidRDefault="000A3A61" w:rsidP="000A3A61">
            <w:pPr>
              <w:pStyle w:val="NormalinTable"/>
            </w:pPr>
            <w:r>
              <w:t>31/12</w:t>
            </w:r>
          </w:p>
        </w:tc>
      </w:tr>
      <w:tr w:rsidR="000A3A61" w14:paraId="68428FB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2822028D" w14:textId="77777777" w:rsidR="000A3A61" w:rsidRDefault="000A3A61" w:rsidP="000A3A61">
            <w:pPr>
              <w:pStyle w:val="NormalinTable"/>
              <w:jc w:val="center"/>
            </w:pPr>
            <w:r>
              <w:rPr>
                <w:b/>
              </w:rPr>
              <w:t>090935</w:t>
            </w:r>
          </w:p>
        </w:tc>
        <w:tc>
          <w:tcPr>
            <w:tcW w:w="438" w:type="pct"/>
            <w:tcBorders>
              <w:top w:val="single" w:sz="12" w:space="0" w:color="000000" w:themeColor="background1" w:themeShade="00"/>
            </w:tcBorders>
          </w:tcPr>
          <w:p w14:paraId="3BC8B07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1D27A060" w14:textId="77777777" w:rsidR="000A3A61" w:rsidRDefault="000A3A61" w:rsidP="000A3A61">
            <w:pPr>
              <w:pStyle w:val="NormalinTable"/>
            </w:pPr>
            <w:r>
              <w:t>0709 93 10</w:t>
            </w:r>
          </w:p>
        </w:tc>
        <w:tc>
          <w:tcPr>
            <w:tcW w:w="962" w:type="pct"/>
            <w:tcBorders>
              <w:top w:val="single" w:sz="12" w:space="0" w:color="000000" w:themeColor="background1" w:themeShade="00"/>
            </w:tcBorders>
          </w:tcPr>
          <w:p w14:paraId="14404B1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7C316A7D" w14:textId="77777777" w:rsidR="000A3A61" w:rsidRDefault="000A3A61" w:rsidP="000A3A61">
            <w:pPr>
              <w:pStyle w:val="NormalinTable"/>
            </w:pPr>
            <w:r>
              <w:t>41,000 kg (2019)</w:t>
            </w:r>
          </w:p>
          <w:p w14:paraId="018E288C" w14:textId="6586B743" w:rsidR="000A3A61" w:rsidRDefault="000A3A61" w:rsidP="000A3A61">
            <w:pPr>
              <w:pStyle w:val="NormalinTable"/>
            </w:pPr>
            <w:r>
              <w:t>54,000 kg</w:t>
            </w:r>
          </w:p>
        </w:tc>
        <w:tc>
          <w:tcPr>
            <w:tcW w:w="710" w:type="pct"/>
            <w:tcBorders>
              <w:top w:val="single" w:sz="12" w:space="0" w:color="000000" w:themeColor="background1" w:themeShade="00"/>
            </w:tcBorders>
          </w:tcPr>
          <w:p w14:paraId="2FBEA43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45B63F40" w14:textId="3FAED6E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5C4AF054" w14:textId="77777777" w:rsidR="000A3A61" w:rsidRDefault="000A3A61" w:rsidP="000A3A61">
            <w:pPr>
              <w:pStyle w:val="NormalinTable"/>
            </w:pPr>
            <w:r>
              <w:t>31/12/2019</w:t>
            </w:r>
          </w:p>
          <w:p w14:paraId="7BA56386" w14:textId="41F29C89" w:rsidR="000A3A61" w:rsidRDefault="000A3A61" w:rsidP="000A3A61">
            <w:pPr>
              <w:pStyle w:val="NormalinTable"/>
            </w:pPr>
            <w:r>
              <w:t>31/12</w:t>
            </w:r>
          </w:p>
        </w:tc>
      </w:tr>
      <w:tr w:rsidR="000A3A61" w14:paraId="3464BEE9"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5C8F8AF6" w14:textId="77777777" w:rsidR="000A3A61" w:rsidRDefault="000A3A61" w:rsidP="000A3A61">
            <w:pPr>
              <w:pStyle w:val="NormalinTable"/>
              <w:jc w:val="center"/>
            </w:pPr>
            <w:r>
              <w:rPr>
                <w:b/>
              </w:rPr>
              <w:t>090936</w:t>
            </w:r>
          </w:p>
        </w:tc>
        <w:tc>
          <w:tcPr>
            <w:tcW w:w="438" w:type="pct"/>
            <w:tcBorders>
              <w:top w:val="single" w:sz="12" w:space="0" w:color="000000" w:themeColor="background1" w:themeShade="00"/>
            </w:tcBorders>
          </w:tcPr>
          <w:p w14:paraId="09D2DD6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98490AE" w14:textId="77777777" w:rsidR="000A3A61" w:rsidRDefault="000A3A61" w:rsidP="000A3A61">
            <w:pPr>
              <w:pStyle w:val="NormalinTable"/>
            </w:pPr>
            <w:r>
              <w:t>0709 93 90</w:t>
            </w:r>
          </w:p>
        </w:tc>
        <w:tc>
          <w:tcPr>
            <w:tcW w:w="962" w:type="pct"/>
            <w:tcBorders>
              <w:top w:val="single" w:sz="12" w:space="0" w:color="000000" w:themeColor="background1" w:themeShade="00"/>
            </w:tcBorders>
          </w:tcPr>
          <w:p w14:paraId="6DAF625D"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CB9C1BE" w14:textId="77777777" w:rsidR="000A3A61" w:rsidRDefault="000A3A61" w:rsidP="000A3A61">
            <w:pPr>
              <w:pStyle w:val="NormalinTable"/>
            </w:pPr>
            <w:r>
              <w:t>41,000 kg (2019)</w:t>
            </w:r>
          </w:p>
          <w:p w14:paraId="7C5D6D10" w14:textId="6880B557" w:rsidR="000A3A61" w:rsidRDefault="000A3A61" w:rsidP="000A3A61">
            <w:pPr>
              <w:pStyle w:val="NormalinTable"/>
            </w:pPr>
            <w:r>
              <w:t>54,000 kg</w:t>
            </w:r>
          </w:p>
        </w:tc>
        <w:tc>
          <w:tcPr>
            <w:tcW w:w="710" w:type="pct"/>
            <w:tcBorders>
              <w:top w:val="single" w:sz="12" w:space="0" w:color="000000" w:themeColor="background1" w:themeShade="00"/>
            </w:tcBorders>
          </w:tcPr>
          <w:p w14:paraId="796A842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272DF294" w14:textId="065BD9E8"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4B9E1C89" w14:textId="77777777" w:rsidR="000A3A61" w:rsidRDefault="000A3A61" w:rsidP="000A3A61">
            <w:pPr>
              <w:pStyle w:val="NormalinTable"/>
            </w:pPr>
            <w:r>
              <w:t>31/12/2019</w:t>
            </w:r>
          </w:p>
          <w:p w14:paraId="28BFE3AB" w14:textId="0BB99CF9" w:rsidR="000A3A61" w:rsidRDefault="000A3A61" w:rsidP="000A3A61">
            <w:pPr>
              <w:pStyle w:val="NormalinTable"/>
            </w:pPr>
            <w:r>
              <w:t>31/12</w:t>
            </w:r>
          </w:p>
        </w:tc>
      </w:tr>
      <w:tr w:rsidR="000A3A61" w14:paraId="69D7FABD"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17FCC5EA" w14:textId="77777777" w:rsidR="000A3A61" w:rsidRDefault="000A3A61" w:rsidP="000A3A61">
            <w:pPr>
              <w:pStyle w:val="NormalinTable"/>
              <w:jc w:val="center"/>
            </w:pPr>
          </w:p>
        </w:tc>
        <w:tc>
          <w:tcPr>
            <w:tcW w:w="438" w:type="pct"/>
          </w:tcPr>
          <w:p w14:paraId="5741709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489D8E8" w14:textId="77777777" w:rsidR="000A3A61" w:rsidRDefault="000A3A61" w:rsidP="000A3A61">
            <w:pPr>
              <w:pStyle w:val="NormalinTable"/>
            </w:pPr>
            <w:r>
              <w:t>0709 99 90</w:t>
            </w:r>
          </w:p>
        </w:tc>
        <w:tc>
          <w:tcPr>
            <w:tcW w:w="962" w:type="pct"/>
          </w:tcPr>
          <w:p w14:paraId="3752F3A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045A306D" w14:textId="77777777" w:rsidR="000A3A61" w:rsidRDefault="000A3A61" w:rsidP="000A3A61">
            <w:pPr>
              <w:pStyle w:val="NormalinTable"/>
            </w:pPr>
          </w:p>
        </w:tc>
        <w:tc>
          <w:tcPr>
            <w:tcW w:w="710" w:type="pct"/>
          </w:tcPr>
          <w:p w14:paraId="1300888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681C4F0" w14:textId="77777777" w:rsidR="000A3A61" w:rsidRDefault="000A3A61" w:rsidP="000A3A61">
            <w:pPr>
              <w:pStyle w:val="NormalinTable"/>
            </w:pPr>
          </w:p>
        </w:tc>
      </w:tr>
      <w:tr w:rsidR="000A3A61" w14:paraId="2566A2DC"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1DBB1A3A" w14:textId="77777777" w:rsidR="000A3A61" w:rsidRDefault="000A3A61" w:rsidP="000A3A61">
            <w:pPr>
              <w:pStyle w:val="NormalinTable"/>
              <w:jc w:val="center"/>
            </w:pPr>
            <w:r>
              <w:rPr>
                <w:b/>
              </w:rPr>
              <w:t>090937</w:t>
            </w:r>
          </w:p>
        </w:tc>
        <w:tc>
          <w:tcPr>
            <w:tcW w:w="438" w:type="pct"/>
            <w:tcBorders>
              <w:top w:val="single" w:sz="12" w:space="0" w:color="000000" w:themeColor="background1" w:themeShade="00"/>
            </w:tcBorders>
          </w:tcPr>
          <w:p w14:paraId="2DE9D65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ECFEAEA" w14:textId="77777777" w:rsidR="000A3A61" w:rsidRDefault="000A3A61" w:rsidP="000A3A61">
            <w:pPr>
              <w:pStyle w:val="NormalinTable"/>
            </w:pPr>
            <w:r>
              <w:t>0808 10 80 90</w:t>
            </w:r>
          </w:p>
        </w:tc>
        <w:tc>
          <w:tcPr>
            <w:tcW w:w="962" w:type="pct"/>
            <w:tcBorders>
              <w:top w:val="single" w:sz="12" w:space="0" w:color="000000" w:themeColor="background1" w:themeShade="00"/>
            </w:tcBorders>
          </w:tcPr>
          <w:p w14:paraId="09741F2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E9B0ED4" w14:textId="77777777" w:rsidR="000A3A61" w:rsidRDefault="000A3A61" w:rsidP="000A3A61">
            <w:pPr>
              <w:pStyle w:val="NormalinTable"/>
            </w:pPr>
            <w:r>
              <w:t>122,000 kg (2019)</w:t>
            </w:r>
          </w:p>
          <w:p w14:paraId="46DADBE0" w14:textId="48B8A4E7" w:rsidR="000A3A61" w:rsidRDefault="000A3A61" w:rsidP="000A3A61">
            <w:pPr>
              <w:pStyle w:val="NormalinTable"/>
            </w:pPr>
            <w:r>
              <w:t>161,000 kg</w:t>
            </w:r>
          </w:p>
        </w:tc>
        <w:tc>
          <w:tcPr>
            <w:tcW w:w="710" w:type="pct"/>
            <w:tcBorders>
              <w:top w:val="single" w:sz="12" w:space="0" w:color="000000" w:themeColor="background1" w:themeShade="00"/>
            </w:tcBorders>
          </w:tcPr>
          <w:p w14:paraId="5CF41D1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553204A1" w14:textId="1C0C86AC"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72D62138" w14:textId="77777777" w:rsidR="000A3A61" w:rsidRDefault="000A3A61" w:rsidP="000A3A61">
            <w:pPr>
              <w:pStyle w:val="NormalinTable"/>
            </w:pPr>
            <w:r>
              <w:t>31/12/2019</w:t>
            </w:r>
          </w:p>
          <w:p w14:paraId="7AE86FAC" w14:textId="1BC551BD" w:rsidR="000A3A61" w:rsidRDefault="000A3A61" w:rsidP="000A3A61">
            <w:pPr>
              <w:pStyle w:val="NormalinTable"/>
            </w:pPr>
            <w:r>
              <w:t>31/12</w:t>
            </w:r>
          </w:p>
        </w:tc>
      </w:tr>
      <w:tr w:rsidR="000A3A61" w14:paraId="1F01739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6D82A6E3" w14:textId="77777777" w:rsidR="000A3A61" w:rsidRDefault="000A3A61" w:rsidP="000A3A61">
            <w:pPr>
              <w:pStyle w:val="NormalinTable"/>
              <w:jc w:val="center"/>
            </w:pPr>
            <w:r>
              <w:rPr>
                <w:b/>
              </w:rPr>
              <w:t>090938</w:t>
            </w:r>
          </w:p>
        </w:tc>
        <w:tc>
          <w:tcPr>
            <w:tcW w:w="438" w:type="pct"/>
            <w:tcBorders>
              <w:top w:val="single" w:sz="12" w:space="0" w:color="000000" w:themeColor="background1" w:themeShade="00"/>
            </w:tcBorders>
          </w:tcPr>
          <w:p w14:paraId="484951E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FD87D29" w14:textId="77777777" w:rsidR="000A3A61" w:rsidRDefault="000A3A61" w:rsidP="000A3A61">
            <w:pPr>
              <w:pStyle w:val="NormalinTable"/>
            </w:pPr>
            <w:r>
              <w:t>0808 30 90</w:t>
            </w:r>
          </w:p>
        </w:tc>
        <w:tc>
          <w:tcPr>
            <w:tcW w:w="962" w:type="pct"/>
            <w:tcBorders>
              <w:top w:val="single" w:sz="12" w:space="0" w:color="000000" w:themeColor="background1" w:themeShade="00"/>
            </w:tcBorders>
          </w:tcPr>
          <w:p w14:paraId="6F46711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1B328F4" w14:textId="77777777" w:rsidR="000A3A61" w:rsidRDefault="000A3A61" w:rsidP="000A3A61">
            <w:pPr>
              <w:pStyle w:val="NormalinTable"/>
            </w:pPr>
            <w:r>
              <w:t>122,000 kg (2019)</w:t>
            </w:r>
          </w:p>
          <w:p w14:paraId="7C6DB8CD" w14:textId="75A3A30D" w:rsidR="000A3A61" w:rsidRDefault="000A3A61" w:rsidP="000A3A61">
            <w:pPr>
              <w:pStyle w:val="NormalinTable"/>
            </w:pPr>
            <w:r>
              <w:t>161,000 kg</w:t>
            </w:r>
          </w:p>
        </w:tc>
        <w:tc>
          <w:tcPr>
            <w:tcW w:w="710" w:type="pct"/>
            <w:tcBorders>
              <w:top w:val="single" w:sz="12" w:space="0" w:color="000000" w:themeColor="background1" w:themeShade="00"/>
            </w:tcBorders>
          </w:tcPr>
          <w:p w14:paraId="38143E6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18577FE5" w14:textId="7BAA2F8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0AFB70D" w14:textId="77777777" w:rsidR="000A3A61" w:rsidRDefault="000A3A61" w:rsidP="000A3A61">
            <w:pPr>
              <w:pStyle w:val="NormalinTable"/>
            </w:pPr>
            <w:r>
              <w:t>31/12/2019</w:t>
            </w:r>
          </w:p>
          <w:p w14:paraId="6FD22B90" w14:textId="700E302E" w:rsidR="000A3A61" w:rsidRDefault="000A3A61" w:rsidP="000A3A61">
            <w:pPr>
              <w:pStyle w:val="NormalinTable"/>
            </w:pPr>
            <w:r>
              <w:t>31/12</w:t>
            </w:r>
          </w:p>
        </w:tc>
      </w:tr>
      <w:tr w:rsidR="000A3A61" w14:paraId="77B4B4A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4" w:space="0" w:color="A6A6A6" w:themeColor="background1" w:themeShade="A6"/>
            </w:tcBorders>
          </w:tcPr>
          <w:p w14:paraId="15BCA44E" w14:textId="77777777" w:rsidR="000A3A61" w:rsidRDefault="000A3A61" w:rsidP="000A3A61">
            <w:pPr>
              <w:pStyle w:val="NormalinTable"/>
              <w:jc w:val="center"/>
            </w:pPr>
          </w:p>
        </w:tc>
        <w:tc>
          <w:tcPr>
            <w:tcW w:w="438" w:type="pct"/>
            <w:tcBorders>
              <w:top w:val="single" w:sz="4" w:space="0" w:color="A6A6A6" w:themeColor="background1" w:themeShade="A6"/>
            </w:tcBorders>
          </w:tcPr>
          <w:p w14:paraId="00F7F12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4" w:space="0" w:color="A6A6A6" w:themeColor="background1" w:themeShade="A6"/>
            </w:tcBorders>
          </w:tcPr>
          <w:p w14:paraId="42EAE3BF" w14:textId="77777777" w:rsidR="000A3A61" w:rsidRDefault="000A3A61" w:rsidP="000A3A61">
            <w:pPr>
              <w:pStyle w:val="NormalinTable"/>
            </w:pPr>
            <w:r>
              <w:t>0808 40 00</w:t>
            </w:r>
          </w:p>
        </w:tc>
        <w:tc>
          <w:tcPr>
            <w:tcW w:w="962" w:type="pct"/>
            <w:tcBorders>
              <w:top w:val="single" w:sz="4" w:space="0" w:color="A6A6A6" w:themeColor="background1" w:themeShade="A6"/>
            </w:tcBorders>
          </w:tcPr>
          <w:p w14:paraId="482FDEE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4" w:space="0" w:color="A6A6A6" w:themeColor="background1" w:themeShade="A6"/>
            </w:tcBorders>
          </w:tcPr>
          <w:p w14:paraId="6F87BC14" w14:textId="77777777" w:rsidR="000A3A61" w:rsidRDefault="000A3A61" w:rsidP="000A3A61">
            <w:pPr>
              <w:pStyle w:val="NormalinTable"/>
            </w:pPr>
          </w:p>
        </w:tc>
        <w:tc>
          <w:tcPr>
            <w:tcW w:w="710" w:type="pct"/>
            <w:tcBorders>
              <w:top w:val="single" w:sz="4" w:space="0" w:color="A6A6A6" w:themeColor="background1" w:themeShade="A6"/>
            </w:tcBorders>
          </w:tcPr>
          <w:p w14:paraId="45473BE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Borders>
              <w:top w:val="single" w:sz="4" w:space="0" w:color="A6A6A6" w:themeColor="background1" w:themeShade="A6"/>
            </w:tcBorders>
          </w:tcPr>
          <w:p w14:paraId="58D1273D" w14:textId="77777777" w:rsidR="000A3A61" w:rsidRDefault="000A3A61" w:rsidP="000A3A61">
            <w:pPr>
              <w:pStyle w:val="NormalinTable"/>
            </w:pPr>
          </w:p>
        </w:tc>
      </w:tr>
      <w:tr w:rsidR="000A3A61" w14:paraId="2E7E297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6A838731" w14:textId="77777777" w:rsidR="000A3A61" w:rsidRDefault="000A3A61" w:rsidP="000A3A61">
            <w:pPr>
              <w:pStyle w:val="NormalinTable"/>
              <w:jc w:val="center"/>
            </w:pPr>
            <w:r>
              <w:rPr>
                <w:b/>
              </w:rPr>
              <w:t>090939</w:t>
            </w:r>
          </w:p>
        </w:tc>
        <w:tc>
          <w:tcPr>
            <w:tcW w:w="438" w:type="pct"/>
            <w:tcBorders>
              <w:top w:val="single" w:sz="12" w:space="0" w:color="000000" w:themeColor="background1" w:themeShade="00"/>
            </w:tcBorders>
          </w:tcPr>
          <w:p w14:paraId="52E64DD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68465381" w14:textId="77777777" w:rsidR="000A3A61" w:rsidRDefault="000A3A61" w:rsidP="000A3A61">
            <w:pPr>
              <w:pStyle w:val="NormalinTable"/>
            </w:pPr>
            <w:r>
              <w:t>0809 10 00</w:t>
            </w:r>
          </w:p>
        </w:tc>
        <w:tc>
          <w:tcPr>
            <w:tcW w:w="962" w:type="pct"/>
            <w:tcBorders>
              <w:top w:val="single" w:sz="12" w:space="0" w:color="000000" w:themeColor="background1" w:themeShade="00"/>
            </w:tcBorders>
          </w:tcPr>
          <w:p w14:paraId="6CFE607D" w14:textId="77777777" w:rsidR="000A3A61" w:rsidRPr="00F23E76" w:rsidRDefault="000A3A61" w:rsidP="000A3A61">
            <w:pPr>
              <w:pStyle w:val="NormalinTable"/>
              <w:cnfStyle w:val="000000000000" w:firstRow="0" w:lastRow="0" w:firstColumn="0" w:lastColumn="0" w:oddVBand="0" w:evenVBand="0" w:oddHBand="0" w:evenHBand="0" w:firstRowFirstColumn="0" w:firstRowLastColumn="0" w:lastRowFirstColumn="0" w:lastRowLastColumn="0"/>
              <w:rPr>
                <w:highlight w:val="yellow"/>
              </w:rPr>
            </w:pPr>
            <w:r w:rsidRPr="00F23E76">
              <w:rPr>
                <w:highlight w:val="yellow"/>
              </w:rP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55E8687E" w14:textId="77777777" w:rsidR="000A3A61" w:rsidRDefault="000A3A61" w:rsidP="000A3A61">
            <w:pPr>
              <w:pStyle w:val="NormalinTable"/>
            </w:pPr>
            <w:r>
              <w:t>20,000 kg (2019)</w:t>
            </w:r>
          </w:p>
          <w:p w14:paraId="75C89970" w14:textId="25F227AA" w:rsidR="000A3A61" w:rsidRDefault="000A3A61" w:rsidP="000A3A61">
            <w:pPr>
              <w:pStyle w:val="NormalinTable"/>
            </w:pPr>
            <w:r>
              <w:t>27,000 kg</w:t>
            </w:r>
          </w:p>
        </w:tc>
        <w:tc>
          <w:tcPr>
            <w:tcW w:w="710" w:type="pct"/>
            <w:tcBorders>
              <w:top w:val="single" w:sz="12" w:space="0" w:color="000000" w:themeColor="background1" w:themeShade="00"/>
            </w:tcBorders>
          </w:tcPr>
          <w:p w14:paraId="13C922F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2BB34B9C" w14:textId="264EA756"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20A5BDF1" w14:textId="77777777" w:rsidR="000A3A61" w:rsidRDefault="000A3A61" w:rsidP="000A3A61">
            <w:pPr>
              <w:pStyle w:val="NormalinTable"/>
            </w:pPr>
            <w:r>
              <w:t>31/12/2019</w:t>
            </w:r>
          </w:p>
          <w:p w14:paraId="18686522" w14:textId="1174977A" w:rsidR="000A3A61" w:rsidRDefault="000A3A61" w:rsidP="000A3A61">
            <w:pPr>
              <w:pStyle w:val="NormalinTable"/>
            </w:pPr>
            <w:r>
              <w:t>31/12</w:t>
            </w:r>
          </w:p>
        </w:tc>
      </w:tr>
      <w:tr w:rsidR="000A3A61" w14:paraId="5C0C4BA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3909BC15" w14:textId="77777777" w:rsidR="000A3A61" w:rsidRDefault="000A3A61" w:rsidP="000A3A61">
            <w:pPr>
              <w:pStyle w:val="NormalinTable"/>
              <w:jc w:val="center"/>
            </w:pPr>
            <w:r>
              <w:rPr>
                <w:b/>
              </w:rPr>
              <w:t>090940</w:t>
            </w:r>
          </w:p>
        </w:tc>
        <w:tc>
          <w:tcPr>
            <w:tcW w:w="438" w:type="pct"/>
            <w:tcBorders>
              <w:top w:val="single" w:sz="12" w:space="0" w:color="000000" w:themeColor="background1" w:themeShade="00"/>
            </w:tcBorders>
          </w:tcPr>
          <w:p w14:paraId="4581432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0AF9FAA0" w14:textId="77777777" w:rsidR="000A3A61" w:rsidRDefault="000A3A61" w:rsidP="000A3A61">
            <w:pPr>
              <w:pStyle w:val="NormalinTable"/>
            </w:pPr>
            <w:r>
              <w:t>0809 29 00</w:t>
            </w:r>
          </w:p>
        </w:tc>
        <w:tc>
          <w:tcPr>
            <w:tcW w:w="962" w:type="pct"/>
            <w:tcBorders>
              <w:top w:val="single" w:sz="12" w:space="0" w:color="000000" w:themeColor="background1" w:themeShade="00"/>
            </w:tcBorders>
          </w:tcPr>
          <w:p w14:paraId="33107C3B" w14:textId="77777777" w:rsidR="000A3A61" w:rsidRPr="00F23E76" w:rsidRDefault="000A3A61" w:rsidP="000A3A61">
            <w:pPr>
              <w:pStyle w:val="NormalinTable"/>
              <w:cnfStyle w:val="000000000000" w:firstRow="0" w:lastRow="0" w:firstColumn="0" w:lastColumn="0" w:oddVBand="0" w:evenVBand="0" w:oddHBand="0" w:evenHBand="0" w:firstRowFirstColumn="0" w:firstRowLastColumn="0" w:lastRowFirstColumn="0" w:lastRowLastColumn="0"/>
              <w:rPr>
                <w:highlight w:val="yellow"/>
              </w:rPr>
            </w:pPr>
            <w:r w:rsidRPr="00F23E76">
              <w:rPr>
                <w:highlight w:val="yellow"/>
              </w:rPr>
              <w:t>Entry Price - 0.0% + Specific 100%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6C9A319" w14:textId="77777777" w:rsidR="000A3A61" w:rsidRDefault="000A3A61" w:rsidP="000A3A61">
            <w:pPr>
              <w:pStyle w:val="NormalinTable"/>
            </w:pPr>
            <w:r>
              <w:t>61,000 kg (2019)</w:t>
            </w:r>
          </w:p>
          <w:p w14:paraId="1A7AAE70" w14:textId="20242C71" w:rsidR="000A3A61" w:rsidRDefault="000A3A61" w:rsidP="000A3A61">
            <w:pPr>
              <w:pStyle w:val="NormalinTable"/>
            </w:pPr>
            <w:r>
              <w:t>81,000 kg</w:t>
            </w:r>
          </w:p>
        </w:tc>
        <w:tc>
          <w:tcPr>
            <w:tcW w:w="710" w:type="pct"/>
            <w:tcBorders>
              <w:top w:val="single" w:sz="12" w:space="0" w:color="000000" w:themeColor="background1" w:themeShade="00"/>
            </w:tcBorders>
          </w:tcPr>
          <w:p w14:paraId="7E81B8F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6F82D1B5" w14:textId="51A24B20"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5B7DC677" w14:textId="77777777" w:rsidR="000A3A61" w:rsidRDefault="000A3A61" w:rsidP="000A3A61">
            <w:pPr>
              <w:pStyle w:val="NormalinTable"/>
            </w:pPr>
            <w:r>
              <w:t>31/12/2019</w:t>
            </w:r>
          </w:p>
          <w:p w14:paraId="08B3F07D" w14:textId="03339F65" w:rsidR="000A3A61" w:rsidRDefault="000A3A61" w:rsidP="000A3A61">
            <w:pPr>
              <w:pStyle w:val="NormalinTable"/>
            </w:pPr>
            <w:r>
              <w:t>31/12</w:t>
            </w:r>
          </w:p>
        </w:tc>
      </w:tr>
      <w:tr w:rsidR="000A3A61" w14:paraId="5997D5BB"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5EBF415F" w14:textId="77777777" w:rsidR="000A3A61" w:rsidRDefault="000A3A61" w:rsidP="000A3A61">
            <w:pPr>
              <w:pStyle w:val="NormalinTable"/>
              <w:jc w:val="center"/>
            </w:pPr>
            <w:r>
              <w:rPr>
                <w:b/>
              </w:rPr>
              <w:t>090941</w:t>
            </w:r>
          </w:p>
        </w:tc>
        <w:tc>
          <w:tcPr>
            <w:tcW w:w="438" w:type="pct"/>
            <w:tcBorders>
              <w:top w:val="single" w:sz="12" w:space="0" w:color="000000" w:themeColor="background1" w:themeShade="00"/>
            </w:tcBorders>
          </w:tcPr>
          <w:p w14:paraId="6A3BD57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14783A87" w14:textId="77777777" w:rsidR="000A3A61" w:rsidRDefault="000A3A61" w:rsidP="000A3A61">
            <w:pPr>
              <w:pStyle w:val="NormalinTable"/>
            </w:pPr>
            <w:r>
              <w:t>0809 40 05</w:t>
            </w:r>
          </w:p>
        </w:tc>
        <w:tc>
          <w:tcPr>
            <w:tcW w:w="962" w:type="pct"/>
            <w:tcBorders>
              <w:top w:val="single" w:sz="12" w:space="0" w:color="000000" w:themeColor="background1" w:themeShade="00"/>
            </w:tcBorders>
          </w:tcPr>
          <w:p w14:paraId="636A04CA" w14:textId="77777777" w:rsidR="000A3A61" w:rsidRPr="00F23E76" w:rsidRDefault="000A3A61" w:rsidP="000A3A61">
            <w:pPr>
              <w:pStyle w:val="NormalinTable"/>
              <w:cnfStyle w:val="000000000000" w:firstRow="0" w:lastRow="0" w:firstColumn="0" w:lastColumn="0" w:oddVBand="0" w:evenVBand="0" w:oddHBand="0" w:evenHBand="0" w:firstRowFirstColumn="0" w:firstRowLastColumn="0" w:lastRowFirstColumn="0" w:lastRowLastColumn="0"/>
              <w:rPr>
                <w:highlight w:val="yellow"/>
              </w:rPr>
            </w:pPr>
            <w:commentRangeStart w:id="25"/>
            <w:r w:rsidRPr="00F23E76">
              <w:rPr>
                <w:highlight w:val="yellow"/>
              </w:rPr>
              <w:t>Entry Price - 0.0% + Specific 100%</w:t>
            </w:r>
            <w:commentRangeEnd w:id="25"/>
            <w:r w:rsidR="00F23E76">
              <w:rPr>
                <w:rStyle w:val="CommentReference"/>
                <w:rFonts w:ascii="Arial" w:eastAsia="Times New Roman" w:hAnsi="Arial" w:cs="Times New Roman"/>
                <w:bCs w:val="0"/>
              </w:rPr>
              <w:commentReference w:id="25"/>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3FC6A871" w14:textId="77777777" w:rsidR="000A3A61" w:rsidRDefault="000A3A61" w:rsidP="000A3A61">
            <w:pPr>
              <w:pStyle w:val="NormalinTable"/>
            </w:pPr>
            <w:r>
              <w:t>41,000 kg (2019)</w:t>
            </w:r>
          </w:p>
          <w:p w14:paraId="7546989D" w14:textId="56957C19" w:rsidR="000A3A61" w:rsidRDefault="000A3A61" w:rsidP="000A3A61">
            <w:pPr>
              <w:pStyle w:val="NormalinTable"/>
            </w:pPr>
            <w:r>
              <w:t>54,000 kg</w:t>
            </w:r>
          </w:p>
        </w:tc>
        <w:tc>
          <w:tcPr>
            <w:tcW w:w="710" w:type="pct"/>
            <w:tcBorders>
              <w:top w:val="single" w:sz="12" w:space="0" w:color="000000" w:themeColor="background1" w:themeShade="00"/>
            </w:tcBorders>
          </w:tcPr>
          <w:p w14:paraId="6FCB642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059BA12" w14:textId="68CD9610"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627E618" w14:textId="77777777" w:rsidR="000A3A61" w:rsidRDefault="000A3A61" w:rsidP="000A3A61">
            <w:pPr>
              <w:pStyle w:val="NormalinTable"/>
            </w:pPr>
            <w:r>
              <w:t>31/12/2019</w:t>
            </w:r>
          </w:p>
          <w:p w14:paraId="7D4401E7" w14:textId="43B2EA28" w:rsidR="000A3A61" w:rsidRDefault="000A3A61" w:rsidP="000A3A61">
            <w:pPr>
              <w:pStyle w:val="NormalinTable"/>
            </w:pPr>
            <w:r>
              <w:t>31/12</w:t>
            </w:r>
          </w:p>
        </w:tc>
      </w:tr>
      <w:tr w:rsidR="000A3A61" w14:paraId="1AF43EC3"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4" w:space="0" w:color="A6A6A6" w:themeColor="background1" w:themeShade="A6"/>
            </w:tcBorders>
          </w:tcPr>
          <w:p w14:paraId="30EF4E30" w14:textId="77777777" w:rsidR="000A3A61" w:rsidRDefault="000A3A61" w:rsidP="000A3A61">
            <w:pPr>
              <w:pStyle w:val="NormalinTable"/>
              <w:jc w:val="center"/>
            </w:pPr>
          </w:p>
        </w:tc>
        <w:tc>
          <w:tcPr>
            <w:tcW w:w="438" w:type="pct"/>
            <w:tcBorders>
              <w:top w:val="single" w:sz="4" w:space="0" w:color="A6A6A6" w:themeColor="background1" w:themeShade="A6"/>
            </w:tcBorders>
          </w:tcPr>
          <w:p w14:paraId="6797467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4" w:space="0" w:color="A6A6A6" w:themeColor="background1" w:themeShade="A6"/>
            </w:tcBorders>
          </w:tcPr>
          <w:p w14:paraId="3176A0C4" w14:textId="77777777" w:rsidR="000A3A61" w:rsidRDefault="000A3A61" w:rsidP="000A3A61">
            <w:pPr>
              <w:pStyle w:val="NormalinTable"/>
            </w:pPr>
            <w:r>
              <w:t>0809 40 90</w:t>
            </w:r>
          </w:p>
        </w:tc>
        <w:tc>
          <w:tcPr>
            <w:tcW w:w="962" w:type="pct"/>
            <w:tcBorders>
              <w:top w:val="single" w:sz="4" w:space="0" w:color="A6A6A6" w:themeColor="background1" w:themeShade="A6"/>
            </w:tcBorders>
          </w:tcPr>
          <w:p w14:paraId="2F0243C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4" w:space="0" w:color="A6A6A6" w:themeColor="background1" w:themeShade="A6"/>
            </w:tcBorders>
          </w:tcPr>
          <w:p w14:paraId="04EE7167" w14:textId="77777777" w:rsidR="000A3A61" w:rsidRDefault="000A3A61" w:rsidP="000A3A61">
            <w:pPr>
              <w:pStyle w:val="NormalinTable"/>
            </w:pPr>
          </w:p>
        </w:tc>
        <w:tc>
          <w:tcPr>
            <w:tcW w:w="710" w:type="pct"/>
            <w:tcBorders>
              <w:top w:val="single" w:sz="4" w:space="0" w:color="A6A6A6" w:themeColor="background1" w:themeShade="A6"/>
            </w:tcBorders>
          </w:tcPr>
          <w:p w14:paraId="4A811C9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Borders>
              <w:top w:val="single" w:sz="4" w:space="0" w:color="A6A6A6" w:themeColor="background1" w:themeShade="A6"/>
            </w:tcBorders>
          </w:tcPr>
          <w:p w14:paraId="5631973A" w14:textId="77777777" w:rsidR="000A3A61" w:rsidRDefault="000A3A61" w:rsidP="000A3A61">
            <w:pPr>
              <w:pStyle w:val="NormalinTable"/>
            </w:pPr>
          </w:p>
        </w:tc>
      </w:tr>
      <w:tr w:rsidR="000A3A61" w14:paraId="6537AF8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27187E75" w14:textId="77777777" w:rsidR="000A3A61" w:rsidRDefault="000A3A61" w:rsidP="000A3A61">
            <w:pPr>
              <w:pStyle w:val="NormalinTable"/>
              <w:jc w:val="center"/>
            </w:pPr>
            <w:r>
              <w:rPr>
                <w:b/>
              </w:rPr>
              <w:t>090942</w:t>
            </w:r>
          </w:p>
        </w:tc>
        <w:tc>
          <w:tcPr>
            <w:tcW w:w="438" w:type="pct"/>
            <w:tcBorders>
              <w:top w:val="single" w:sz="12" w:space="0" w:color="000000" w:themeColor="background1" w:themeShade="00"/>
            </w:tcBorders>
          </w:tcPr>
          <w:p w14:paraId="71B80A2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C6A1DC2" w14:textId="77777777" w:rsidR="000A3A61" w:rsidRDefault="000A3A61" w:rsidP="000A3A61">
            <w:pPr>
              <w:pStyle w:val="NormalinTable"/>
            </w:pPr>
            <w:r>
              <w:t>0810 20 10</w:t>
            </w:r>
          </w:p>
        </w:tc>
        <w:tc>
          <w:tcPr>
            <w:tcW w:w="962" w:type="pct"/>
            <w:tcBorders>
              <w:top w:val="single" w:sz="12" w:space="0" w:color="000000" w:themeColor="background1" w:themeShade="00"/>
            </w:tcBorders>
          </w:tcPr>
          <w:p w14:paraId="4E04801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C5DBD84" w14:textId="77777777" w:rsidR="000A3A61" w:rsidRDefault="000A3A61" w:rsidP="000A3A61">
            <w:pPr>
              <w:pStyle w:val="NormalinTable"/>
            </w:pPr>
            <w:r>
              <w:t>4,</w:t>
            </w:r>
            <w:bookmarkStart w:id="26" w:name="_GoBack"/>
            <w:bookmarkEnd w:id="26"/>
            <w:r>
              <w:t>000 kg (2019)</w:t>
            </w:r>
          </w:p>
          <w:p w14:paraId="1DB3637A" w14:textId="3AD083D1" w:rsidR="000A3A61" w:rsidRDefault="000A3A61" w:rsidP="000A3A61">
            <w:pPr>
              <w:pStyle w:val="NormalinTable"/>
            </w:pPr>
            <w:r>
              <w:t>5,000 kg</w:t>
            </w:r>
          </w:p>
        </w:tc>
        <w:tc>
          <w:tcPr>
            <w:tcW w:w="710" w:type="pct"/>
            <w:tcBorders>
              <w:top w:val="single" w:sz="12" w:space="0" w:color="000000" w:themeColor="background1" w:themeShade="00"/>
            </w:tcBorders>
          </w:tcPr>
          <w:p w14:paraId="3099A5A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05FC06BB" w14:textId="1175449A"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2E9E4BEB" w14:textId="77777777" w:rsidR="000A3A61" w:rsidRDefault="000A3A61" w:rsidP="000A3A61">
            <w:pPr>
              <w:pStyle w:val="NormalinTable"/>
            </w:pPr>
            <w:r>
              <w:t>31/12/2019</w:t>
            </w:r>
          </w:p>
          <w:p w14:paraId="309AEB62" w14:textId="09D33132" w:rsidR="000A3A61" w:rsidRDefault="000A3A61" w:rsidP="000A3A61">
            <w:pPr>
              <w:pStyle w:val="NormalinTable"/>
            </w:pPr>
            <w:r>
              <w:t>31/12</w:t>
            </w:r>
          </w:p>
        </w:tc>
      </w:tr>
      <w:tr w:rsidR="000A3A61" w14:paraId="15DBD940"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24556366" w14:textId="77777777" w:rsidR="000A3A61" w:rsidRDefault="000A3A61" w:rsidP="000A3A61">
            <w:pPr>
              <w:pStyle w:val="NormalinTable"/>
              <w:jc w:val="center"/>
            </w:pPr>
            <w:r>
              <w:rPr>
                <w:b/>
              </w:rPr>
              <w:t>090943</w:t>
            </w:r>
          </w:p>
        </w:tc>
        <w:tc>
          <w:tcPr>
            <w:tcW w:w="438" w:type="pct"/>
            <w:tcBorders>
              <w:top w:val="single" w:sz="12" w:space="0" w:color="000000" w:themeColor="background1" w:themeShade="00"/>
            </w:tcBorders>
          </w:tcPr>
          <w:p w14:paraId="7AD310F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0E3F2742" w14:textId="77777777" w:rsidR="000A3A61" w:rsidRDefault="000A3A61" w:rsidP="000A3A61">
            <w:pPr>
              <w:pStyle w:val="NormalinTable"/>
            </w:pPr>
            <w:r>
              <w:t>0810 20 90</w:t>
            </w:r>
          </w:p>
        </w:tc>
        <w:tc>
          <w:tcPr>
            <w:tcW w:w="962" w:type="pct"/>
            <w:tcBorders>
              <w:top w:val="single" w:sz="12" w:space="0" w:color="000000" w:themeColor="background1" w:themeShade="00"/>
            </w:tcBorders>
          </w:tcPr>
          <w:p w14:paraId="27D1B9C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4BAA68FB" w14:textId="77777777" w:rsidR="000A3A61" w:rsidRDefault="000A3A61" w:rsidP="000A3A61">
            <w:pPr>
              <w:pStyle w:val="NormalinTable"/>
            </w:pPr>
            <w:r>
              <w:t>4,000 kg (2019)</w:t>
            </w:r>
          </w:p>
          <w:p w14:paraId="33D03CD1" w14:textId="4AF8F3B6" w:rsidR="000A3A61" w:rsidRDefault="000A3A61" w:rsidP="000A3A61">
            <w:pPr>
              <w:pStyle w:val="NormalinTable"/>
            </w:pPr>
            <w:r>
              <w:t>5,000 kg</w:t>
            </w:r>
          </w:p>
        </w:tc>
        <w:tc>
          <w:tcPr>
            <w:tcW w:w="710" w:type="pct"/>
            <w:tcBorders>
              <w:top w:val="single" w:sz="12" w:space="0" w:color="000000" w:themeColor="background1" w:themeShade="00"/>
            </w:tcBorders>
          </w:tcPr>
          <w:p w14:paraId="49B35E0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56B9E2A2" w14:textId="012A1A98"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12F0835" w14:textId="77777777" w:rsidR="000A3A61" w:rsidRDefault="000A3A61" w:rsidP="000A3A61">
            <w:pPr>
              <w:pStyle w:val="NormalinTable"/>
            </w:pPr>
            <w:r>
              <w:t>31/12/2019</w:t>
            </w:r>
          </w:p>
          <w:p w14:paraId="34385059" w14:textId="745AB21E" w:rsidR="000A3A61" w:rsidRDefault="000A3A61" w:rsidP="000A3A61">
            <w:pPr>
              <w:pStyle w:val="NormalinTable"/>
            </w:pPr>
            <w:r>
              <w:t>31/12</w:t>
            </w:r>
          </w:p>
        </w:tc>
      </w:tr>
      <w:tr w:rsidR="000A3A61" w14:paraId="01CAF477"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2E2A33CF" w14:textId="77777777" w:rsidR="000A3A61" w:rsidRDefault="000A3A61" w:rsidP="000A3A61">
            <w:pPr>
              <w:pStyle w:val="NormalinTable"/>
              <w:jc w:val="center"/>
            </w:pPr>
            <w:r>
              <w:rPr>
                <w:b/>
              </w:rPr>
              <w:t>090944</w:t>
            </w:r>
          </w:p>
        </w:tc>
        <w:tc>
          <w:tcPr>
            <w:tcW w:w="438" w:type="pct"/>
            <w:tcBorders>
              <w:top w:val="single" w:sz="12" w:space="0" w:color="000000" w:themeColor="background1" w:themeShade="00"/>
            </w:tcBorders>
          </w:tcPr>
          <w:p w14:paraId="2412519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6DD0A29C" w14:textId="77777777" w:rsidR="000A3A61" w:rsidRDefault="000A3A61" w:rsidP="000A3A61">
            <w:pPr>
              <w:pStyle w:val="NormalinTable"/>
            </w:pPr>
            <w:r>
              <w:t>1106 30 10</w:t>
            </w:r>
          </w:p>
        </w:tc>
        <w:tc>
          <w:tcPr>
            <w:tcW w:w="962" w:type="pct"/>
            <w:tcBorders>
              <w:top w:val="single" w:sz="12" w:space="0" w:color="000000" w:themeColor="background1" w:themeShade="00"/>
            </w:tcBorders>
          </w:tcPr>
          <w:p w14:paraId="77FB209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46AEFD13" w14:textId="77777777" w:rsidR="000A3A61" w:rsidRDefault="000A3A61" w:rsidP="000A3A61">
            <w:pPr>
              <w:pStyle w:val="NormalinTable"/>
            </w:pPr>
            <w:r>
              <w:t>200 kg (2019)</w:t>
            </w:r>
          </w:p>
          <w:p w14:paraId="781D8270" w14:textId="13F8B11A" w:rsidR="000A3A61" w:rsidRDefault="000A3A61" w:rsidP="000A3A61">
            <w:pPr>
              <w:pStyle w:val="NormalinTable"/>
            </w:pPr>
            <w:r>
              <w:t>270 kg</w:t>
            </w:r>
          </w:p>
        </w:tc>
        <w:tc>
          <w:tcPr>
            <w:tcW w:w="710" w:type="pct"/>
            <w:tcBorders>
              <w:top w:val="single" w:sz="12" w:space="0" w:color="000000" w:themeColor="background1" w:themeShade="00"/>
            </w:tcBorders>
          </w:tcPr>
          <w:p w14:paraId="1E4AD2A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1F21F734" w14:textId="378016A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497B8445" w14:textId="77777777" w:rsidR="000A3A61" w:rsidRDefault="000A3A61" w:rsidP="000A3A61">
            <w:pPr>
              <w:pStyle w:val="NormalinTable"/>
            </w:pPr>
            <w:r>
              <w:t>31/12/2019</w:t>
            </w:r>
          </w:p>
          <w:p w14:paraId="75154ABF" w14:textId="228E164C" w:rsidR="000A3A61" w:rsidRDefault="000A3A61" w:rsidP="000A3A61">
            <w:pPr>
              <w:pStyle w:val="NormalinTable"/>
            </w:pPr>
            <w:r>
              <w:t>31/12</w:t>
            </w:r>
          </w:p>
        </w:tc>
      </w:tr>
      <w:tr w:rsidR="000A3A61" w14:paraId="0CF9F1E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62113938" w14:textId="77777777" w:rsidR="000A3A61" w:rsidRDefault="000A3A61" w:rsidP="000A3A61">
            <w:pPr>
              <w:pStyle w:val="NormalinTable"/>
              <w:jc w:val="center"/>
            </w:pPr>
            <w:r>
              <w:rPr>
                <w:b/>
              </w:rPr>
              <w:t>090945</w:t>
            </w:r>
          </w:p>
        </w:tc>
        <w:tc>
          <w:tcPr>
            <w:tcW w:w="438" w:type="pct"/>
            <w:tcBorders>
              <w:top w:val="single" w:sz="12" w:space="0" w:color="000000" w:themeColor="background1" w:themeShade="00"/>
            </w:tcBorders>
          </w:tcPr>
          <w:p w14:paraId="49CCF7D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574C72BB" w14:textId="77777777" w:rsidR="000A3A61" w:rsidRDefault="000A3A61" w:rsidP="000A3A61">
            <w:pPr>
              <w:pStyle w:val="NormalinTable"/>
            </w:pPr>
            <w:r>
              <w:t>0710 10 00</w:t>
            </w:r>
          </w:p>
        </w:tc>
        <w:tc>
          <w:tcPr>
            <w:tcW w:w="962" w:type="pct"/>
            <w:tcBorders>
              <w:top w:val="single" w:sz="12" w:space="0" w:color="000000" w:themeColor="background1" w:themeShade="00"/>
            </w:tcBorders>
          </w:tcPr>
          <w:p w14:paraId="2ADA4D4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1BA49316" w14:textId="77777777" w:rsidR="000A3A61" w:rsidRDefault="000A3A61" w:rsidP="000A3A61">
            <w:pPr>
              <w:pStyle w:val="NormalinTable"/>
            </w:pPr>
            <w:r>
              <w:t>122,000 kg (2019)</w:t>
            </w:r>
          </w:p>
          <w:p w14:paraId="13D41C87" w14:textId="415CAEA4" w:rsidR="000A3A61" w:rsidRDefault="000A3A61" w:rsidP="000A3A61">
            <w:pPr>
              <w:pStyle w:val="NormalinTable"/>
            </w:pPr>
            <w:r>
              <w:t>161,000 kg</w:t>
            </w:r>
          </w:p>
        </w:tc>
        <w:tc>
          <w:tcPr>
            <w:tcW w:w="710" w:type="pct"/>
            <w:tcBorders>
              <w:top w:val="single" w:sz="12" w:space="0" w:color="000000" w:themeColor="background1" w:themeShade="00"/>
            </w:tcBorders>
          </w:tcPr>
          <w:p w14:paraId="22F249E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4B571832" w14:textId="440A9A68"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7BF4BA07" w14:textId="77777777" w:rsidR="000A3A61" w:rsidRDefault="000A3A61" w:rsidP="000A3A61">
            <w:pPr>
              <w:pStyle w:val="NormalinTable"/>
            </w:pPr>
            <w:r>
              <w:t>31/12/2019</w:t>
            </w:r>
          </w:p>
          <w:p w14:paraId="674815FF" w14:textId="76918E8F" w:rsidR="000A3A61" w:rsidRDefault="000A3A61" w:rsidP="000A3A61">
            <w:pPr>
              <w:pStyle w:val="NormalinTable"/>
            </w:pPr>
            <w:r>
              <w:t>31/12</w:t>
            </w:r>
          </w:p>
        </w:tc>
      </w:tr>
      <w:tr w:rsidR="000A3A61" w14:paraId="4C1C2FE7"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6BC263D7" w14:textId="77777777" w:rsidR="000A3A61" w:rsidRDefault="000A3A61" w:rsidP="000A3A61">
            <w:pPr>
              <w:pStyle w:val="NormalinTable"/>
              <w:jc w:val="center"/>
            </w:pPr>
          </w:p>
        </w:tc>
        <w:tc>
          <w:tcPr>
            <w:tcW w:w="438" w:type="pct"/>
          </w:tcPr>
          <w:p w14:paraId="1B7D140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28766A86" w14:textId="77777777" w:rsidR="000A3A61" w:rsidRDefault="000A3A61" w:rsidP="000A3A61">
            <w:pPr>
              <w:pStyle w:val="NormalinTable"/>
            </w:pPr>
            <w:r>
              <w:t>2004 10 10</w:t>
            </w:r>
          </w:p>
        </w:tc>
        <w:tc>
          <w:tcPr>
            <w:tcW w:w="962" w:type="pct"/>
          </w:tcPr>
          <w:p w14:paraId="61E1549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C76403B" w14:textId="77777777" w:rsidR="000A3A61" w:rsidRDefault="000A3A61" w:rsidP="000A3A61">
            <w:pPr>
              <w:pStyle w:val="NormalinTable"/>
            </w:pPr>
          </w:p>
        </w:tc>
        <w:tc>
          <w:tcPr>
            <w:tcW w:w="710" w:type="pct"/>
          </w:tcPr>
          <w:p w14:paraId="7F8ACD1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0AEA7A92" w14:textId="77777777" w:rsidR="000A3A61" w:rsidRDefault="000A3A61" w:rsidP="000A3A61">
            <w:pPr>
              <w:pStyle w:val="NormalinTable"/>
            </w:pPr>
          </w:p>
        </w:tc>
      </w:tr>
      <w:tr w:rsidR="000A3A61" w14:paraId="42E89FB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0668582" w14:textId="77777777" w:rsidR="000A3A61" w:rsidRDefault="000A3A61" w:rsidP="000A3A61">
            <w:pPr>
              <w:pStyle w:val="NormalinTable"/>
              <w:jc w:val="center"/>
            </w:pPr>
          </w:p>
        </w:tc>
        <w:tc>
          <w:tcPr>
            <w:tcW w:w="438" w:type="pct"/>
          </w:tcPr>
          <w:p w14:paraId="281CCF3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7445C4D8" w14:textId="77777777" w:rsidR="000A3A61" w:rsidRDefault="000A3A61" w:rsidP="000A3A61">
            <w:pPr>
              <w:pStyle w:val="NormalinTable"/>
            </w:pPr>
            <w:r>
              <w:t>2004 10 99</w:t>
            </w:r>
          </w:p>
        </w:tc>
        <w:tc>
          <w:tcPr>
            <w:tcW w:w="962" w:type="pct"/>
          </w:tcPr>
          <w:p w14:paraId="339D933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F24C167" w14:textId="77777777" w:rsidR="000A3A61" w:rsidRDefault="000A3A61" w:rsidP="000A3A61">
            <w:pPr>
              <w:pStyle w:val="NormalinTable"/>
            </w:pPr>
          </w:p>
        </w:tc>
        <w:tc>
          <w:tcPr>
            <w:tcW w:w="710" w:type="pct"/>
          </w:tcPr>
          <w:p w14:paraId="001C56E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5A3E7E29" w14:textId="77777777" w:rsidR="000A3A61" w:rsidRDefault="000A3A61" w:rsidP="000A3A61">
            <w:pPr>
              <w:pStyle w:val="NormalinTable"/>
            </w:pPr>
          </w:p>
        </w:tc>
      </w:tr>
      <w:tr w:rsidR="000A3A61" w14:paraId="294E284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143C91A" w14:textId="77777777" w:rsidR="000A3A61" w:rsidRDefault="000A3A61" w:rsidP="000A3A61">
            <w:pPr>
              <w:pStyle w:val="NormalinTable"/>
              <w:jc w:val="center"/>
            </w:pPr>
          </w:p>
        </w:tc>
        <w:tc>
          <w:tcPr>
            <w:tcW w:w="438" w:type="pct"/>
          </w:tcPr>
          <w:p w14:paraId="5086EF4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6396EC08" w14:textId="77777777" w:rsidR="000A3A61" w:rsidRDefault="000A3A61" w:rsidP="000A3A61">
            <w:pPr>
              <w:pStyle w:val="NormalinTable"/>
            </w:pPr>
            <w:r>
              <w:t>2005 20 80</w:t>
            </w:r>
          </w:p>
        </w:tc>
        <w:tc>
          <w:tcPr>
            <w:tcW w:w="962" w:type="pct"/>
          </w:tcPr>
          <w:p w14:paraId="2FE9DC4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9B5574E" w14:textId="77777777" w:rsidR="000A3A61" w:rsidRDefault="000A3A61" w:rsidP="000A3A61">
            <w:pPr>
              <w:pStyle w:val="NormalinTable"/>
            </w:pPr>
          </w:p>
        </w:tc>
        <w:tc>
          <w:tcPr>
            <w:tcW w:w="710" w:type="pct"/>
          </w:tcPr>
          <w:p w14:paraId="7CE3234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30CE2441" w14:textId="77777777" w:rsidR="000A3A61" w:rsidRDefault="000A3A61" w:rsidP="000A3A61">
            <w:pPr>
              <w:pStyle w:val="NormalinTable"/>
            </w:pPr>
          </w:p>
        </w:tc>
      </w:tr>
      <w:tr w:rsidR="000A3A61" w14:paraId="20DC454E"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366C251A" w14:textId="77777777" w:rsidR="000A3A61" w:rsidRDefault="000A3A61" w:rsidP="000A3A61">
            <w:pPr>
              <w:pStyle w:val="NormalinTable"/>
              <w:jc w:val="center"/>
            </w:pPr>
            <w:r>
              <w:rPr>
                <w:b/>
              </w:rPr>
              <w:t>090946</w:t>
            </w:r>
          </w:p>
        </w:tc>
        <w:tc>
          <w:tcPr>
            <w:tcW w:w="438" w:type="pct"/>
            <w:tcBorders>
              <w:top w:val="single" w:sz="12" w:space="0" w:color="000000" w:themeColor="background1" w:themeShade="00"/>
            </w:tcBorders>
          </w:tcPr>
          <w:p w14:paraId="6DD8333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1A314D26" w14:textId="77777777" w:rsidR="000A3A61" w:rsidRDefault="000A3A61" w:rsidP="000A3A61">
            <w:pPr>
              <w:pStyle w:val="NormalinTable"/>
            </w:pPr>
            <w:r>
              <w:t>0811 90 19 12</w:t>
            </w:r>
          </w:p>
        </w:tc>
        <w:tc>
          <w:tcPr>
            <w:tcW w:w="962" w:type="pct"/>
            <w:tcBorders>
              <w:top w:val="single" w:sz="12" w:space="0" w:color="000000" w:themeColor="background1" w:themeShade="00"/>
            </w:tcBorders>
          </w:tcPr>
          <w:p w14:paraId="70697D0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36D523AB" w14:textId="77777777" w:rsidR="000A3A61" w:rsidRDefault="000A3A61" w:rsidP="000A3A61">
            <w:pPr>
              <w:pStyle w:val="NormalinTable"/>
            </w:pPr>
            <w:r>
              <w:t>20,000 kg (2019)</w:t>
            </w:r>
          </w:p>
          <w:p w14:paraId="19ED4CCF" w14:textId="7AAC1601" w:rsidR="000A3A61" w:rsidRDefault="000A3A61" w:rsidP="000A3A61">
            <w:pPr>
              <w:pStyle w:val="NormalinTable"/>
            </w:pPr>
            <w:r>
              <w:t>27,000 kg</w:t>
            </w:r>
          </w:p>
        </w:tc>
        <w:tc>
          <w:tcPr>
            <w:tcW w:w="710" w:type="pct"/>
            <w:tcBorders>
              <w:top w:val="single" w:sz="12" w:space="0" w:color="000000" w:themeColor="background1" w:themeShade="00"/>
            </w:tcBorders>
          </w:tcPr>
          <w:p w14:paraId="52BB852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FA85294" w14:textId="7EEFE60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E792C90" w14:textId="77777777" w:rsidR="000A3A61" w:rsidRDefault="000A3A61" w:rsidP="000A3A61">
            <w:pPr>
              <w:pStyle w:val="NormalinTable"/>
            </w:pPr>
            <w:r>
              <w:t>31/12/2019</w:t>
            </w:r>
          </w:p>
          <w:p w14:paraId="3774C624" w14:textId="59AF4044" w:rsidR="000A3A61" w:rsidRDefault="000A3A61" w:rsidP="000A3A61">
            <w:pPr>
              <w:pStyle w:val="NormalinTable"/>
            </w:pPr>
            <w:r>
              <w:t>31/12</w:t>
            </w:r>
          </w:p>
        </w:tc>
      </w:tr>
      <w:tr w:rsidR="000A3A61" w14:paraId="2992593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D5B7C9B" w14:textId="77777777" w:rsidR="000A3A61" w:rsidRDefault="000A3A61" w:rsidP="000A3A61">
            <w:pPr>
              <w:pStyle w:val="NormalinTable"/>
              <w:jc w:val="center"/>
            </w:pPr>
          </w:p>
        </w:tc>
        <w:tc>
          <w:tcPr>
            <w:tcW w:w="438" w:type="pct"/>
          </w:tcPr>
          <w:p w14:paraId="79C813C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BABD8D2" w14:textId="77777777" w:rsidR="000A3A61" w:rsidRDefault="000A3A61" w:rsidP="000A3A61">
            <w:pPr>
              <w:pStyle w:val="NormalinTable"/>
            </w:pPr>
            <w:r>
              <w:t>0811 90 39 12</w:t>
            </w:r>
          </w:p>
        </w:tc>
        <w:tc>
          <w:tcPr>
            <w:tcW w:w="962" w:type="pct"/>
          </w:tcPr>
          <w:p w14:paraId="5AA998D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758BAC2" w14:textId="77777777" w:rsidR="000A3A61" w:rsidRDefault="000A3A61" w:rsidP="000A3A61">
            <w:pPr>
              <w:pStyle w:val="NormalinTable"/>
            </w:pPr>
          </w:p>
        </w:tc>
        <w:tc>
          <w:tcPr>
            <w:tcW w:w="710" w:type="pct"/>
          </w:tcPr>
          <w:p w14:paraId="620171B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6C74D0D2" w14:textId="77777777" w:rsidR="000A3A61" w:rsidRDefault="000A3A61" w:rsidP="000A3A61">
            <w:pPr>
              <w:pStyle w:val="NormalinTable"/>
            </w:pPr>
          </w:p>
        </w:tc>
      </w:tr>
      <w:tr w:rsidR="000A3A61" w14:paraId="60EF2F6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6E748FB4" w14:textId="77777777" w:rsidR="000A3A61" w:rsidRDefault="000A3A61" w:rsidP="000A3A61">
            <w:pPr>
              <w:pStyle w:val="NormalinTable"/>
              <w:jc w:val="center"/>
            </w:pPr>
          </w:p>
        </w:tc>
        <w:tc>
          <w:tcPr>
            <w:tcW w:w="438" w:type="pct"/>
          </w:tcPr>
          <w:p w14:paraId="08B9E39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E5D647C" w14:textId="77777777" w:rsidR="000A3A61" w:rsidRDefault="000A3A61" w:rsidP="000A3A61">
            <w:pPr>
              <w:pStyle w:val="NormalinTable"/>
            </w:pPr>
            <w:r>
              <w:t>0811 90 80</w:t>
            </w:r>
          </w:p>
        </w:tc>
        <w:tc>
          <w:tcPr>
            <w:tcW w:w="962" w:type="pct"/>
          </w:tcPr>
          <w:p w14:paraId="3FE4C53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466E6C21" w14:textId="77777777" w:rsidR="000A3A61" w:rsidRDefault="000A3A61" w:rsidP="000A3A61">
            <w:pPr>
              <w:pStyle w:val="NormalinTable"/>
            </w:pPr>
          </w:p>
        </w:tc>
        <w:tc>
          <w:tcPr>
            <w:tcW w:w="710" w:type="pct"/>
          </w:tcPr>
          <w:p w14:paraId="1536FAB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793D1851" w14:textId="77777777" w:rsidR="000A3A61" w:rsidRDefault="000A3A61" w:rsidP="000A3A61">
            <w:pPr>
              <w:pStyle w:val="NormalinTable"/>
            </w:pPr>
          </w:p>
        </w:tc>
      </w:tr>
      <w:tr w:rsidR="000A3A61" w14:paraId="1CC65E74"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52FA84F1" w14:textId="77777777" w:rsidR="000A3A61" w:rsidRDefault="000A3A61" w:rsidP="000A3A61">
            <w:pPr>
              <w:pStyle w:val="NormalinTable"/>
              <w:jc w:val="center"/>
            </w:pPr>
          </w:p>
        </w:tc>
        <w:tc>
          <w:tcPr>
            <w:tcW w:w="438" w:type="pct"/>
          </w:tcPr>
          <w:p w14:paraId="6FCAFB6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91C5153" w14:textId="77777777" w:rsidR="000A3A61" w:rsidRDefault="000A3A61" w:rsidP="000A3A61">
            <w:pPr>
              <w:pStyle w:val="NormalinTable"/>
            </w:pPr>
            <w:r>
              <w:t>2008 60 00</w:t>
            </w:r>
          </w:p>
        </w:tc>
        <w:tc>
          <w:tcPr>
            <w:tcW w:w="962" w:type="pct"/>
          </w:tcPr>
          <w:p w14:paraId="2E68B6F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0240FFF3" w14:textId="77777777" w:rsidR="000A3A61" w:rsidRDefault="000A3A61" w:rsidP="000A3A61">
            <w:pPr>
              <w:pStyle w:val="NormalinTable"/>
            </w:pPr>
          </w:p>
        </w:tc>
        <w:tc>
          <w:tcPr>
            <w:tcW w:w="710" w:type="pct"/>
          </w:tcPr>
          <w:p w14:paraId="12A7C04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48893E90" w14:textId="77777777" w:rsidR="000A3A61" w:rsidRDefault="000A3A61" w:rsidP="000A3A61">
            <w:pPr>
              <w:pStyle w:val="NormalinTable"/>
            </w:pPr>
          </w:p>
        </w:tc>
      </w:tr>
      <w:tr w:rsidR="000A3A61" w14:paraId="4D897464"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0122437D" w14:textId="77777777" w:rsidR="000A3A61" w:rsidRDefault="000A3A61" w:rsidP="000A3A61">
            <w:pPr>
              <w:pStyle w:val="NormalinTable"/>
              <w:jc w:val="center"/>
            </w:pPr>
            <w:r>
              <w:rPr>
                <w:b/>
              </w:rPr>
              <w:t>090948</w:t>
            </w:r>
          </w:p>
        </w:tc>
        <w:tc>
          <w:tcPr>
            <w:tcW w:w="438" w:type="pct"/>
            <w:tcBorders>
              <w:top w:val="single" w:sz="12" w:space="0" w:color="000000" w:themeColor="background1" w:themeShade="00"/>
            </w:tcBorders>
          </w:tcPr>
          <w:p w14:paraId="1A83C07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4B7C7073" w14:textId="77777777" w:rsidR="000A3A61" w:rsidRDefault="000A3A61" w:rsidP="000A3A61">
            <w:pPr>
              <w:pStyle w:val="NormalinTable"/>
            </w:pPr>
            <w:r>
              <w:t>0810 10 00</w:t>
            </w:r>
          </w:p>
        </w:tc>
        <w:tc>
          <w:tcPr>
            <w:tcW w:w="962" w:type="pct"/>
            <w:tcBorders>
              <w:top w:val="single" w:sz="12" w:space="0" w:color="000000" w:themeColor="background1" w:themeShade="00"/>
            </w:tcBorders>
          </w:tcPr>
          <w:p w14:paraId="7FF2C67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F94F833" w14:textId="5179DC0F" w:rsidR="000A3A61" w:rsidRDefault="000A3A61" w:rsidP="000A3A61">
            <w:pPr>
              <w:pStyle w:val="NormalinTable"/>
            </w:pPr>
            <w:r>
              <w:t>8,000 kg (2019)</w:t>
            </w:r>
          </w:p>
          <w:p w14:paraId="1FB51E9F" w14:textId="121E4DA2" w:rsidR="000A3A61" w:rsidRDefault="000A3A61" w:rsidP="000A3A61">
            <w:pPr>
              <w:pStyle w:val="NormalinTable"/>
            </w:pPr>
            <w:r>
              <w:t>11,000 kg</w:t>
            </w:r>
          </w:p>
        </w:tc>
        <w:tc>
          <w:tcPr>
            <w:tcW w:w="710" w:type="pct"/>
            <w:tcBorders>
              <w:top w:val="single" w:sz="12" w:space="0" w:color="000000" w:themeColor="background1" w:themeShade="00"/>
            </w:tcBorders>
          </w:tcPr>
          <w:p w14:paraId="5F9B8EB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02648D9C" w14:textId="6DBDF8C3"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0532398A" w14:textId="77777777" w:rsidR="000A3A61" w:rsidRDefault="000A3A61" w:rsidP="000A3A61">
            <w:pPr>
              <w:pStyle w:val="NormalinTable"/>
            </w:pPr>
            <w:r>
              <w:t>31/12/2019</w:t>
            </w:r>
          </w:p>
          <w:p w14:paraId="669956F6" w14:textId="72D62524" w:rsidR="000A3A61" w:rsidRDefault="000A3A61" w:rsidP="000A3A61">
            <w:pPr>
              <w:pStyle w:val="NormalinTable"/>
            </w:pPr>
            <w:r>
              <w:t>31/12</w:t>
            </w:r>
          </w:p>
        </w:tc>
      </w:tr>
      <w:tr w:rsidR="000A3A61" w14:paraId="5C34683F"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2D42F034" w14:textId="77777777" w:rsidR="000A3A61" w:rsidRDefault="000A3A61" w:rsidP="000A3A61">
            <w:pPr>
              <w:pStyle w:val="NormalinTable"/>
              <w:jc w:val="center"/>
            </w:pPr>
            <w:r>
              <w:rPr>
                <w:b/>
              </w:rPr>
              <w:t>090950</w:t>
            </w:r>
          </w:p>
        </w:tc>
        <w:tc>
          <w:tcPr>
            <w:tcW w:w="438" w:type="pct"/>
            <w:tcBorders>
              <w:top w:val="single" w:sz="12" w:space="0" w:color="000000" w:themeColor="background1" w:themeShade="00"/>
            </w:tcBorders>
          </w:tcPr>
          <w:p w14:paraId="7C05C67D"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049CB42E" w14:textId="77777777" w:rsidR="000A3A61" w:rsidRDefault="000A3A61" w:rsidP="000A3A61">
            <w:pPr>
              <w:pStyle w:val="NormalinTable"/>
            </w:pPr>
            <w:r>
              <w:t>0709 99 20</w:t>
            </w:r>
          </w:p>
        </w:tc>
        <w:tc>
          <w:tcPr>
            <w:tcW w:w="962" w:type="pct"/>
            <w:tcBorders>
              <w:top w:val="single" w:sz="12" w:space="0" w:color="000000" w:themeColor="background1" w:themeShade="00"/>
            </w:tcBorders>
          </w:tcPr>
          <w:p w14:paraId="0AB90B7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7B1686CC" w14:textId="77777777" w:rsidR="000A3A61" w:rsidRDefault="000A3A61" w:rsidP="000A3A61">
            <w:pPr>
              <w:pStyle w:val="NormalinTable"/>
            </w:pPr>
            <w:r>
              <w:t>12,000 kg (2019)</w:t>
            </w:r>
          </w:p>
          <w:p w14:paraId="77F9F4B9" w14:textId="232FC7F3" w:rsidR="000A3A61" w:rsidRDefault="000A3A61" w:rsidP="000A3A61">
            <w:pPr>
              <w:pStyle w:val="NormalinTable"/>
            </w:pPr>
            <w:r>
              <w:t>16,000 kg</w:t>
            </w:r>
          </w:p>
        </w:tc>
        <w:tc>
          <w:tcPr>
            <w:tcW w:w="710" w:type="pct"/>
            <w:tcBorders>
              <w:top w:val="single" w:sz="12" w:space="0" w:color="000000" w:themeColor="background1" w:themeShade="00"/>
            </w:tcBorders>
          </w:tcPr>
          <w:p w14:paraId="00BC3EF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4B2E6042" w14:textId="50C886B6"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50C93471" w14:textId="77777777" w:rsidR="000A3A61" w:rsidRDefault="000A3A61" w:rsidP="000A3A61">
            <w:pPr>
              <w:pStyle w:val="NormalinTable"/>
            </w:pPr>
            <w:r>
              <w:t>31/12/2019</w:t>
            </w:r>
          </w:p>
          <w:p w14:paraId="4D2F91FA" w14:textId="51EDB38F" w:rsidR="000A3A61" w:rsidRDefault="000A3A61" w:rsidP="000A3A61">
            <w:pPr>
              <w:pStyle w:val="NormalinTable"/>
            </w:pPr>
            <w:r>
              <w:t>31/12</w:t>
            </w:r>
          </w:p>
        </w:tc>
      </w:tr>
      <w:tr w:rsidR="000A3A61" w14:paraId="5EFBF6E4"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619018A5" w14:textId="77777777" w:rsidR="000A3A61" w:rsidRDefault="000A3A61" w:rsidP="000A3A61">
            <w:pPr>
              <w:pStyle w:val="NormalinTable"/>
              <w:jc w:val="center"/>
            </w:pPr>
            <w:r>
              <w:rPr>
                <w:b/>
              </w:rPr>
              <w:t>094155</w:t>
            </w:r>
          </w:p>
        </w:tc>
        <w:tc>
          <w:tcPr>
            <w:tcW w:w="438" w:type="pct"/>
            <w:tcBorders>
              <w:top w:val="single" w:sz="12" w:space="0" w:color="000000" w:themeColor="background1" w:themeShade="00"/>
            </w:tcBorders>
          </w:tcPr>
          <w:p w14:paraId="700E510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0474046" w14:textId="77777777" w:rsidR="000A3A61" w:rsidRDefault="000A3A61" w:rsidP="000A3A61">
            <w:pPr>
              <w:pStyle w:val="NormalinTable"/>
            </w:pPr>
            <w:r>
              <w:t>0401 40 10 10</w:t>
            </w:r>
          </w:p>
        </w:tc>
        <w:tc>
          <w:tcPr>
            <w:tcW w:w="962" w:type="pct"/>
            <w:tcBorders>
              <w:top w:val="single" w:sz="12" w:space="0" w:color="000000" w:themeColor="background1" w:themeShade="00"/>
            </w:tcBorders>
          </w:tcPr>
          <w:p w14:paraId="7879A94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49FD0F39" w14:textId="77777777" w:rsidR="000A3A61" w:rsidRPr="00F02790" w:rsidRDefault="000A3A61" w:rsidP="000A3A61">
            <w:pPr>
              <w:pStyle w:val="NormalinTable"/>
            </w:pPr>
            <w:r w:rsidRPr="00F02790">
              <w:t>27,000 kg (2019)</w:t>
            </w:r>
          </w:p>
          <w:p w14:paraId="6E5EE4C6" w14:textId="4550DB62" w:rsidR="000A3A61" w:rsidRPr="003C55E9" w:rsidRDefault="000A3A61" w:rsidP="000A3A61">
            <w:pPr>
              <w:pStyle w:val="NormalinTable"/>
              <w:rPr>
                <w:highlight w:val="yellow"/>
              </w:rPr>
            </w:pPr>
            <w:r w:rsidRPr="00F02790">
              <w:t>107,000 kg</w:t>
            </w:r>
          </w:p>
        </w:tc>
        <w:tc>
          <w:tcPr>
            <w:tcW w:w="710" w:type="pct"/>
            <w:tcBorders>
              <w:top w:val="single" w:sz="12" w:space="0" w:color="000000" w:themeColor="background1" w:themeShade="00"/>
            </w:tcBorders>
          </w:tcPr>
          <w:p w14:paraId="09D84A8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497B68C1" w14:textId="49AF311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4CCFC2F7" w14:textId="77777777" w:rsidR="000A3A61" w:rsidRDefault="000A3A61" w:rsidP="000A3A61">
            <w:pPr>
              <w:pStyle w:val="NormalinTable"/>
            </w:pPr>
            <w:r>
              <w:t>31/12/2019</w:t>
            </w:r>
          </w:p>
          <w:p w14:paraId="1E6E9273" w14:textId="597761E9" w:rsidR="000A3A61" w:rsidRDefault="000A3A61" w:rsidP="000A3A61">
            <w:pPr>
              <w:pStyle w:val="NormalinTable"/>
            </w:pPr>
            <w:r>
              <w:t>31/12</w:t>
            </w:r>
          </w:p>
        </w:tc>
      </w:tr>
      <w:tr w:rsidR="000A3A61" w14:paraId="528FFD2F"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33B6D89" w14:textId="77777777" w:rsidR="000A3A61" w:rsidRDefault="000A3A61" w:rsidP="000A3A61">
            <w:pPr>
              <w:pStyle w:val="NormalinTable"/>
              <w:jc w:val="center"/>
            </w:pPr>
          </w:p>
        </w:tc>
        <w:tc>
          <w:tcPr>
            <w:tcW w:w="438" w:type="pct"/>
          </w:tcPr>
          <w:p w14:paraId="19E5D90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21C43E49" w14:textId="77777777" w:rsidR="000A3A61" w:rsidRDefault="000A3A61" w:rsidP="000A3A61">
            <w:pPr>
              <w:pStyle w:val="NormalinTable"/>
            </w:pPr>
            <w:r>
              <w:t>0401 40 90 10</w:t>
            </w:r>
          </w:p>
        </w:tc>
        <w:tc>
          <w:tcPr>
            <w:tcW w:w="962" w:type="pct"/>
          </w:tcPr>
          <w:p w14:paraId="0096455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FEF1E1B" w14:textId="77777777" w:rsidR="000A3A61" w:rsidRDefault="000A3A61" w:rsidP="000A3A61">
            <w:pPr>
              <w:pStyle w:val="NormalinTable"/>
            </w:pPr>
          </w:p>
        </w:tc>
        <w:tc>
          <w:tcPr>
            <w:tcW w:w="710" w:type="pct"/>
          </w:tcPr>
          <w:p w14:paraId="3362C32F" w14:textId="3811DFC6"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6EE6AB17" w14:textId="1CC5E4BC" w:rsidR="000A3A61" w:rsidRDefault="000A3A61" w:rsidP="000A3A61">
            <w:pPr>
              <w:pStyle w:val="NormalinTable"/>
            </w:pPr>
          </w:p>
        </w:tc>
      </w:tr>
      <w:tr w:rsidR="000A3A61" w14:paraId="3C7070D6"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8F0D195" w14:textId="77777777" w:rsidR="000A3A61" w:rsidRDefault="000A3A61" w:rsidP="000A3A61">
            <w:pPr>
              <w:pStyle w:val="NormalinTable"/>
              <w:jc w:val="center"/>
            </w:pPr>
          </w:p>
        </w:tc>
        <w:tc>
          <w:tcPr>
            <w:tcW w:w="438" w:type="pct"/>
          </w:tcPr>
          <w:p w14:paraId="49A5355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61FC4051" w14:textId="77777777" w:rsidR="000A3A61" w:rsidRDefault="000A3A61" w:rsidP="000A3A61">
            <w:pPr>
              <w:pStyle w:val="NormalinTable"/>
            </w:pPr>
            <w:r>
              <w:t>0401 50 11 10</w:t>
            </w:r>
          </w:p>
        </w:tc>
        <w:tc>
          <w:tcPr>
            <w:tcW w:w="962" w:type="pct"/>
          </w:tcPr>
          <w:p w14:paraId="253C4AF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51533B6" w14:textId="77777777" w:rsidR="000A3A61" w:rsidRDefault="000A3A61" w:rsidP="000A3A61">
            <w:pPr>
              <w:pStyle w:val="NormalinTable"/>
            </w:pPr>
          </w:p>
        </w:tc>
        <w:tc>
          <w:tcPr>
            <w:tcW w:w="710" w:type="pct"/>
          </w:tcPr>
          <w:p w14:paraId="696D8D41" w14:textId="20C26F4C"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2AD0E309" w14:textId="05048B22" w:rsidR="000A3A61" w:rsidRDefault="000A3A61" w:rsidP="000A3A61">
            <w:pPr>
              <w:pStyle w:val="NormalinTable"/>
            </w:pPr>
          </w:p>
        </w:tc>
      </w:tr>
      <w:tr w:rsidR="000A3A61" w14:paraId="416716E0"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0A5A027" w14:textId="77777777" w:rsidR="000A3A61" w:rsidRDefault="000A3A61" w:rsidP="000A3A61">
            <w:pPr>
              <w:pStyle w:val="NormalinTable"/>
              <w:jc w:val="center"/>
            </w:pPr>
          </w:p>
        </w:tc>
        <w:tc>
          <w:tcPr>
            <w:tcW w:w="438" w:type="pct"/>
          </w:tcPr>
          <w:p w14:paraId="2CFDCCE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1FAAF132" w14:textId="77777777" w:rsidR="000A3A61" w:rsidRDefault="000A3A61" w:rsidP="000A3A61">
            <w:pPr>
              <w:pStyle w:val="NormalinTable"/>
            </w:pPr>
            <w:r>
              <w:t>0401 50 19 10</w:t>
            </w:r>
          </w:p>
        </w:tc>
        <w:tc>
          <w:tcPr>
            <w:tcW w:w="962" w:type="pct"/>
          </w:tcPr>
          <w:p w14:paraId="7BF3C9E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529497DA" w14:textId="77777777" w:rsidR="000A3A61" w:rsidRDefault="000A3A61" w:rsidP="000A3A61">
            <w:pPr>
              <w:pStyle w:val="NormalinTable"/>
            </w:pPr>
          </w:p>
        </w:tc>
        <w:tc>
          <w:tcPr>
            <w:tcW w:w="710" w:type="pct"/>
          </w:tcPr>
          <w:p w14:paraId="29925B3E" w14:textId="5E346B35"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6EC31337" w14:textId="77777777" w:rsidR="000A3A61" w:rsidRDefault="000A3A61" w:rsidP="000A3A61">
            <w:pPr>
              <w:pStyle w:val="NormalinTable"/>
            </w:pPr>
          </w:p>
        </w:tc>
      </w:tr>
      <w:tr w:rsidR="000A3A61" w14:paraId="1B25758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2AE55D4D" w14:textId="77777777" w:rsidR="000A3A61" w:rsidRDefault="000A3A61" w:rsidP="000A3A61">
            <w:pPr>
              <w:pStyle w:val="NormalinTable"/>
              <w:jc w:val="center"/>
            </w:pPr>
          </w:p>
        </w:tc>
        <w:tc>
          <w:tcPr>
            <w:tcW w:w="438" w:type="pct"/>
          </w:tcPr>
          <w:p w14:paraId="3C39293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77EEFF70" w14:textId="77777777" w:rsidR="000A3A61" w:rsidRDefault="000A3A61" w:rsidP="000A3A61">
            <w:pPr>
              <w:pStyle w:val="NormalinTable"/>
            </w:pPr>
            <w:r>
              <w:t>0401 50 31 10</w:t>
            </w:r>
          </w:p>
        </w:tc>
        <w:tc>
          <w:tcPr>
            <w:tcW w:w="962" w:type="pct"/>
          </w:tcPr>
          <w:p w14:paraId="26CA717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F6E9201" w14:textId="77777777" w:rsidR="000A3A61" w:rsidRDefault="000A3A61" w:rsidP="000A3A61">
            <w:pPr>
              <w:pStyle w:val="NormalinTable"/>
            </w:pPr>
          </w:p>
        </w:tc>
        <w:tc>
          <w:tcPr>
            <w:tcW w:w="710" w:type="pct"/>
          </w:tcPr>
          <w:p w14:paraId="0FE412AC" w14:textId="1C01BDBA"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3BAD0FF3" w14:textId="77777777" w:rsidR="000A3A61" w:rsidRDefault="000A3A61" w:rsidP="000A3A61">
            <w:pPr>
              <w:pStyle w:val="NormalinTable"/>
            </w:pPr>
          </w:p>
        </w:tc>
      </w:tr>
      <w:tr w:rsidR="000A3A61" w14:paraId="7FD14C8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71A9FED" w14:textId="77777777" w:rsidR="000A3A61" w:rsidRDefault="000A3A61" w:rsidP="000A3A61">
            <w:pPr>
              <w:pStyle w:val="NormalinTable"/>
              <w:jc w:val="center"/>
            </w:pPr>
          </w:p>
        </w:tc>
        <w:tc>
          <w:tcPr>
            <w:tcW w:w="438" w:type="pct"/>
          </w:tcPr>
          <w:p w14:paraId="2375FF7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00D582AC" w14:textId="77777777" w:rsidR="000A3A61" w:rsidRDefault="000A3A61" w:rsidP="000A3A61">
            <w:pPr>
              <w:pStyle w:val="NormalinTable"/>
            </w:pPr>
            <w:r>
              <w:t>0401 50 39 10</w:t>
            </w:r>
          </w:p>
        </w:tc>
        <w:tc>
          <w:tcPr>
            <w:tcW w:w="962" w:type="pct"/>
          </w:tcPr>
          <w:p w14:paraId="1A02B43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4C755A6" w14:textId="77777777" w:rsidR="000A3A61" w:rsidRDefault="000A3A61" w:rsidP="000A3A61">
            <w:pPr>
              <w:pStyle w:val="NormalinTable"/>
            </w:pPr>
          </w:p>
        </w:tc>
        <w:tc>
          <w:tcPr>
            <w:tcW w:w="710" w:type="pct"/>
          </w:tcPr>
          <w:p w14:paraId="1E2DC03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5C331C33" w14:textId="77777777" w:rsidR="000A3A61" w:rsidRDefault="000A3A61" w:rsidP="000A3A61">
            <w:pPr>
              <w:pStyle w:val="NormalinTable"/>
            </w:pPr>
          </w:p>
        </w:tc>
      </w:tr>
      <w:tr w:rsidR="000A3A61" w14:paraId="0B1A134E"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1B7206FA" w14:textId="77777777" w:rsidR="000A3A61" w:rsidRDefault="000A3A61" w:rsidP="000A3A61">
            <w:pPr>
              <w:pStyle w:val="NormalinTable"/>
              <w:jc w:val="center"/>
            </w:pPr>
          </w:p>
        </w:tc>
        <w:tc>
          <w:tcPr>
            <w:tcW w:w="438" w:type="pct"/>
          </w:tcPr>
          <w:p w14:paraId="00826B2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26568CB1" w14:textId="77777777" w:rsidR="000A3A61" w:rsidRDefault="000A3A61" w:rsidP="000A3A61">
            <w:pPr>
              <w:pStyle w:val="NormalinTable"/>
            </w:pPr>
            <w:r>
              <w:t>0401 50 91 10</w:t>
            </w:r>
          </w:p>
        </w:tc>
        <w:tc>
          <w:tcPr>
            <w:tcW w:w="962" w:type="pct"/>
          </w:tcPr>
          <w:p w14:paraId="616038F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437753AF" w14:textId="77777777" w:rsidR="000A3A61" w:rsidRDefault="000A3A61" w:rsidP="000A3A61">
            <w:pPr>
              <w:pStyle w:val="NormalinTable"/>
            </w:pPr>
          </w:p>
        </w:tc>
        <w:tc>
          <w:tcPr>
            <w:tcW w:w="710" w:type="pct"/>
          </w:tcPr>
          <w:p w14:paraId="53D235D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42686E12" w14:textId="77777777" w:rsidR="000A3A61" w:rsidRDefault="000A3A61" w:rsidP="000A3A61">
            <w:pPr>
              <w:pStyle w:val="NormalinTable"/>
            </w:pPr>
          </w:p>
        </w:tc>
      </w:tr>
      <w:tr w:rsidR="000A3A61" w14:paraId="0DBD5F76"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26353BB" w14:textId="77777777" w:rsidR="000A3A61" w:rsidRDefault="000A3A61" w:rsidP="000A3A61">
            <w:pPr>
              <w:pStyle w:val="NormalinTable"/>
              <w:jc w:val="center"/>
            </w:pPr>
          </w:p>
        </w:tc>
        <w:tc>
          <w:tcPr>
            <w:tcW w:w="438" w:type="pct"/>
          </w:tcPr>
          <w:p w14:paraId="378FEFD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27F1132E" w14:textId="77777777" w:rsidR="000A3A61" w:rsidRDefault="000A3A61" w:rsidP="000A3A61">
            <w:pPr>
              <w:pStyle w:val="NormalinTable"/>
            </w:pPr>
            <w:r>
              <w:t>0401 50 99 10</w:t>
            </w:r>
          </w:p>
        </w:tc>
        <w:tc>
          <w:tcPr>
            <w:tcW w:w="962" w:type="pct"/>
          </w:tcPr>
          <w:p w14:paraId="667990C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60B4A7B7" w14:textId="77777777" w:rsidR="000A3A61" w:rsidRDefault="000A3A61" w:rsidP="000A3A61">
            <w:pPr>
              <w:pStyle w:val="NormalinTable"/>
            </w:pPr>
          </w:p>
        </w:tc>
        <w:tc>
          <w:tcPr>
            <w:tcW w:w="710" w:type="pct"/>
          </w:tcPr>
          <w:p w14:paraId="0D930DD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5D87D730" w14:textId="77777777" w:rsidR="000A3A61" w:rsidRDefault="000A3A61" w:rsidP="000A3A61">
            <w:pPr>
              <w:pStyle w:val="NormalinTable"/>
            </w:pPr>
          </w:p>
        </w:tc>
      </w:tr>
      <w:tr w:rsidR="000A3A61" w14:paraId="5BE3AFF6"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503D83B" w14:textId="77777777" w:rsidR="000A3A61" w:rsidRDefault="000A3A61" w:rsidP="000A3A61">
            <w:pPr>
              <w:pStyle w:val="NormalinTable"/>
              <w:jc w:val="center"/>
            </w:pPr>
          </w:p>
        </w:tc>
        <w:tc>
          <w:tcPr>
            <w:tcW w:w="438" w:type="pct"/>
          </w:tcPr>
          <w:p w14:paraId="6F8B294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8BB341A" w14:textId="77777777" w:rsidR="000A3A61" w:rsidRDefault="000A3A61" w:rsidP="000A3A61">
            <w:pPr>
              <w:pStyle w:val="NormalinTable"/>
            </w:pPr>
            <w:r>
              <w:t>0403 10 00</w:t>
            </w:r>
          </w:p>
        </w:tc>
        <w:tc>
          <w:tcPr>
            <w:tcW w:w="962" w:type="pct"/>
          </w:tcPr>
          <w:p w14:paraId="50CAA2F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08DB79B6" w14:textId="77777777" w:rsidR="000A3A61" w:rsidRDefault="000A3A61" w:rsidP="000A3A61">
            <w:pPr>
              <w:pStyle w:val="NormalinTable"/>
            </w:pPr>
          </w:p>
        </w:tc>
        <w:tc>
          <w:tcPr>
            <w:tcW w:w="710" w:type="pct"/>
          </w:tcPr>
          <w:p w14:paraId="66D8FEA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2DAD3337" w14:textId="77777777" w:rsidR="000A3A61" w:rsidRDefault="000A3A61" w:rsidP="000A3A61">
            <w:pPr>
              <w:pStyle w:val="NormalinTable"/>
            </w:pPr>
          </w:p>
        </w:tc>
      </w:tr>
      <w:tr w:rsidR="000A3A61" w14:paraId="657973B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8E249C2" w14:textId="77777777" w:rsidR="000A3A61" w:rsidRDefault="000A3A61" w:rsidP="000A3A61">
            <w:pPr>
              <w:pStyle w:val="NormalinTable"/>
              <w:jc w:val="center"/>
            </w:pPr>
            <w:r>
              <w:rPr>
                <w:b/>
              </w:rPr>
              <w:lastRenderedPageBreak/>
              <w:t>094202</w:t>
            </w:r>
          </w:p>
        </w:tc>
        <w:tc>
          <w:tcPr>
            <w:tcW w:w="438" w:type="pct"/>
            <w:tcBorders>
              <w:top w:val="single" w:sz="12" w:space="0" w:color="000000" w:themeColor="background1" w:themeShade="00"/>
            </w:tcBorders>
          </w:tcPr>
          <w:p w14:paraId="2C3465B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712E7624" w14:textId="77777777" w:rsidR="000A3A61" w:rsidRDefault="000A3A61" w:rsidP="000A3A61">
            <w:pPr>
              <w:pStyle w:val="NormalinTable"/>
            </w:pPr>
            <w:r>
              <w:t>0210 20 90 11</w:t>
            </w:r>
          </w:p>
        </w:tc>
        <w:tc>
          <w:tcPr>
            <w:tcW w:w="962" w:type="pct"/>
            <w:tcBorders>
              <w:top w:val="single" w:sz="12" w:space="0" w:color="000000" w:themeColor="background1" w:themeShade="00"/>
            </w:tcBorders>
          </w:tcPr>
          <w:p w14:paraId="1E77356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6680507C" w14:textId="77777777" w:rsidR="000A3A61" w:rsidRDefault="000A3A61" w:rsidP="000A3A61">
            <w:pPr>
              <w:pStyle w:val="NormalinTable"/>
            </w:pPr>
            <w:r>
              <w:t>49,000 kg (2019)</w:t>
            </w:r>
          </w:p>
          <w:p w14:paraId="5E492AE7" w14:textId="270ADB00" w:rsidR="000A3A61" w:rsidRDefault="000A3A61" w:rsidP="000A3A61">
            <w:pPr>
              <w:pStyle w:val="NormalinTable"/>
            </w:pPr>
            <w:r>
              <w:t>64,000 kg</w:t>
            </w:r>
          </w:p>
        </w:tc>
        <w:tc>
          <w:tcPr>
            <w:tcW w:w="710" w:type="pct"/>
            <w:tcBorders>
              <w:top w:val="single" w:sz="12" w:space="0" w:color="000000" w:themeColor="background1" w:themeShade="00"/>
            </w:tcBorders>
          </w:tcPr>
          <w:p w14:paraId="2B2FDD6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37FFC260" w14:textId="664D0145"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3DEA9D83" w14:textId="77777777" w:rsidR="000A3A61" w:rsidRDefault="000A3A61" w:rsidP="000A3A61">
            <w:pPr>
              <w:pStyle w:val="NormalinTable"/>
            </w:pPr>
            <w:r>
              <w:t>31/12/2019</w:t>
            </w:r>
          </w:p>
          <w:p w14:paraId="69D0AA46" w14:textId="6CA96F72" w:rsidR="000A3A61" w:rsidRDefault="000A3A61" w:rsidP="000A3A61">
            <w:pPr>
              <w:pStyle w:val="NormalinTable"/>
            </w:pPr>
            <w:r>
              <w:t>31/12</w:t>
            </w:r>
          </w:p>
        </w:tc>
      </w:tr>
      <w:tr w:rsidR="000A3A61" w14:paraId="7572C62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F58C383" w14:textId="77777777" w:rsidR="000A3A61" w:rsidRDefault="000A3A61" w:rsidP="000A3A61">
            <w:pPr>
              <w:pStyle w:val="NormalinTable"/>
              <w:jc w:val="center"/>
            </w:pPr>
          </w:p>
        </w:tc>
        <w:tc>
          <w:tcPr>
            <w:tcW w:w="438" w:type="pct"/>
          </w:tcPr>
          <w:p w14:paraId="0B5173D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ED61E07" w14:textId="77777777" w:rsidR="000A3A61" w:rsidRDefault="000A3A61" w:rsidP="000A3A61">
            <w:pPr>
              <w:pStyle w:val="NormalinTable"/>
            </w:pPr>
            <w:r>
              <w:t>0210 20 90 15</w:t>
            </w:r>
          </w:p>
        </w:tc>
        <w:tc>
          <w:tcPr>
            <w:tcW w:w="962" w:type="pct"/>
          </w:tcPr>
          <w:p w14:paraId="074AD65A"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5D0DEC12" w14:textId="77777777" w:rsidR="000A3A61" w:rsidRDefault="000A3A61" w:rsidP="000A3A61">
            <w:pPr>
              <w:pStyle w:val="NormalinTable"/>
            </w:pPr>
          </w:p>
        </w:tc>
        <w:tc>
          <w:tcPr>
            <w:tcW w:w="710" w:type="pct"/>
          </w:tcPr>
          <w:p w14:paraId="7A26634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2DBB747C" w14:textId="77777777" w:rsidR="000A3A61" w:rsidRDefault="000A3A61" w:rsidP="000A3A61">
            <w:pPr>
              <w:pStyle w:val="NormalinTable"/>
            </w:pPr>
          </w:p>
        </w:tc>
      </w:tr>
      <w:tr w:rsidR="000A3A61" w14:paraId="3BE914E0"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Borders>
              <w:top w:val="single" w:sz="12" w:space="0" w:color="000000" w:themeColor="background1" w:themeShade="00"/>
            </w:tcBorders>
          </w:tcPr>
          <w:p w14:paraId="4F28DC40" w14:textId="77777777" w:rsidR="000A3A61" w:rsidRDefault="000A3A61" w:rsidP="000A3A61">
            <w:pPr>
              <w:pStyle w:val="NormalinTable"/>
              <w:jc w:val="center"/>
            </w:pPr>
            <w:r>
              <w:rPr>
                <w:b/>
              </w:rPr>
              <w:t>094203</w:t>
            </w:r>
          </w:p>
        </w:tc>
        <w:tc>
          <w:tcPr>
            <w:tcW w:w="438" w:type="pct"/>
            <w:tcBorders>
              <w:top w:val="single" w:sz="12" w:space="0" w:color="000000" w:themeColor="background1" w:themeShade="00"/>
            </w:tcBorders>
          </w:tcPr>
          <w:p w14:paraId="6D96567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Borders>
              <w:top w:val="single" w:sz="12" w:space="0" w:color="000000" w:themeColor="background1" w:themeShade="00"/>
            </w:tcBorders>
          </w:tcPr>
          <w:p w14:paraId="3B811869" w14:textId="77777777" w:rsidR="000A3A61" w:rsidRDefault="000A3A61" w:rsidP="000A3A61">
            <w:pPr>
              <w:pStyle w:val="NormalinTable"/>
            </w:pPr>
            <w:r>
              <w:t>0102 29 41</w:t>
            </w:r>
          </w:p>
        </w:tc>
        <w:tc>
          <w:tcPr>
            <w:tcW w:w="962" w:type="pct"/>
            <w:tcBorders>
              <w:top w:val="single" w:sz="12" w:space="0" w:color="000000" w:themeColor="background1" w:themeShade="00"/>
            </w:tcBorders>
          </w:tcPr>
          <w:p w14:paraId="629238B4"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1024" w:type="pct"/>
            <w:tcBorders>
              <w:top w:val="single" w:sz="12" w:space="0" w:color="000000" w:themeColor="background1" w:themeShade="00"/>
            </w:tcBorders>
          </w:tcPr>
          <w:p w14:paraId="22D73F7E" w14:textId="77777777" w:rsidR="000A3A61" w:rsidRDefault="000A3A61" w:rsidP="000A3A61">
            <w:pPr>
              <w:pStyle w:val="NormalinTable"/>
            </w:pPr>
            <w:r>
              <w:t>187 head (2019)</w:t>
            </w:r>
          </w:p>
          <w:p w14:paraId="1E9632F3" w14:textId="1A82B144" w:rsidR="000A3A61" w:rsidRDefault="000A3A61" w:rsidP="000A3A61">
            <w:pPr>
              <w:pStyle w:val="NormalinTable"/>
            </w:pPr>
            <w:r>
              <w:t>247 head</w:t>
            </w:r>
          </w:p>
        </w:tc>
        <w:tc>
          <w:tcPr>
            <w:tcW w:w="710" w:type="pct"/>
            <w:tcBorders>
              <w:top w:val="single" w:sz="12" w:space="0" w:color="000000" w:themeColor="background1" w:themeShade="00"/>
            </w:tcBorders>
          </w:tcPr>
          <w:p w14:paraId="6E9357FB"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29/03/2019</w:t>
            </w:r>
          </w:p>
          <w:p w14:paraId="032D5ACA" w14:textId="25A32881"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74" w:type="pct"/>
            <w:tcBorders>
              <w:top w:val="single" w:sz="12" w:space="0" w:color="000000" w:themeColor="background1" w:themeShade="00"/>
            </w:tcBorders>
          </w:tcPr>
          <w:p w14:paraId="5120E6E9" w14:textId="77777777" w:rsidR="000A3A61" w:rsidRDefault="000A3A61" w:rsidP="000A3A61">
            <w:pPr>
              <w:pStyle w:val="NormalinTable"/>
            </w:pPr>
            <w:r>
              <w:t>31/12/2019</w:t>
            </w:r>
          </w:p>
          <w:p w14:paraId="7E00A7EF" w14:textId="0DD6A68E" w:rsidR="000A3A61" w:rsidRDefault="000A3A61" w:rsidP="000A3A61">
            <w:pPr>
              <w:pStyle w:val="NormalinTable"/>
            </w:pPr>
            <w:r>
              <w:t>31/12</w:t>
            </w:r>
          </w:p>
        </w:tc>
      </w:tr>
      <w:tr w:rsidR="000A3A61" w14:paraId="1FC0F165"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7D2B25C" w14:textId="77777777" w:rsidR="000A3A61" w:rsidRDefault="000A3A61" w:rsidP="000A3A61">
            <w:pPr>
              <w:pStyle w:val="NormalinTable"/>
              <w:jc w:val="center"/>
            </w:pPr>
          </w:p>
        </w:tc>
        <w:tc>
          <w:tcPr>
            <w:tcW w:w="438" w:type="pct"/>
          </w:tcPr>
          <w:p w14:paraId="69115D3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A321977" w14:textId="77777777" w:rsidR="000A3A61" w:rsidRDefault="000A3A61" w:rsidP="000A3A61">
            <w:pPr>
              <w:pStyle w:val="NormalinTable"/>
            </w:pPr>
            <w:r>
              <w:t>0102 29 49</w:t>
            </w:r>
          </w:p>
        </w:tc>
        <w:tc>
          <w:tcPr>
            <w:tcW w:w="962" w:type="pct"/>
          </w:tcPr>
          <w:p w14:paraId="4F07C831"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897D118" w14:textId="77777777" w:rsidR="000A3A61" w:rsidRDefault="000A3A61" w:rsidP="000A3A61">
            <w:pPr>
              <w:pStyle w:val="NormalinTable"/>
            </w:pPr>
          </w:p>
        </w:tc>
        <w:tc>
          <w:tcPr>
            <w:tcW w:w="710" w:type="pct"/>
          </w:tcPr>
          <w:p w14:paraId="733D88FE" w14:textId="4241BA42"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ABD5B1B" w14:textId="77777777" w:rsidR="000A3A61" w:rsidRDefault="000A3A61" w:rsidP="000A3A61">
            <w:pPr>
              <w:pStyle w:val="NormalinTable"/>
            </w:pPr>
          </w:p>
        </w:tc>
      </w:tr>
      <w:tr w:rsidR="000A3A61" w14:paraId="1AC14B38"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7F9808A" w14:textId="77777777" w:rsidR="000A3A61" w:rsidRDefault="000A3A61" w:rsidP="000A3A61">
            <w:pPr>
              <w:pStyle w:val="NormalinTable"/>
              <w:jc w:val="center"/>
            </w:pPr>
          </w:p>
        </w:tc>
        <w:tc>
          <w:tcPr>
            <w:tcW w:w="438" w:type="pct"/>
          </w:tcPr>
          <w:p w14:paraId="49C5079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26C14DC7" w14:textId="77777777" w:rsidR="000A3A61" w:rsidRDefault="000A3A61" w:rsidP="000A3A61">
            <w:pPr>
              <w:pStyle w:val="NormalinTable"/>
            </w:pPr>
            <w:r>
              <w:t>0102 29 51</w:t>
            </w:r>
          </w:p>
        </w:tc>
        <w:tc>
          <w:tcPr>
            <w:tcW w:w="962" w:type="pct"/>
          </w:tcPr>
          <w:p w14:paraId="60D192E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62FE5A73" w14:textId="77777777" w:rsidR="000A3A61" w:rsidRDefault="000A3A61" w:rsidP="000A3A61">
            <w:pPr>
              <w:pStyle w:val="NormalinTable"/>
            </w:pPr>
          </w:p>
        </w:tc>
        <w:tc>
          <w:tcPr>
            <w:tcW w:w="710" w:type="pct"/>
          </w:tcPr>
          <w:p w14:paraId="52E0CB2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4DDE3FF" w14:textId="77777777" w:rsidR="000A3A61" w:rsidRDefault="000A3A61" w:rsidP="000A3A61">
            <w:pPr>
              <w:pStyle w:val="NormalinTable"/>
            </w:pPr>
          </w:p>
        </w:tc>
      </w:tr>
      <w:tr w:rsidR="000A3A61" w14:paraId="4979DF8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046F6309" w14:textId="77777777" w:rsidR="000A3A61" w:rsidRDefault="000A3A61" w:rsidP="000A3A61">
            <w:pPr>
              <w:pStyle w:val="NormalinTable"/>
              <w:jc w:val="center"/>
            </w:pPr>
          </w:p>
        </w:tc>
        <w:tc>
          <w:tcPr>
            <w:tcW w:w="438" w:type="pct"/>
          </w:tcPr>
          <w:p w14:paraId="403712E2"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1BDC2DF0" w14:textId="77777777" w:rsidR="000A3A61" w:rsidRDefault="000A3A61" w:rsidP="000A3A61">
            <w:pPr>
              <w:pStyle w:val="NormalinTable"/>
            </w:pPr>
            <w:r>
              <w:t>0102 29 59</w:t>
            </w:r>
          </w:p>
        </w:tc>
        <w:tc>
          <w:tcPr>
            <w:tcW w:w="962" w:type="pct"/>
          </w:tcPr>
          <w:p w14:paraId="68DB0EC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6D1CF4A" w14:textId="77777777" w:rsidR="000A3A61" w:rsidRDefault="000A3A61" w:rsidP="000A3A61">
            <w:pPr>
              <w:pStyle w:val="NormalinTable"/>
            </w:pPr>
          </w:p>
        </w:tc>
        <w:tc>
          <w:tcPr>
            <w:tcW w:w="710" w:type="pct"/>
          </w:tcPr>
          <w:p w14:paraId="2A0A272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628D7BEE" w14:textId="77777777" w:rsidR="000A3A61" w:rsidRDefault="000A3A61" w:rsidP="000A3A61">
            <w:pPr>
              <w:pStyle w:val="NormalinTable"/>
            </w:pPr>
          </w:p>
        </w:tc>
      </w:tr>
      <w:tr w:rsidR="000A3A61" w14:paraId="0BF1077A"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63819AB4" w14:textId="77777777" w:rsidR="000A3A61" w:rsidRDefault="000A3A61" w:rsidP="000A3A61">
            <w:pPr>
              <w:pStyle w:val="NormalinTable"/>
              <w:jc w:val="center"/>
            </w:pPr>
          </w:p>
        </w:tc>
        <w:tc>
          <w:tcPr>
            <w:tcW w:w="438" w:type="pct"/>
          </w:tcPr>
          <w:p w14:paraId="7E18E8F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1CAE5C6B" w14:textId="77777777" w:rsidR="000A3A61" w:rsidRDefault="000A3A61" w:rsidP="000A3A61">
            <w:pPr>
              <w:pStyle w:val="NormalinTable"/>
            </w:pPr>
            <w:r>
              <w:t>0102 29 61</w:t>
            </w:r>
          </w:p>
        </w:tc>
        <w:tc>
          <w:tcPr>
            <w:tcW w:w="962" w:type="pct"/>
          </w:tcPr>
          <w:p w14:paraId="681C451E"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1F947E58" w14:textId="77777777" w:rsidR="000A3A61" w:rsidRDefault="000A3A61" w:rsidP="000A3A61">
            <w:pPr>
              <w:pStyle w:val="NormalinTable"/>
            </w:pPr>
          </w:p>
        </w:tc>
        <w:tc>
          <w:tcPr>
            <w:tcW w:w="710" w:type="pct"/>
          </w:tcPr>
          <w:p w14:paraId="1EBFC5C5"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3E12DB33" w14:textId="77777777" w:rsidR="000A3A61" w:rsidRDefault="000A3A61" w:rsidP="000A3A61">
            <w:pPr>
              <w:pStyle w:val="NormalinTable"/>
            </w:pPr>
          </w:p>
        </w:tc>
      </w:tr>
      <w:tr w:rsidR="000A3A61" w14:paraId="5122F131"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38B88466" w14:textId="77777777" w:rsidR="000A3A61" w:rsidRDefault="000A3A61" w:rsidP="000A3A61">
            <w:pPr>
              <w:pStyle w:val="NormalinTable"/>
              <w:jc w:val="center"/>
            </w:pPr>
          </w:p>
        </w:tc>
        <w:tc>
          <w:tcPr>
            <w:tcW w:w="438" w:type="pct"/>
          </w:tcPr>
          <w:p w14:paraId="19BC15E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5FA1C28B" w14:textId="77777777" w:rsidR="000A3A61" w:rsidRDefault="000A3A61" w:rsidP="000A3A61">
            <w:pPr>
              <w:pStyle w:val="NormalinTable"/>
            </w:pPr>
            <w:r>
              <w:t>0102 29 69</w:t>
            </w:r>
          </w:p>
        </w:tc>
        <w:tc>
          <w:tcPr>
            <w:tcW w:w="962" w:type="pct"/>
          </w:tcPr>
          <w:p w14:paraId="5BB1371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89B8370" w14:textId="77777777" w:rsidR="000A3A61" w:rsidRDefault="000A3A61" w:rsidP="000A3A61">
            <w:pPr>
              <w:pStyle w:val="NormalinTable"/>
            </w:pPr>
          </w:p>
        </w:tc>
        <w:tc>
          <w:tcPr>
            <w:tcW w:w="710" w:type="pct"/>
          </w:tcPr>
          <w:p w14:paraId="410E32DC"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58C1ED39" w14:textId="77777777" w:rsidR="000A3A61" w:rsidRDefault="000A3A61" w:rsidP="000A3A61">
            <w:pPr>
              <w:pStyle w:val="NormalinTable"/>
            </w:pPr>
          </w:p>
        </w:tc>
      </w:tr>
      <w:tr w:rsidR="000A3A61" w14:paraId="79255FFB"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448BB712" w14:textId="77777777" w:rsidR="000A3A61" w:rsidRDefault="000A3A61" w:rsidP="000A3A61">
            <w:pPr>
              <w:pStyle w:val="NormalinTable"/>
              <w:jc w:val="center"/>
            </w:pPr>
          </w:p>
        </w:tc>
        <w:tc>
          <w:tcPr>
            <w:tcW w:w="438" w:type="pct"/>
          </w:tcPr>
          <w:p w14:paraId="3EFB1850"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1E088AF" w14:textId="77777777" w:rsidR="000A3A61" w:rsidRDefault="000A3A61" w:rsidP="000A3A61">
            <w:pPr>
              <w:pStyle w:val="NormalinTable"/>
            </w:pPr>
            <w:r>
              <w:t>0102 29 91</w:t>
            </w:r>
          </w:p>
        </w:tc>
        <w:tc>
          <w:tcPr>
            <w:tcW w:w="962" w:type="pct"/>
          </w:tcPr>
          <w:p w14:paraId="5DE87053"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3929F652" w14:textId="77777777" w:rsidR="000A3A61" w:rsidRDefault="000A3A61" w:rsidP="000A3A61">
            <w:pPr>
              <w:pStyle w:val="NormalinTable"/>
            </w:pPr>
          </w:p>
        </w:tc>
        <w:tc>
          <w:tcPr>
            <w:tcW w:w="710" w:type="pct"/>
          </w:tcPr>
          <w:p w14:paraId="19DB7D4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46216AA" w14:textId="77777777" w:rsidR="000A3A61" w:rsidRDefault="000A3A61" w:rsidP="000A3A61">
            <w:pPr>
              <w:pStyle w:val="NormalinTable"/>
            </w:pPr>
          </w:p>
        </w:tc>
      </w:tr>
      <w:tr w:rsidR="000A3A61" w14:paraId="401801F3"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29E01EBD" w14:textId="77777777" w:rsidR="000A3A61" w:rsidRDefault="000A3A61" w:rsidP="000A3A61">
            <w:pPr>
              <w:pStyle w:val="NormalinTable"/>
              <w:jc w:val="center"/>
            </w:pPr>
          </w:p>
        </w:tc>
        <w:tc>
          <w:tcPr>
            <w:tcW w:w="438" w:type="pct"/>
          </w:tcPr>
          <w:p w14:paraId="16080A8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4D89D7E1" w14:textId="77777777" w:rsidR="000A3A61" w:rsidRDefault="000A3A61" w:rsidP="000A3A61">
            <w:pPr>
              <w:pStyle w:val="NormalinTable"/>
            </w:pPr>
            <w:r>
              <w:t>0102 29 99</w:t>
            </w:r>
          </w:p>
        </w:tc>
        <w:tc>
          <w:tcPr>
            <w:tcW w:w="962" w:type="pct"/>
          </w:tcPr>
          <w:p w14:paraId="3C2BBAF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74B0629B" w14:textId="77777777" w:rsidR="000A3A61" w:rsidRDefault="000A3A61" w:rsidP="000A3A61">
            <w:pPr>
              <w:pStyle w:val="NormalinTable"/>
            </w:pPr>
          </w:p>
        </w:tc>
        <w:tc>
          <w:tcPr>
            <w:tcW w:w="710" w:type="pct"/>
          </w:tcPr>
          <w:p w14:paraId="2DC3BC1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4913617F" w14:textId="77777777" w:rsidR="000A3A61" w:rsidRDefault="000A3A61" w:rsidP="000A3A61">
            <w:pPr>
              <w:pStyle w:val="NormalinTable"/>
            </w:pPr>
          </w:p>
        </w:tc>
      </w:tr>
      <w:tr w:rsidR="000A3A61" w14:paraId="3423A6FF"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740F908E" w14:textId="77777777" w:rsidR="000A3A61" w:rsidRDefault="000A3A61" w:rsidP="000A3A61">
            <w:pPr>
              <w:pStyle w:val="NormalinTable"/>
              <w:jc w:val="center"/>
            </w:pPr>
          </w:p>
        </w:tc>
        <w:tc>
          <w:tcPr>
            <w:tcW w:w="438" w:type="pct"/>
          </w:tcPr>
          <w:p w14:paraId="14298A2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18A5C9AB" w14:textId="77777777" w:rsidR="000A3A61" w:rsidRDefault="000A3A61" w:rsidP="000A3A61">
            <w:pPr>
              <w:pStyle w:val="NormalinTable"/>
            </w:pPr>
            <w:r>
              <w:t>0102 39 10 10</w:t>
            </w:r>
          </w:p>
        </w:tc>
        <w:tc>
          <w:tcPr>
            <w:tcW w:w="962" w:type="pct"/>
          </w:tcPr>
          <w:p w14:paraId="2B36743F"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63166788" w14:textId="77777777" w:rsidR="000A3A61" w:rsidRDefault="000A3A61" w:rsidP="000A3A61">
            <w:pPr>
              <w:pStyle w:val="NormalinTable"/>
            </w:pPr>
          </w:p>
        </w:tc>
        <w:tc>
          <w:tcPr>
            <w:tcW w:w="710" w:type="pct"/>
          </w:tcPr>
          <w:p w14:paraId="6D8EB3A8"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168F1969" w14:textId="77777777" w:rsidR="000A3A61" w:rsidRDefault="000A3A61" w:rsidP="000A3A61">
            <w:pPr>
              <w:pStyle w:val="NormalinTable"/>
            </w:pPr>
          </w:p>
        </w:tc>
      </w:tr>
      <w:tr w:rsidR="000A3A61" w14:paraId="72DC3572" w14:textId="77777777" w:rsidTr="003C55E9">
        <w:trPr>
          <w:cantSplit/>
        </w:trPr>
        <w:tc>
          <w:tcPr>
            <w:cnfStyle w:val="000010000000" w:firstRow="0" w:lastRow="0" w:firstColumn="0" w:lastColumn="0" w:oddVBand="1" w:evenVBand="0" w:oddHBand="0" w:evenHBand="0" w:firstRowFirstColumn="0" w:firstRowLastColumn="0" w:lastRowFirstColumn="0" w:lastRowLastColumn="0"/>
            <w:tcW w:w="502" w:type="pct"/>
          </w:tcPr>
          <w:p w14:paraId="56CA6212" w14:textId="77777777" w:rsidR="000A3A61" w:rsidRDefault="000A3A61" w:rsidP="000A3A61">
            <w:pPr>
              <w:pStyle w:val="NormalinTable"/>
              <w:jc w:val="center"/>
            </w:pPr>
          </w:p>
        </w:tc>
        <w:tc>
          <w:tcPr>
            <w:tcW w:w="438" w:type="pct"/>
          </w:tcPr>
          <w:p w14:paraId="2D2139C9"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90" w:type="pct"/>
          </w:tcPr>
          <w:p w14:paraId="6EB2A76A" w14:textId="77777777" w:rsidR="000A3A61" w:rsidRDefault="000A3A61" w:rsidP="000A3A61">
            <w:pPr>
              <w:pStyle w:val="NormalinTable"/>
            </w:pPr>
            <w:r>
              <w:t>0102 90 91 10</w:t>
            </w:r>
          </w:p>
        </w:tc>
        <w:tc>
          <w:tcPr>
            <w:tcW w:w="962" w:type="pct"/>
          </w:tcPr>
          <w:p w14:paraId="56CD6DB7"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24" w:type="pct"/>
          </w:tcPr>
          <w:p w14:paraId="21F6E803" w14:textId="77777777" w:rsidR="000A3A61" w:rsidRDefault="000A3A61" w:rsidP="000A3A61">
            <w:pPr>
              <w:pStyle w:val="NormalinTable"/>
            </w:pPr>
          </w:p>
        </w:tc>
        <w:tc>
          <w:tcPr>
            <w:tcW w:w="710" w:type="pct"/>
          </w:tcPr>
          <w:p w14:paraId="182F8F76" w14:textId="77777777" w:rsidR="000A3A61" w:rsidRDefault="000A3A61" w:rsidP="000A3A6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74" w:type="pct"/>
          </w:tcPr>
          <w:p w14:paraId="739F6992" w14:textId="77777777" w:rsidR="000A3A61" w:rsidRDefault="000A3A61" w:rsidP="000A3A61">
            <w:pPr>
              <w:pStyle w:val="NormalinTable"/>
            </w:pPr>
          </w:p>
        </w:tc>
      </w:tr>
    </w:tbl>
    <w:p w14:paraId="04FB3D12" w14:textId="77777777" w:rsidR="006B5F68" w:rsidRDefault="004B236E">
      <w:pPr>
        <w:pStyle w:val="Heading3"/>
      </w:pPr>
      <w:r>
        <w:t>Entry Price Goods (regulation 5 of the Regulations)</w:t>
      </w:r>
    </w:p>
    <w:p w14:paraId="35628952" w14:textId="77777777" w:rsidR="006B5F68" w:rsidRDefault="004B236E">
      <w:pPr>
        <w:pStyle w:val="Numberedlist-quotas"/>
      </w:pPr>
      <w:r>
        <w:t>The provisions (4-7) in Annex I apply as if the reference to Column 2 of the Preferential Duty Tariff Table in Annex I were a reference to Column 4 of the Preferential Quota Table in this Annex.</w:t>
      </w:r>
    </w:p>
    <w:p w14:paraId="203AE7F5" w14:textId="77777777" w:rsidR="006B5F68" w:rsidRDefault="004B236E">
      <w:pPr>
        <w:pStyle w:val="Heading3"/>
      </w:pPr>
      <w:r>
        <w:t>Complex Agricultural Duty Goods (regulation 6 of the Regulations)</w:t>
      </w:r>
    </w:p>
    <w:p w14:paraId="0EE15B54" w14:textId="77777777" w:rsidR="006B5F68" w:rsidRDefault="004B236E">
      <w:pPr>
        <w:pStyle w:val="Numberedlist-quotas"/>
      </w:pPr>
      <w:r>
        <w:t>The provisions (8-14) in Annex I apply as if the reference to Column 2 of the Preferential Duty Tariff Table in Annex I were a reference to Column 4 of the Preferential Quota Table in this Annex.</w:t>
      </w:r>
    </w:p>
    <w:p w14:paraId="76795744" w14:textId="77777777" w:rsidR="006B5F68" w:rsidRDefault="004B236E">
      <w:pPr>
        <w:pStyle w:val="Heading3"/>
      </w:pPr>
      <w:r>
        <w:t>Authorised Use Goods (regulation 7 of the Regulations)</w:t>
      </w:r>
    </w:p>
    <w:p w14:paraId="2815BCEC" w14:textId="77777777" w:rsidR="006B5F68" w:rsidRDefault="004B236E">
      <w:pPr>
        <w:pStyle w:val="Numberedlist-quotas"/>
      </w:pPr>
      <w:r>
        <w:t>The provision (15) in Annex I applies as if the reference to column 2 of the Preferential Duty Tariff Table in Annex I were a reference to column 4 of the Preferential Quota Table in this Annex.</w:t>
      </w:r>
    </w:p>
    <w:sectPr w:rsidR="006B5F68">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pink, Hugo (Trade)" w:date="2019-02-04T11:42:00Z" w:initials="SH(">
    <w:p w14:paraId="13C2B383" w14:textId="613EFF2A" w:rsidR="00F23E76" w:rsidRDefault="00F23E76">
      <w:pPr>
        <w:pStyle w:val="CommentText"/>
      </w:pPr>
      <w:r>
        <w:rPr>
          <w:rStyle w:val="CommentReference"/>
        </w:rPr>
        <w:annotationRef/>
      </w:r>
      <w:r>
        <w:t>Not EPs in TARIC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2B3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C2B383" w16cid:durableId="2002A3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17C1E" w14:textId="77777777" w:rsidR="009B5840" w:rsidRDefault="009B5840" w:rsidP="00A0507B">
      <w:pPr>
        <w:spacing w:after="0" w:line="240" w:lineRule="auto"/>
      </w:pPr>
      <w:r>
        <w:separator/>
      </w:r>
    </w:p>
  </w:endnote>
  <w:endnote w:type="continuationSeparator" w:id="0">
    <w:p w14:paraId="2065F5BF" w14:textId="77777777" w:rsidR="009B5840" w:rsidRDefault="009B584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A507" w14:textId="77777777" w:rsidR="00F21F40" w:rsidRPr="00B81279" w:rsidRDefault="00F21F40" w:rsidP="004B236E">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9D6B" w14:textId="77777777" w:rsidR="00F21F40" w:rsidRPr="00B81279" w:rsidRDefault="00F21F40" w:rsidP="004B236E">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E34D" w14:textId="77777777" w:rsidR="009B5840" w:rsidRDefault="009B5840">
      <w:pPr>
        <w:spacing w:after="0" w:line="240" w:lineRule="auto"/>
      </w:pPr>
      <w:r>
        <w:separator/>
      </w:r>
    </w:p>
  </w:footnote>
  <w:footnote w:type="continuationSeparator" w:id="0">
    <w:p w14:paraId="02B14B58" w14:textId="77777777" w:rsidR="009B5840" w:rsidRDefault="009B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5937D" w14:textId="77777777" w:rsidR="00F21F40" w:rsidRPr="00B81279" w:rsidRDefault="00F21F40" w:rsidP="004B236E">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nk, Hugo (Trade)">
    <w15:presenceInfo w15:providerId="None" w15:userId="Spink, Hugo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87B"/>
    <w:rsid w:val="000A3A61"/>
    <w:rsid w:val="0010616A"/>
    <w:rsid w:val="00125418"/>
    <w:rsid w:val="00195E3D"/>
    <w:rsid w:val="00224CA3"/>
    <w:rsid w:val="0028047A"/>
    <w:rsid w:val="00351D85"/>
    <w:rsid w:val="0037385B"/>
    <w:rsid w:val="003956E9"/>
    <w:rsid w:val="003C55E9"/>
    <w:rsid w:val="00447040"/>
    <w:rsid w:val="004B236E"/>
    <w:rsid w:val="004C7E3D"/>
    <w:rsid w:val="00552961"/>
    <w:rsid w:val="0066315F"/>
    <w:rsid w:val="006B5F68"/>
    <w:rsid w:val="00763606"/>
    <w:rsid w:val="00777C57"/>
    <w:rsid w:val="008E49FF"/>
    <w:rsid w:val="00957A1D"/>
    <w:rsid w:val="009B5840"/>
    <w:rsid w:val="00A0507B"/>
    <w:rsid w:val="00A855FC"/>
    <w:rsid w:val="00B13C11"/>
    <w:rsid w:val="00BE0FD5"/>
    <w:rsid w:val="00C06FEE"/>
    <w:rsid w:val="00C64E44"/>
    <w:rsid w:val="00C67B0C"/>
    <w:rsid w:val="00D1059D"/>
    <w:rsid w:val="00D74BEB"/>
    <w:rsid w:val="00EC2F66"/>
    <w:rsid w:val="00F02790"/>
    <w:rsid w:val="00F03DD4"/>
    <w:rsid w:val="00F21F40"/>
    <w:rsid w:val="00F23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9C59"/>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F40"/>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5394B-8EF0-4DB9-A6F2-61B372AD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Spink, Hugo (Trade)</cp:lastModifiedBy>
  <cp:revision>26</cp:revision>
  <dcterms:created xsi:type="dcterms:W3CDTF">2018-10-02T15:41:00Z</dcterms:created>
  <dcterms:modified xsi:type="dcterms:W3CDTF">2019-02-04T11:42:00Z</dcterms:modified>
</cp:coreProperties>
</file>